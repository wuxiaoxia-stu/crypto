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27E0E" w14:textId="3F081EA8" w:rsidR="004A1DB1" w:rsidRDefault="004A1DB1" w:rsidP="00760D31">
      <w:pPr>
        <w:pStyle w:val="a4"/>
        <w:rPr>
          <w:ins w:id="0" w:author="DELL" w:date="2020-07-31T14:10:00Z"/>
          <w:rFonts w:ascii="宋体" w:eastAsia="宋体" w:hAnsi="宋体"/>
        </w:rPr>
      </w:pPr>
      <w:r w:rsidRPr="0065358C">
        <w:rPr>
          <w:rFonts w:ascii="宋体" w:eastAsia="宋体" w:hAnsi="宋体" w:hint="eastAsia"/>
        </w:rPr>
        <w:t>中间件插件的文档</w:t>
      </w:r>
    </w:p>
    <w:p w14:paraId="7AE672FD" w14:textId="0B2C271B" w:rsidR="00BE2434" w:rsidRPr="00DF2B1F" w:rsidRDefault="00BE2434" w:rsidP="00BE2434">
      <w:pPr>
        <w:pStyle w:val="3"/>
        <w:rPr>
          <w:ins w:id="1" w:author="DELL" w:date="2020-07-31T14:10:00Z"/>
        </w:rPr>
      </w:pPr>
      <w:ins w:id="2" w:author="DELL" w:date="2020-07-31T14:10:00Z">
        <w:r>
          <w:rPr>
            <w:rFonts w:hint="eastAsia"/>
          </w:rPr>
          <w:t>一</w:t>
        </w:r>
        <w:r w:rsidRPr="00DF2B1F">
          <w:rPr>
            <w:rFonts w:hint="eastAsia"/>
          </w:rPr>
          <w:t>、</w:t>
        </w:r>
        <w:r>
          <w:rPr>
            <w:rFonts w:hint="eastAsia"/>
          </w:rPr>
          <w:t>接入步骤</w:t>
        </w:r>
      </w:ins>
    </w:p>
    <w:p w14:paraId="75D65E26" w14:textId="77777777" w:rsidR="00BE2434" w:rsidRPr="0086545B" w:rsidRDefault="00BE2434" w:rsidP="00BE2434">
      <w:pPr>
        <w:widowControl/>
        <w:jc w:val="left"/>
        <w:rPr>
          <w:ins w:id="3" w:author="DELL" w:date="2020-07-31T14:10:00Z"/>
          <w:rFonts w:ascii="宋体" w:eastAsia="宋体" w:hAnsi="宋体" w:cs="宋体"/>
          <w:kern w:val="0"/>
          <w:szCs w:val="21"/>
        </w:rPr>
      </w:pPr>
      <w:ins w:id="4" w:author="DELL" w:date="2020-07-31T14:10:00Z">
        <w:r w:rsidRPr="0086545B">
          <w:rPr>
            <w:rFonts w:ascii="宋体" w:eastAsia="宋体" w:hAnsi="宋体" w:cs="宋体" w:hint="eastAsia"/>
            <w:kern w:val="0"/>
            <w:szCs w:val="21"/>
          </w:rPr>
          <w:t>1、添加插件</w:t>
        </w:r>
      </w:ins>
    </w:p>
    <w:p w14:paraId="3BE6DCF4" w14:textId="77777777" w:rsidR="00BE2434" w:rsidRPr="0086545B" w:rsidRDefault="00BE2434" w:rsidP="00BE2434">
      <w:pPr>
        <w:widowControl/>
        <w:jc w:val="left"/>
        <w:rPr>
          <w:ins w:id="5" w:author="DELL" w:date="2020-07-31T14:10:00Z"/>
          <w:rFonts w:ascii="宋体" w:eastAsia="宋体" w:hAnsi="宋体" w:cs="宋体"/>
          <w:kern w:val="0"/>
          <w:szCs w:val="21"/>
        </w:rPr>
      </w:pPr>
      <w:ins w:id="6" w:author="DELL" w:date="2020-07-31T14:10:00Z">
        <w:r w:rsidRPr="0086545B">
          <w:rPr>
            <w:rFonts w:ascii="宋体" w:eastAsia="宋体" w:hAnsi="宋体" w:cs="宋体" w:hint="eastAsia"/>
            <w:kern w:val="0"/>
            <w:szCs w:val="21"/>
          </w:rPr>
          <w:t>在小程序管理后台的“设置-第三方服务-插件管理”中添加</w:t>
        </w:r>
        <w:r>
          <w:rPr>
            <w:rFonts w:ascii="宋体" w:eastAsia="宋体" w:hAnsi="宋体" w:cs="宋体" w:hint="eastAsia"/>
            <w:kern w:val="0"/>
            <w:szCs w:val="21"/>
          </w:rPr>
          <w:t>网证通中间件</w:t>
        </w:r>
        <w:r w:rsidRPr="0086545B">
          <w:rPr>
            <w:rFonts w:ascii="宋体" w:eastAsia="宋体" w:hAnsi="宋体" w:cs="宋体" w:hint="eastAsia"/>
            <w:kern w:val="0"/>
            <w:szCs w:val="21"/>
          </w:rPr>
          <w:t>插件。开发者可登录小程序管理后台，通过 appid 查找插件并添加。</w:t>
        </w:r>
      </w:ins>
    </w:p>
    <w:p w14:paraId="22B74DF1" w14:textId="77777777" w:rsidR="00BE2434" w:rsidRPr="0086545B" w:rsidRDefault="00BE2434" w:rsidP="00BE2434">
      <w:pPr>
        <w:widowControl/>
        <w:jc w:val="left"/>
        <w:rPr>
          <w:ins w:id="7" w:author="DELL" w:date="2020-07-31T14:10:00Z"/>
          <w:rFonts w:ascii="宋体" w:eastAsia="宋体" w:hAnsi="宋体" w:cs="宋体"/>
          <w:kern w:val="0"/>
          <w:szCs w:val="21"/>
        </w:rPr>
      </w:pPr>
      <w:ins w:id="8" w:author="DELL" w:date="2020-07-31T14:10:00Z">
        <w:r w:rsidRPr="0086545B">
          <w:rPr>
            <w:rFonts w:ascii="宋体" w:eastAsia="宋体" w:hAnsi="宋体" w:cs="宋体" w:hint="eastAsia"/>
            <w:kern w:val="0"/>
            <w:szCs w:val="21"/>
          </w:rPr>
          <w:t>2、引入插件代码包</w:t>
        </w:r>
      </w:ins>
    </w:p>
    <w:p w14:paraId="6D35CD19" w14:textId="77777777" w:rsidR="00BE2434" w:rsidRPr="0086545B" w:rsidRDefault="00BE2434" w:rsidP="00BE2434">
      <w:pPr>
        <w:widowControl/>
        <w:jc w:val="left"/>
        <w:rPr>
          <w:ins w:id="9" w:author="DELL" w:date="2020-07-31T14:10:00Z"/>
          <w:rFonts w:ascii="宋体" w:eastAsia="宋体" w:hAnsi="宋体" w:cs="宋体"/>
          <w:kern w:val="0"/>
          <w:szCs w:val="21"/>
        </w:rPr>
      </w:pPr>
      <w:ins w:id="10" w:author="DELL" w:date="2020-07-31T14:10:00Z">
        <w:r w:rsidRPr="0086545B">
          <w:rPr>
            <w:rFonts w:ascii="宋体" w:eastAsia="宋体" w:hAnsi="宋体" w:cs="宋体" w:hint="eastAsia"/>
            <w:kern w:val="0"/>
            <w:szCs w:val="21"/>
          </w:rPr>
          <w:t>app.json 中声明需要使用的插件</w:t>
        </w:r>
      </w:ins>
    </w:p>
    <w:p w14:paraId="440A1AEA" w14:textId="77777777" w:rsidR="00BE2434" w:rsidRPr="0086545B" w:rsidRDefault="00BE2434" w:rsidP="00BE2434">
      <w:pPr>
        <w:widowControl/>
        <w:jc w:val="left"/>
        <w:rPr>
          <w:ins w:id="11" w:author="DELL" w:date="2020-07-31T14:10:00Z"/>
          <w:rFonts w:ascii="宋体" w:eastAsia="宋体" w:hAnsi="宋体" w:cs="宋体"/>
          <w:kern w:val="0"/>
          <w:szCs w:val="21"/>
        </w:rPr>
      </w:pPr>
      <w:ins w:id="12" w:author="DELL" w:date="2020-07-31T14:10:00Z">
        <w:r w:rsidRPr="0086545B">
          <w:rPr>
            <w:rFonts w:ascii="宋体" w:eastAsia="宋体" w:hAnsi="宋体" w:cs="宋体" w:hint="eastAsia"/>
            <w:kern w:val="0"/>
            <w:szCs w:val="21"/>
          </w:rPr>
          <w:t>{</w:t>
        </w:r>
      </w:ins>
    </w:p>
    <w:p w14:paraId="52B74CF6" w14:textId="77777777" w:rsidR="00BE2434" w:rsidRPr="0086545B" w:rsidRDefault="00BE2434" w:rsidP="00BE2434">
      <w:pPr>
        <w:widowControl/>
        <w:jc w:val="left"/>
        <w:rPr>
          <w:ins w:id="13" w:author="DELL" w:date="2020-07-31T14:10:00Z"/>
          <w:rFonts w:ascii="宋体" w:eastAsia="宋体" w:hAnsi="宋体" w:cs="宋体"/>
          <w:kern w:val="0"/>
          <w:szCs w:val="21"/>
        </w:rPr>
      </w:pPr>
      <w:ins w:id="14" w:author="DELL" w:date="2020-07-31T14:10:00Z">
        <w:r w:rsidRPr="0086545B">
          <w:rPr>
            <w:rFonts w:ascii="宋体" w:eastAsia="宋体" w:hAnsi="宋体" w:cs="宋体" w:hint="eastAsia"/>
            <w:kern w:val="0"/>
            <w:szCs w:val="21"/>
          </w:rPr>
          <w:t>  "plugins": {</w:t>
        </w:r>
      </w:ins>
    </w:p>
    <w:p w14:paraId="5D105DEB" w14:textId="77777777" w:rsidR="00BE2434" w:rsidRPr="0086545B" w:rsidRDefault="00BE2434" w:rsidP="00BE2434">
      <w:pPr>
        <w:widowControl/>
        <w:jc w:val="left"/>
        <w:rPr>
          <w:ins w:id="15" w:author="DELL" w:date="2020-07-31T14:10:00Z"/>
          <w:rFonts w:ascii="宋体" w:eastAsia="宋体" w:hAnsi="宋体" w:cs="宋体"/>
          <w:kern w:val="0"/>
          <w:szCs w:val="21"/>
        </w:rPr>
      </w:pPr>
      <w:ins w:id="16" w:author="DELL" w:date="2020-07-31T14:10:00Z">
        <w:r w:rsidRPr="0086545B">
          <w:rPr>
            <w:rFonts w:ascii="宋体" w:eastAsia="宋体" w:hAnsi="宋体" w:cs="宋体" w:hint="eastAsia"/>
            <w:kern w:val="0"/>
            <w:szCs w:val="21"/>
          </w:rPr>
          <w:t>    "</w:t>
        </w:r>
        <w:r w:rsidRPr="00DF2B1F">
          <w:rPr>
            <w:rFonts w:ascii="宋体" w:eastAsia="宋体" w:hAnsi="宋体" w:cs="宋体"/>
            <w:kern w:val="0"/>
            <w:szCs w:val="21"/>
            <w:highlight w:val="yellow"/>
          </w:rPr>
          <w:t>myPlugin</w:t>
        </w:r>
        <w:r w:rsidRPr="0086545B">
          <w:rPr>
            <w:rFonts w:ascii="宋体" w:eastAsia="宋体" w:hAnsi="宋体" w:cs="宋体" w:hint="eastAsia"/>
            <w:kern w:val="0"/>
            <w:szCs w:val="21"/>
          </w:rPr>
          <w:t>": {</w:t>
        </w:r>
        <w:r>
          <w:rPr>
            <w:rFonts w:ascii="宋体" w:eastAsia="宋体" w:hAnsi="宋体" w:cs="宋体" w:hint="eastAsia"/>
            <w:kern w:val="0"/>
            <w:szCs w:val="21"/>
          </w:rPr>
          <w:t>//自定义插件的名字</w:t>
        </w:r>
      </w:ins>
    </w:p>
    <w:p w14:paraId="57EFF76E" w14:textId="77777777" w:rsidR="00BE2434" w:rsidRPr="0086545B" w:rsidRDefault="00BE2434" w:rsidP="00BE2434">
      <w:pPr>
        <w:widowControl/>
        <w:jc w:val="left"/>
        <w:rPr>
          <w:ins w:id="17" w:author="DELL" w:date="2020-07-31T14:10:00Z"/>
          <w:rFonts w:ascii="宋体" w:eastAsia="宋体" w:hAnsi="宋体" w:cs="宋体"/>
          <w:kern w:val="0"/>
          <w:szCs w:val="21"/>
        </w:rPr>
      </w:pPr>
      <w:ins w:id="18" w:author="DELL" w:date="2020-07-31T14:10:00Z">
        <w:r w:rsidRPr="0086545B">
          <w:rPr>
            <w:rFonts w:ascii="宋体" w:eastAsia="宋体" w:hAnsi="宋体" w:cs="宋体" w:hint="eastAsia"/>
            <w:kern w:val="0"/>
            <w:szCs w:val="21"/>
          </w:rPr>
          <w:t>      "version": "1.0.0",</w:t>
        </w:r>
        <w:r>
          <w:rPr>
            <w:rFonts w:ascii="宋体" w:eastAsia="宋体" w:hAnsi="宋体" w:cs="宋体" w:hint="eastAsia"/>
            <w:kern w:val="0"/>
            <w:szCs w:val="21"/>
          </w:rPr>
          <w:t>//插件的版本</w:t>
        </w:r>
      </w:ins>
    </w:p>
    <w:p w14:paraId="2BF428DA" w14:textId="77777777" w:rsidR="00BE2434" w:rsidRPr="0086545B" w:rsidRDefault="00BE2434" w:rsidP="00BE2434">
      <w:pPr>
        <w:widowControl/>
        <w:jc w:val="left"/>
        <w:rPr>
          <w:ins w:id="19" w:author="DELL" w:date="2020-07-31T14:10:00Z"/>
          <w:rFonts w:ascii="宋体" w:eastAsia="宋体" w:hAnsi="宋体" w:cs="宋体"/>
          <w:kern w:val="0"/>
          <w:szCs w:val="21"/>
        </w:rPr>
      </w:pPr>
      <w:ins w:id="20" w:author="DELL" w:date="2020-07-31T14:10:00Z">
        <w:r w:rsidRPr="0086545B">
          <w:rPr>
            <w:rFonts w:ascii="宋体" w:eastAsia="宋体" w:hAnsi="宋体" w:cs="宋体" w:hint="eastAsia"/>
            <w:kern w:val="0"/>
            <w:szCs w:val="21"/>
          </w:rPr>
          <w:t>      "provider": "wxidxxxxxxxxxxxxxxxx"</w:t>
        </w:r>
        <w:r>
          <w:rPr>
            <w:rFonts w:ascii="宋体" w:eastAsia="宋体" w:hAnsi="宋体" w:cs="宋体"/>
            <w:kern w:val="0"/>
            <w:szCs w:val="21"/>
          </w:rPr>
          <w:t xml:space="preserve">    </w:t>
        </w:r>
        <w:r>
          <w:rPr>
            <w:rFonts w:ascii="宋体" w:eastAsia="宋体" w:hAnsi="宋体" w:cs="宋体" w:hint="eastAsia"/>
            <w:kern w:val="0"/>
            <w:szCs w:val="21"/>
          </w:rPr>
          <w:t>//网证通中间件</w:t>
        </w:r>
        <w:r w:rsidRPr="0086545B">
          <w:rPr>
            <w:rFonts w:ascii="宋体" w:eastAsia="宋体" w:hAnsi="宋体" w:cs="宋体" w:hint="eastAsia"/>
            <w:kern w:val="0"/>
            <w:szCs w:val="21"/>
          </w:rPr>
          <w:t>插件</w:t>
        </w:r>
        <w:r>
          <w:rPr>
            <w:rFonts w:ascii="宋体" w:eastAsia="宋体" w:hAnsi="宋体" w:cs="宋体" w:hint="eastAsia"/>
            <w:kern w:val="0"/>
            <w:szCs w:val="21"/>
          </w:rPr>
          <w:t>的</w:t>
        </w:r>
        <w:r>
          <w:rPr>
            <w:rFonts w:ascii="宋体" w:eastAsia="宋体" w:hAnsi="宋体" w:cs="宋体"/>
            <w:kern w:val="0"/>
            <w:szCs w:val="21"/>
          </w:rPr>
          <w:t>appid</w:t>
        </w:r>
      </w:ins>
    </w:p>
    <w:p w14:paraId="50D010A1" w14:textId="77777777" w:rsidR="00BE2434" w:rsidRPr="0086545B" w:rsidRDefault="00BE2434" w:rsidP="00BE2434">
      <w:pPr>
        <w:widowControl/>
        <w:jc w:val="left"/>
        <w:rPr>
          <w:ins w:id="21" w:author="DELL" w:date="2020-07-31T14:10:00Z"/>
          <w:rFonts w:ascii="宋体" w:eastAsia="宋体" w:hAnsi="宋体" w:cs="宋体"/>
          <w:kern w:val="0"/>
          <w:szCs w:val="21"/>
        </w:rPr>
      </w:pPr>
      <w:ins w:id="22" w:author="DELL" w:date="2020-07-31T14:10:00Z">
        <w:r w:rsidRPr="0086545B">
          <w:rPr>
            <w:rFonts w:ascii="宋体" w:eastAsia="宋体" w:hAnsi="宋体" w:cs="宋体" w:hint="eastAsia"/>
            <w:kern w:val="0"/>
            <w:szCs w:val="21"/>
          </w:rPr>
          <w:t>    }</w:t>
        </w:r>
      </w:ins>
    </w:p>
    <w:p w14:paraId="591ADDBC" w14:textId="77777777" w:rsidR="00BE2434" w:rsidRPr="0086545B" w:rsidRDefault="00BE2434" w:rsidP="00BE2434">
      <w:pPr>
        <w:widowControl/>
        <w:jc w:val="left"/>
        <w:rPr>
          <w:ins w:id="23" w:author="DELL" w:date="2020-07-31T14:10:00Z"/>
          <w:rFonts w:ascii="宋体" w:eastAsia="宋体" w:hAnsi="宋体" w:cs="宋体"/>
          <w:kern w:val="0"/>
          <w:szCs w:val="21"/>
        </w:rPr>
      </w:pPr>
      <w:ins w:id="24" w:author="DELL" w:date="2020-07-31T14:10:00Z">
        <w:r w:rsidRPr="0086545B">
          <w:rPr>
            <w:rFonts w:ascii="宋体" w:eastAsia="宋体" w:hAnsi="宋体" w:cs="宋体" w:hint="eastAsia"/>
            <w:kern w:val="0"/>
            <w:szCs w:val="21"/>
          </w:rPr>
          <w:t>  }</w:t>
        </w:r>
      </w:ins>
    </w:p>
    <w:p w14:paraId="76B948B0" w14:textId="77777777" w:rsidR="00BE2434" w:rsidRPr="0086545B" w:rsidRDefault="00BE2434" w:rsidP="00BE2434">
      <w:pPr>
        <w:widowControl/>
        <w:jc w:val="left"/>
        <w:rPr>
          <w:ins w:id="25" w:author="DELL" w:date="2020-07-31T14:10:00Z"/>
          <w:rFonts w:ascii="宋体" w:eastAsia="宋体" w:hAnsi="宋体" w:cs="宋体"/>
          <w:kern w:val="0"/>
          <w:szCs w:val="21"/>
        </w:rPr>
      </w:pPr>
      <w:ins w:id="26" w:author="DELL" w:date="2020-07-31T14:10:00Z">
        <w:r w:rsidRPr="0086545B">
          <w:rPr>
            <w:rFonts w:ascii="宋体" w:eastAsia="宋体" w:hAnsi="宋体" w:cs="宋体" w:hint="eastAsia"/>
            <w:kern w:val="0"/>
            <w:szCs w:val="21"/>
          </w:rPr>
          <w:t>}</w:t>
        </w:r>
      </w:ins>
    </w:p>
    <w:p w14:paraId="3D268E82" w14:textId="77777777" w:rsidR="00BE2434" w:rsidRPr="0086545B" w:rsidRDefault="00BE2434" w:rsidP="00BE2434">
      <w:pPr>
        <w:widowControl/>
        <w:jc w:val="left"/>
        <w:rPr>
          <w:ins w:id="27" w:author="DELL" w:date="2020-07-31T14:10:00Z"/>
          <w:rFonts w:ascii="宋体" w:eastAsia="宋体" w:hAnsi="宋体" w:cs="宋体"/>
          <w:kern w:val="0"/>
          <w:szCs w:val="21"/>
        </w:rPr>
      </w:pPr>
      <w:ins w:id="28" w:author="DELL" w:date="2020-07-31T14:10:00Z">
        <w:r w:rsidRPr="0086545B">
          <w:rPr>
            <w:rFonts w:ascii="宋体" w:eastAsia="宋体" w:hAnsi="宋体" w:cs="宋体" w:hint="eastAsia"/>
            <w:kern w:val="0"/>
            <w:szCs w:val="21"/>
          </w:rPr>
          <w:t>如上例所示， plugins 定义段中可以包含多个插件声明，每个插件声明以一个使用者自定义的插件引用名作为标识，并指明插件的 appid 和需要使用的版本号。其中，引用名（如上例中的 myPlugin）由使用者自定义，无需和插件开发者保持一致或与开发者协调。在后续的插件使用中，该引用名将被用于表示该插件。</w:t>
        </w:r>
      </w:ins>
    </w:p>
    <w:p w14:paraId="0B35F3C3" w14:textId="77777777" w:rsidR="00BE2434" w:rsidRDefault="00BE2434" w:rsidP="00BE2434">
      <w:pPr>
        <w:widowControl/>
        <w:jc w:val="left"/>
        <w:rPr>
          <w:ins w:id="29" w:author="DELL" w:date="2020-07-31T14:10:00Z"/>
          <w:rFonts w:ascii="宋体" w:eastAsia="宋体" w:hAnsi="宋体" w:cs="宋体"/>
          <w:kern w:val="0"/>
          <w:szCs w:val="21"/>
        </w:rPr>
      </w:pPr>
      <w:ins w:id="30" w:author="DELL" w:date="2020-07-31T14:10:00Z">
        <w:r w:rsidRPr="0086545B">
          <w:rPr>
            <w:rFonts w:ascii="宋体" w:eastAsia="宋体" w:hAnsi="宋体" w:cs="宋体" w:hint="eastAsia"/>
            <w:kern w:val="0"/>
            <w:szCs w:val="21"/>
          </w:rPr>
          <w:t>3、</w:t>
        </w:r>
        <w:r>
          <w:rPr>
            <w:rFonts w:ascii="宋体" w:eastAsia="宋体" w:hAnsi="宋体" w:cs="宋体" w:hint="eastAsia"/>
            <w:kern w:val="0"/>
            <w:szCs w:val="21"/>
          </w:rPr>
          <w:t>使用</w:t>
        </w:r>
        <w:r w:rsidRPr="002D4761">
          <w:rPr>
            <w:rFonts w:ascii="宋体" w:eastAsia="宋体" w:hAnsi="宋体" w:cs="宋体"/>
            <w:kern w:val="0"/>
            <w:szCs w:val="21"/>
          </w:rPr>
          <w:t>navigator</w:t>
        </w:r>
        <w:r>
          <w:rPr>
            <w:rFonts w:ascii="宋体" w:eastAsia="宋体" w:hAnsi="宋体" w:cs="宋体" w:hint="eastAsia"/>
            <w:kern w:val="0"/>
            <w:szCs w:val="21"/>
          </w:rPr>
          <w:t>标签跳转到网证通中间件插件</w:t>
        </w:r>
      </w:ins>
    </w:p>
    <w:p w14:paraId="2FD52DD9" w14:textId="30799A66" w:rsidR="00BE2434" w:rsidRPr="00AC661C" w:rsidRDefault="00BE2434" w:rsidP="00BE2434">
      <w:pPr>
        <w:widowControl/>
        <w:jc w:val="left"/>
        <w:rPr>
          <w:ins w:id="31" w:author="DELL" w:date="2020-07-31T14:14:00Z"/>
          <w:rFonts w:ascii="宋体" w:eastAsia="宋体" w:hAnsi="宋体" w:cs="宋体"/>
          <w:b/>
          <w:kern w:val="0"/>
          <w:szCs w:val="21"/>
          <w:rPrChange w:id="32" w:author="DELL" w:date="2020-07-31T14:25:00Z">
            <w:rPr>
              <w:ins w:id="33" w:author="DELL" w:date="2020-07-31T14:14:00Z"/>
              <w:rFonts w:ascii="宋体" w:eastAsia="宋体" w:hAnsi="宋体" w:cs="宋体"/>
              <w:kern w:val="0"/>
              <w:szCs w:val="21"/>
            </w:rPr>
          </w:rPrChange>
        </w:rPr>
      </w:pPr>
      <w:ins w:id="34" w:author="DELL" w:date="2020-07-31T14:10:00Z">
        <w:r w:rsidRPr="00AC661C">
          <w:rPr>
            <w:rFonts w:ascii="宋体" w:eastAsia="宋体" w:hAnsi="宋体" w:cs="宋体" w:hint="eastAsia"/>
            <w:b/>
            <w:kern w:val="0"/>
            <w:szCs w:val="21"/>
            <w:rPrChange w:id="35" w:author="DELL" w:date="2020-07-31T14:25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方式一：不带参数</w:t>
        </w:r>
      </w:ins>
    </w:p>
    <w:p w14:paraId="44250CCD" w14:textId="5E039806" w:rsidR="00F97DFD" w:rsidRDefault="00F97DFD">
      <w:pPr>
        <w:widowControl/>
        <w:ind w:firstLine="420"/>
        <w:jc w:val="left"/>
        <w:rPr>
          <w:ins w:id="36" w:author="DELL" w:date="2020-07-31T14:10:00Z"/>
          <w:rFonts w:ascii="宋体" w:eastAsia="宋体" w:hAnsi="宋体" w:cs="宋体"/>
          <w:kern w:val="0"/>
          <w:szCs w:val="21"/>
        </w:rPr>
        <w:pPrChange w:id="37" w:author="DELL" w:date="2020-07-31T14:14:00Z">
          <w:pPr>
            <w:widowControl/>
            <w:jc w:val="left"/>
          </w:pPr>
        </w:pPrChange>
      </w:pPr>
      <w:ins w:id="38" w:author="DELL" w:date="2020-07-31T14:14:00Z">
        <w:r>
          <w:rPr>
            <w:rFonts w:ascii="宋体" w:eastAsia="宋体" w:hAnsi="宋体" w:cs="宋体" w:hint="eastAsia"/>
            <w:kern w:val="0"/>
            <w:szCs w:val="21"/>
          </w:rPr>
          <w:t>.</w:t>
        </w:r>
        <w:r>
          <w:rPr>
            <w:rFonts w:ascii="宋体" w:eastAsia="宋体" w:hAnsi="宋体" w:cs="宋体"/>
            <w:kern w:val="0"/>
            <w:szCs w:val="21"/>
          </w:rPr>
          <w:t>wxml</w:t>
        </w:r>
        <w:r>
          <w:rPr>
            <w:rFonts w:ascii="宋体" w:eastAsia="宋体" w:hAnsi="宋体" w:cs="宋体" w:hint="eastAsia"/>
            <w:kern w:val="0"/>
            <w:szCs w:val="21"/>
          </w:rPr>
          <w:t>文件</w:t>
        </w:r>
      </w:ins>
    </w:p>
    <w:p w14:paraId="204CA58A" w14:textId="35CE6573" w:rsidR="00BE2434" w:rsidRDefault="00BE2434">
      <w:pPr>
        <w:widowControl/>
        <w:ind w:firstLine="420"/>
        <w:jc w:val="left"/>
        <w:rPr>
          <w:ins w:id="39" w:author="DELL" w:date="2020-07-31T14:10:00Z"/>
          <w:rFonts w:ascii="宋体" w:eastAsia="宋体" w:hAnsi="宋体" w:cs="宋体"/>
          <w:kern w:val="0"/>
          <w:szCs w:val="21"/>
        </w:rPr>
        <w:pPrChange w:id="40" w:author="DELL" w:date="2020-07-31T14:14:00Z">
          <w:pPr>
            <w:widowControl/>
            <w:jc w:val="left"/>
          </w:pPr>
        </w:pPrChange>
      </w:pPr>
      <w:ins w:id="41" w:author="DELL" w:date="2020-07-31T14:10:00Z">
        <w:r w:rsidRPr="002D4761">
          <w:rPr>
            <w:rFonts w:ascii="宋体" w:eastAsia="宋体" w:hAnsi="宋体" w:cs="宋体"/>
            <w:kern w:val="0"/>
            <w:szCs w:val="21"/>
          </w:rPr>
          <w:t>&lt;navigator url="plugin://</w:t>
        </w:r>
        <w:r w:rsidRPr="00F75250">
          <w:rPr>
            <w:rFonts w:ascii="宋体" w:eastAsia="宋体" w:hAnsi="宋体" w:cs="宋体"/>
            <w:kern w:val="0"/>
            <w:szCs w:val="21"/>
            <w:highlight w:val="yellow"/>
          </w:rPr>
          <w:t>myPlugin</w:t>
        </w:r>
        <w:r w:rsidRPr="002D4761">
          <w:rPr>
            <w:rFonts w:ascii="宋体" w:eastAsia="宋体" w:hAnsi="宋体" w:cs="宋体"/>
            <w:kern w:val="0"/>
            <w:szCs w:val="21"/>
          </w:rPr>
          <w:t>/</w:t>
        </w:r>
      </w:ins>
      <w:ins w:id="42" w:author="DELL" w:date="2020-07-31T14:12:00Z">
        <w:r w:rsidR="00C93929">
          <w:rPr>
            <w:rFonts w:ascii="宋体" w:eastAsia="宋体" w:hAnsi="宋体" w:cs="宋体"/>
            <w:kern w:val="0"/>
            <w:szCs w:val="21"/>
          </w:rPr>
          <w:t>index</w:t>
        </w:r>
      </w:ins>
      <w:ins w:id="43" w:author="DELL" w:date="2020-07-31T14:10:00Z">
        <w:r w:rsidRPr="002D4761">
          <w:rPr>
            <w:rFonts w:ascii="宋体" w:eastAsia="宋体" w:hAnsi="宋体" w:cs="宋体"/>
            <w:kern w:val="0"/>
            <w:szCs w:val="21"/>
          </w:rPr>
          <w:t>"&gt;</w:t>
        </w:r>
      </w:ins>
    </w:p>
    <w:p w14:paraId="37777274" w14:textId="5993C99E" w:rsidR="00BE2434" w:rsidRDefault="00BE2434" w:rsidP="00BE2434">
      <w:pPr>
        <w:widowControl/>
        <w:jc w:val="left"/>
        <w:rPr>
          <w:ins w:id="44" w:author="DELL" w:date="2020-07-31T14:14:00Z"/>
          <w:rFonts w:ascii="宋体" w:eastAsia="宋体" w:hAnsi="宋体" w:cs="宋体"/>
          <w:kern w:val="0"/>
          <w:szCs w:val="21"/>
        </w:rPr>
      </w:pPr>
      <w:ins w:id="45" w:author="DELL" w:date="2020-07-31T14:10:00Z">
        <w:r w:rsidRPr="00AC661C">
          <w:rPr>
            <w:rFonts w:ascii="宋体" w:eastAsia="宋体" w:hAnsi="宋体" w:cs="宋体" w:hint="eastAsia"/>
            <w:b/>
            <w:kern w:val="0"/>
            <w:szCs w:val="21"/>
            <w:rPrChange w:id="46" w:author="DELL" w:date="2020-07-31T14:25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方式二：携带参数，参数名为r</w:t>
        </w:r>
        <w:r w:rsidRPr="00AC661C">
          <w:rPr>
            <w:rFonts w:ascii="宋体" w:eastAsia="宋体" w:hAnsi="宋体" w:cs="宋体"/>
            <w:b/>
            <w:kern w:val="0"/>
            <w:szCs w:val="21"/>
            <w:rPrChange w:id="47" w:author="DELL" w:date="2020-07-31T14:25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equest,</w:t>
        </w:r>
        <w:r w:rsidRPr="00AC661C">
          <w:rPr>
            <w:rFonts w:ascii="宋体" w:eastAsia="宋体" w:hAnsi="宋体" w:cs="宋体" w:hint="eastAsia"/>
            <w:b/>
            <w:kern w:val="0"/>
            <w:szCs w:val="21"/>
            <w:rPrChange w:id="48" w:author="DELL" w:date="2020-07-31T14:25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值为J</w:t>
        </w:r>
        <w:r w:rsidRPr="00AC661C">
          <w:rPr>
            <w:rFonts w:ascii="宋体" w:eastAsia="宋体" w:hAnsi="宋体" w:cs="宋体"/>
            <w:b/>
            <w:kern w:val="0"/>
            <w:szCs w:val="21"/>
            <w:rPrChange w:id="49" w:author="DELL" w:date="2020-07-31T14:25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SON</w:t>
        </w:r>
        <w:r w:rsidRPr="00AC661C">
          <w:rPr>
            <w:rFonts w:ascii="宋体" w:eastAsia="宋体" w:hAnsi="宋体" w:cs="宋体" w:hint="eastAsia"/>
            <w:b/>
            <w:kern w:val="0"/>
            <w:szCs w:val="21"/>
            <w:rPrChange w:id="50" w:author="DELL" w:date="2020-07-31T14:25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.</w:t>
        </w:r>
        <w:r w:rsidRPr="00AC661C">
          <w:rPr>
            <w:rFonts w:ascii="宋体" w:eastAsia="宋体" w:hAnsi="宋体" w:cs="宋体"/>
            <w:b/>
            <w:kern w:val="0"/>
            <w:szCs w:val="21"/>
            <w:rPrChange w:id="51" w:author="DELL" w:date="2020-07-31T14:25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stringify(</w:t>
        </w:r>
        <w:r w:rsidRPr="00AC661C">
          <w:rPr>
            <w:rFonts w:ascii="宋体" w:eastAsia="宋体" w:hAnsi="宋体" w:cs="宋体"/>
            <w:b/>
            <w:kern w:val="0"/>
            <w:szCs w:val="21"/>
            <w:rPrChange w:id="52" w:author="DELL" w:date="2020-07-31T14:25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fldChar w:fldCharType="begin"/>
        </w:r>
        <w:r w:rsidRPr="00AC661C">
          <w:rPr>
            <w:rFonts w:ascii="宋体" w:eastAsia="宋体" w:hAnsi="宋体" w:cs="宋体"/>
            <w:b/>
            <w:kern w:val="0"/>
            <w:szCs w:val="21"/>
            <w:rPrChange w:id="53" w:author="DELL" w:date="2020-07-31T14:25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instrText xml:space="preserve"> HYPERLINK  \l "OBJECT" </w:instrText>
        </w:r>
        <w:r w:rsidRPr="00AC661C">
          <w:rPr>
            <w:rFonts w:ascii="宋体" w:eastAsia="宋体" w:hAnsi="宋体" w:cs="宋体"/>
            <w:b/>
            <w:kern w:val="0"/>
            <w:szCs w:val="21"/>
            <w:rPrChange w:id="54" w:author="DELL" w:date="2020-07-31T14:25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fldChar w:fldCharType="separate"/>
        </w:r>
        <w:r w:rsidRPr="00AC661C">
          <w:rPr>
            <w:rStyle w:val="ac"/>
            <w:rFonts w:ascii="宋体" w:eastAsia="宋体" w:hAnsi="宋体" w:cs="宋体"/>
            <w:b/>
            <w:kern w:val="0"/>
            <w:szCs w:val="21"/>
            <w:rPrChange w:id="55" w:author="DELL" w:date="2020-07-31T14:25:00Z">
              <w:rPr>
                <w:rStyle w:val="ac"/>
                <w:rFonts w:ascii="宋体" w:eastAsia="宋体" w:hAnsi="宋体" w:cs="宋体"/>
                <w:kern w:val="0"/>
                <w:szCs w:val="21"/>
              </w:rPr>
            </w:rPrChange>
          </w:rPr>
          <w:t>OBJECT</w:t>
        </w:r>
        <w:r w:rsidRPr="00AC661C">
          <w:rPr>
            <w:rFonts w:ascii="宋体" w:eastAsia="宋体" w:hAnsi="宋体" w:cs="宋体"/>
            <w:b/>
            <w:kern w:val="0"/>
            <w:szCs w:val="21"/>
            <w:rPrChange w:id="56" w:author="DELL" w:date="2020-07-31T14:25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fldChar w:fldCharType="end"/>
        </w:r>
        <w:r w:rsidRPr="00AC661C">
          <w:rPr>
            <w:rFonts w:ascii="宋体" w:eastAsia="宋体" w:hAnsi="宋体" w:cs="宋体"/>
            <w:b/>
            <w:kern w:val="0"/>
            <w:szCs w:val="21"/>
            <w:rPrChange w:id="57" w:author="DELL" w:date="2020-07-31T14:25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)</w:t>
        </w:r>
        <w:r>
          <w:rPr>
            <w:rFonts w:ascii="宋体" w:eastAsia="宋体" w:hAnsi="宋体" w:cs="宋体"/>
            <w:kern w:val="0"/>
            <w:szCs w:val="21"/>
          </w:rPr>
          <w:t>;</w:t>
        </w:r>
      </w:ins>
    </w:p>
    <w:p w14:paraId="15AA8FE9" w14:textId="11E69095" w:rsidR="00F97DFD" w:rsidRDefault="00F97DFD" w:rsidP="00BE2434">
      <w:pPr>
        <w:widowControl/>
        <w:jc w:val="left"/>
        <w:rPr>
          <w:ins w:id="58" w:author="DELL" w:date="2020-07-31T14:10:00Z"/>
          <w:rFonts w:ascii="宋体" w:eastAsia="宋体" w:hAnsi="宋体" w:cs="宋体"/>
          <w:kern w:val="0"/>
          <w:szCs w:val="21"/>
        </w:rPr>
      </w:pPr>
      <w:ins w:id="59" w:author="DELL" w:date="2020-07-31T14:14:00Z">
        <w:r>
          <w:rPr>
            <w:rFonts w:ascii="宋体" w:eastAsia="宋体" w:hAnsi="宋体" w:cs="宋体"/>
            <w:kern w:val="0"/>
            <w:szCs w:val="21"/>
          </w:rPr>
          <w:tab/>
        </w:r>
      </w:ins>
      <w:ins w:id="60" w:author="DELL" w:date="2020-07-31T14:15:00Z">
        <w:r>
          <w:rPr>
            <w:rFonts w:ascii="宋体" w:eastAsia="宋体" w:hAnsi="宋体" w:cs="宋体" w:hint="eastAsia"/>
            <w:kern w:val="0"/>
            <w:szCs w:val="21"/>
          </w:rPr>
          <w:t>.</w:t>
        </w:r>
        <w:r>
          <w:rPr>
            <w:rFonts w:ascii="宋体" w:eastAsia="宋体" w:hAnsi="宋体" w:cs="宋体"/>
            <w:kern w:val="0"/>
            <w:szCs w:val="21"/>
          </w:rPr>
          <w:t>wxml</w:t>
        </w:r>
        <w:r>
          <w:rPr>
            <w:rFonts w:ascii="宋体" w:eastAsia="宋体" w:hAnsi="宋体" w:cs="宋体" w:hint="eastAsia"/>
            <w:kern w:val="0"/>
            <w:szCs w:val="21"/>
          </w:rPr>
          <w:t>文件</w:t>
        </w:r>
      </w:ins>
    </w:p>
    <w:p w14:paraId="7C6EA560" w14:textId="77777777" w:rsidR="00BE2434" w:rsidRDefault="00BE2434">
      <w:pPr>
        <w:ind w:firstLine="420"/>
        <w:rPr>
          <w:ins w:id="61" w:author="DELL" w:date="2020-07-31T14:10:00Z"/>
          <w:rFonts w:ascii="宋体" w:eastAsia="宋体" w:hAnsi="宋体" w:cs="宋体"/>
          <w:kern w:val="0"/>
          <w:szCs w:val="21"/>
        </w:rPr>
        <w:pPrChange w:id="62" w:author="DELL" w:date="2020-07-31T14:14:00Z">
          <w:pPr/>
        </w:pPrChange>
      </w:pPr>
      <w:ins w:id="63" w:author="DELL" w:date="2020-07-31T14:10:00Z">
        <w:r w:rsidRPr="002D4761">
          <w:rPr>
            <w:rFonts w:ascii="宋体" w:eastAsia="宋体" w:hAnsi="宋体" w:cs="宋体"/>
            <w:kern w:val="0"/>
            <w:szCs w:val="21"/>
          </w:rPr>
          <w:t>&lt;navigator url="</w:t>
        </w:r>
        <w:r>
          <w:rPr>
            <w:rFonts w:ascii="宋体" w:eastAsia="宋体" w:hAnsi="宋体" w:cs="宋体"/>
            <w:kern w:val="0"/>
            <w:szCs w:val="21"/>
          </w:rPr>
          <w:t>{{</w:t>
        </w:r>
        <w:r w:rsidRPr="00A43512">
          <w:rPr>
            <w:rFonts w:ascii="宋体" w:eastAsia="宋体" w:hAnsi="宋体" w:cs="宋体"/>
            <w:kern w:val="0"/>
            <w:szCs w:val="21"/>
          </w:rPr>
          <w:t xml:space="preserve"> </w:t>
        </w:r>
        <w:r w:rsidRPr="003A27CA">
          <w:rPr>
            <w:rFonts w:ascii="宋体" w:eastAsia="宋体" w:hAnsi="宋体" w:cs="宋体"/>
            <w:kern w:val="0"/>
            <w:szCs w:val="21"/>
          </w:rPr>
          <w:t>pluginUrl</w:t>
        </w:r>
        <w:r>
          <w:rPr>
            <w:rFonts w:ascii="宋体" w:eastAsia="宋体" w:hAnsi="宋体" w:cs="宋体"/>
            <w:kern w:val="0"/>
            <w:szCs w:val="21"/>
          </w:rPr>
          <w:t xml:space="preserve"> }}</w:t>
        </w:r>
        <w:r w:rsidRPr="002D4761">
          <w:rPr>
            <w:rFonts w:ascii="宋体" w:eastAsia="宋体" w:hAnsi="宋体" w:cs="宋体"/>
            <w:kern w:val="0"/>
            <w:szCs w:val="21"/>
          </w:rPr>
          <w:t>"&gt;</w:t>
        </w:r>
      </w:ins>
    </w:p>
    <w:p w14:paraId="3BCB60E4" w14:textId="621611C5" w:rsidR="00BE2434" w:rsidRDefault="00BE2434">
      <w:pPr>
        <w:ind w:firstLine="420"/>
        <w:rPr>
          <w:ins w:id="64" w:author="DELL" w:date="2020-07-31T14:10:00Z"/>
          <w:rFonts w:ascii="宋体" w:eastAsia="宋体" w:hAnsi="宋体" w:cs="宋体"/>
          <w:kern w:val="0"/>
          <w:szCs w:val="21"/>
        </w:rPr>
        <w:pPrChange w:id="65" w:author="DELL" w:date="2020-07-31T14:15:00Z">
          <w:pPr/>
        </w:pPrChange>
      </w:pPr>
      <w:ins w:id="66" w:author="DELL" w:date="2020-07-31T14:10:00Z">
        <w:r>
          <w:rPr>
            <w:rFonts w:ascii="宋体" w:eastAsia="宋体" w:hAnsi="宋体" w:cs="宋体" w:hint="eastAsia"/>
            <w:kern w:val="0"/>
            <w:szCs w:val="21"/>
          </w:rPr>
          <w:t>j</w:t>
        </w:r>
        <w:r>
          <w:rPr>
            <w:rFonts w:ascii="宋体" w:eastAsia="宋体" w:hAnsi="宋体" w:cs="宋体"/>
            <w:kern w:val="0"/>
            <w:szCs w:val="21"/>
          </w:rPr>
          <w:t>s</w:t>
        </w:r>
        <w:r>
          <w:rPr>
            <w:rFonts w:ascii="宋体" w:eastAsia="宋体" w:hAnsi="宋体" w:cs="宋体" w:hint="eastAsia"/>
            <w:kern w:val="0"/>
            <w:szCs w:val="21"/>
          </w:rPr>
          <w:t>文件</w:t>
        </w:r>
      </w:ins>
    </w:p>
    <w:p w14:paraId="0450DEFA" w14:textId="77777777" w:rsidR="00BE2434" w:rsidRPr="003A27CA" w:rsidRDefault="00BE2434" w:rsidP="00BE2434">
      <w:pPr>
        <w:widowControl/>
        <w:shd w:val="clear" w:color="auto" w:fill="2E2E2E"/>
        <w:spacing w:line="360" w:lineRule="atLeast"/>
        <w:jc w:val="left"/>
        <w:rPr>
          <w:ins w:id="67" w:author="DELL" w:date="2020-07-31T14:10:00Z"/>
          <w:rFonts w:ascii="Consolas" w:eastAsia="宋体" w:hAnsi="Consolas" w:cs="宋体"/>
          <w:color w:val="DCDCDC"/>
          <w:kern w:val="0"/>
          <w:sz w:val="18"/>
          <w:szCs w:val="18"/>
        </w:rPr>
      </w:pPr>
      <w:ins w:id="68" w:author="DELL" w:date="2020-07-31T14:10:00Z"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t> data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:</w:t>
        </w:r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t> 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{</w:t>
        </w:r>
      </w:ins>
    </w:p>
    <w:p w14:paraId="2D86CFA0" w14:textId="77777777" w:rsidR="00BE2434" w:rsidRPr="003A27CA" w:rsidRDefault="00BE2434" w:rsidP="00BE2434">
      <w:pPr>
        <w:widowControl/>
        <w:shd w:val="clear" w:color="auto" w:fill="2E2E2E"/>
        <w:spacing w:line="360" w:lineRule="atLeast"/>
        <w:jc w:val="left"/>
        <w:rPr>
          <w:ins w:id="69" w:author="DELL" w:date="2020-07-31T14:10:00Z"/>
          <w:rFonts w:ascii="Consolas" w:eastAsia="宋体" w:hAnsi="Consolas" w:cs="宋体"/>
          <w:color w:val="DCDCDC"/>
          <w:kern w:val="0"/>
          <w:sz w:val="18"/>
          <w:szCs w:val="18"/>
        </w:rPr>
      </w:pPr>
      <w:ins w:id="70" w:author="DELL" w:date="2020-07-31T14:10:00Z"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t>    pluginUrl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:"</w:t>
        </w:r>
        <w:r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"</w:t>
        </w:r>
      </w:ins>
    </w:p>
    <w:p w14:paraId="27D7E672" w14:textId="77777777" w:rsidR="00BE2434" w:rsidRPr="003A27CA" w:rsidRDefault="00BE2434" w:rsidP="00BE2434">
      <w:pPr>
        <w:widowControl/>
        <w:shd w:val="clear" w:color="auto" w:fill="2E2E2E"/>
        <w:spacing w:line="360" w:lineRule="atLeast"/>
        <w:jc w:val="left"/>
        <w:rPr>
          <w:ins w:id="71" w:author="DELL" w:date="2020-07-31T14:10:00Z"/>
          <w:rFonts w:ascii="Consolas" w:eastAsia="宋体" w:hAnsi="Consolas" w:cs="宋体"/>
          <w:color w:val="DCDCDC"/>
          <w:kern w:val="0"/>
          <w:sz w:val="18"/>
          <w:szCs w:val="18"/>
        </w:rPr>
      </w:pPr>
      <w:ins w:id="72" w:author="DELL" w:date="2020-07-31T14:10:00Z"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t>  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},</w:t>
        </w:r>
      </w:ins>
    </w:p>
    <w:p w14:paraId="20B07B88" w14:textId="77777777" w:rsidR="00BE2434" w:rsidRPr="003A27CA" w:rsidRDefault="00BE2434" w:rsidP="00BE2434">
      <w:pPr>
        <w:widowControl/>
        <w:shd w:val="clear" w:color="auto" w:fill="2E2E2E"/>
        <w:spacing w:line="360" w:lineRule="atLeast"/>
        <w:jc w:val="left"/>
        <w:rPr>
          <w:ins w:id="73" w:author="DELL" w:date="2020-07-31T14:10:00Z"/>
          <w:rFonts w:ascii="Consolas" w:eastAsia="宋体" w:hAnsi="Consolas" w:cs="宋体"/>
          <w:color w:val="DCDCDC"/>
          <w:kern w:val="0"/>
          <w:sz w:val="18"/>
          <w:szCs w:val="18"/>
        </w:rPr>
      </w:pPr>
      <w:ins w:id="74" w:author="DELL" w:date="2020-07-31T14:10:00Z"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t>  </w:t>
        </w:r>
        <w:r w:rsidRPr="003A27CA">
          <w:rPr>
            <w:rFonts w:ascii="Consolas" w:eastAsia="宋体" w:hAnsi="Consolas" w:cs="宋体"/>
            <w:color w:val="FFA54F"/>
            <w:kern w:val="0"/>
            <w:sz w:val="18"/>
            <w:szCs w:val="18"/>
          </w:rPr>
          <w:t>onLoad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:</w:t>
        </w:r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t> </w:t>
        </w:r>
        <w:r w:rsidRPr="003A27CA">
          <w:rPr>
            <w:rFonts w:ascii="Consolas" w:eastAsia="宋体" w:hAnsi="Consolas" w:cs="宋体"/>
            <w:color w:val="F7E45A"/>
            <w:kern w:val="0"/>
            <w:sz w:val="18"/>
            <w:szCs w:val="18"/>
          </w:rPr>
          <w:t>function</w:t>
        </w:r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t> 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()</w:t>
        </w:r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t> 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{</w:t>
        </w:r>
      </w:ins>
    </w:p>
    <w:p w14:paraId="2D7FDB43" w14:textId="77777777" w:rsidR="00BE2434" w:rsidRPr="003A27CA" w:rsidRDefault="00BE2434" w:rsidP="00BE2434">
      <w:pPr>
        <w:widowControl/>
        <w:shd w:val="clear" w:color="auto" w:fill="2E2E2E"/>
        <w:spacing w:line="360" w:lineRule="atLeast"/>
        <w:jc w:val="left"/>
        <w:rPr>
          <w:ins w:id="75" w:author="DELL" w:date="2020-07-31T14:10:00Z"/>
          <w:rFonts w:ascii="Consolas" w:eastAsia="宋体" w:hAnsi="Consolas" w:cs="宋体"/>
          <w:color w:val="DCDCDC"/>
          <w:kern w:val="0"/>
          <w:sz w:val="18"/>
          <w:szCs w:val="18"/>
        </w:rPr>
      </w:pPr>
      <w:ins w:id="76" w:author="DELL" w:date="2020-07-31T14:10:00Z"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t>    </w:t>
        </w:r>
        <w:r w:rsidRPr="003A27CA">
          <w:rPr>
            <w:rFonts w:ascii="Consolas" w:eastAsia="宋体" w:hAnsi="Consolas" w:cs="宋体"/>
            <w:color w:val="F7E45A"/>
            <w:kern w:val="0"/>
            <w:sz w:val="18"/>
            <w:szCs w:val="18"/>
          </w:rPr>
          <w:t>var</w:t>
        </w:r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t> </w:t>
        </w:r>
        <w:r w:rsidRPr="003A27CA">
          <w:rPr>
            <w:rFonts w:ascii="Consolas" w:eastAsia="宋体" w:hAnsi="Consolas" w:cs="宋体"/>
            <w:color w:val="F7E45A"/>
            <w:kern w:val="0"/>
            <w:sz w:val="18"/>
            <w:szCs w:val="18"/>
          </w:rPr>
          <w:t xml:space="preserve"> </w:t>
        </w:r>
        <w:r>
          <w:rPr>
            <w:rFonts w:ascii="Consolas" w:eastAsia="宋体" w:hAnsi="Consolas" w:cs="宋体"/>
            <w:color w:val="F7E45A"/>
            <w:kern w:val="0"/>
            <w:sz w:val="18"/>
            <w:szCs w:val="18"/>
          </w:rPr>
          <w:t>params</w:t>
        </w:r>
        <w:r w:rsidRPr="003A27CA">
          <w:rPr>
            <w:rFonts w:ascii="Consolas" w:eastAsia="宋体" w:hAnsi="Consolas" w:cs="宋体"/>
            <w:color w:val="F7E45A"/>
            <w:kern w:val="0"/>
            <w:sz w:val="18"/>
            <w:szCs w:val="18"/>
          </w:rPr>
          <w:t>=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{</w:t>
        </w:r>
      </w:ins>
    </w:p>
    <w:p w14:paraId="1D0B5E6D" w14:textId="77777777" w:rsidR="00BE2434" w:rsidRPr="003A27CA" w:rsidRDefault="00BE2434" w:rsidP="00BE2434">
      <w:pPr>
        <w:widowControl/>
        <w:shd w:val="clear" w:color="auto" w:fill="2E2E2E"/>
        <w:spacing w:line="360" w:lineRule="atLeast"/>
        <w:jc w:val="left"/>
        <w:rPr>
          <w:ins w:id="77" w:author="DELL" w:date="2020-07-31T14:10:00Z"/>
          <w:rFonts w:ascii="Consolas" w:eastAsia="宋体" w:hAnsi="Consolas" w:cs="宋体"/>
          <w:color w:val="DCDCDC"/>
          <w:kern w:val="0"/>
          <w:sz w:val="18"/>
          <w:szCs w:val="18"/>
        </w:rPr>
      </w:pPr>
      <w:ins w:id="78" w:author="DELL" w:date="2020-07-31T14:10:00Z"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t>      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"</w:t>
        </w:r>
        <w:r w:rsidRPr="00F75250">
          <w:rPr>
            <w:rFonts w:ascii="宋体" w:hAnsi="宋体"/>
          </w:rPr>
          <w:t>user</w:t>
        </w:r>
        <w:r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":{}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,</w:t>
        </w:r>
      </w:ins>
    </w:p>
    <w:p w14:paraId="58324134" w14:textId="2433B564" w:rsidR="00BE2434" w:rsidRDefault="00BE2434" w:rsidP="00BE2434">
      <w:pPr>
        <w:widowControl/>
        <w:shd w:val="clear" w:color="auto" w:fill="2E2E2E"/>
        <w:spacing w:line="360" w:lineRule="atLeast"/>
        <w:jc w:val="left"/>
        <w:rPr>
          <w:ins w:id="79" w:author="DELL" w:date="2020-07-31T14:25:00Z"/>
          <w:rFonts w:ascii="Consolas" w:eastAsia="宋体" w:hAnsi="Consolas" w:cs="宋体"/>
          <w:color w:val="89DDFF"/>
          <w:kern w:val="0"/>
          <w:sz w:val="18"/>
          <w:szCs w:val="18"/>
        </w:rPr>
      </w:pPr>
      <w:ins w:id="80" w:author="DELL" w:date="2020-07-31T14:10:00Z"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t>      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"</w:t>
        </w:r>
        <w:r w:rsidRPr="00F75250">
          <w:rPr>
            <w:rFonts w:ascii="宋体" w:hAnsi="宋体"/>
          </w:rPr>
          <w:t>linkman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":</w:t>
        </w:r>
        <w:r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{}</w:t>
        </w:r>
      </w:ins>
      <w:ins w:id="81" w:author="DELL" w:date="2020-07-31T14:26:00Z">
        <w:r w:rsidR="00D27D83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,</w:t>
        </w:r>
      </w:ins>
      <w:bookmarkStart w:id="82" w:name="_GoBack"/>
      <w:bookmarkEnd w:id="82"/>
    </w:p>
    <w:p w14:paraId="36673BA4" w14:textId="17DA13BB" w:rsidR="00D27D83" w:rsidRPr="003A27CA" w:rsidRDefault="00D27D83" w:rsidP="00BE2434">
      <w:pPr>
        <w:widowControl/>
        <w:shd w:val="clear" w:color="auto" w:fill="2E2E2E"/>
        <w:spacing w:line="360" w:lineRule="atLeast"/>
        <w:jc w:val="left"/>
        <w:rPr>
          <w:ins w:id="83" w:author="DELL" w:date="2020-07-31T14:10:00Z"/>
          <w:rFonts w:ascii="Consolas" w:eastAsia="宋体" w:hAnsi="Consolas" w:cs="宋体" w:hint="eastAsia"/>
          <w:color w:val="DCDCDC"/>
          <w:kern w:val="0"/>
          <w:sz w:val="18"/>
          <w:szCs w:val="18"/>
        </w:rPr>
      </w:pPr>
      <w:ins w:id="84" w:author="DELL" w:date="2020-07-31T14:26:00Z">
        <w:r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ab/>
        </w:r>
        <w:r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ab/>
          <w:t>…</w:t>
        </w:r>
      </w:ins>
    </w:p>
    <w:p w14:paraId="1AFC5E48" w14:textId="77777777" w:rsidR="00BE2434" w:rsidRPr="003A27CA" w:rsidRDefault="00BE2434" w:rsidP="00BE2434">
      <w:pPr>
        <w:widowControl/>
        <w:shd w:val="clear" w:color="auto" w:fill="2E2E2E"/>
        <w:spacing w:line="360" w:lineRule="atLeast"/>
        <w:jc w:val="left"/>
        <w:rPr>
          <w:ins w:id="85" w:author="DELL" w:date="2020-07-31T14:10:00Z"/>
          <w:rFonts w:ascii="Consolas" w:eastAsia="宋体" w:hAnsi="Consolas" w:cs="宋体"/>
          <w:color w:val="DCDCDC"/>
          <w:kern w:val="0"/>
          <w:sz w:val="18"/>
          <w:szCs w:val="18"/>
        </w:rPr>
      </w:pPr>
      <w:ins w:id="86" w:author="DELL" w:date="2020-07-31T14:10:00Z"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t>    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};</w:t>
        </w:r>
      </w:ins>
    </w:p>
    <w:p w14:paraId="5EB9A355" w14:textId="77777777" w:rsidR="00BE2434" w:rsidRPr="003A27CA" w:rsidRDefault="00BE2434" w:rsidP="00BE2434">
      <w:pPr>
        <w:widowControl/>
        <w:shd w:val="clear" w:color="auto" w:fill="2E2E2E"/>
        <w:spacing w:line="360" w:lineRule="atLeast"/>
        <w:jc w:val="left"/>
        <w:rPr>
          <w:ins w:id="87" w:author="DELL" w:date="2020-07-31T14:10:00Z"/>
          <w:rFonts w:ascii="Consolas" w:eastAsia="宋体" w:hAnsi="Consolas" w:cs="宋体"/>
          <w:color w:val="DCDCDC"/>
          <w:kern w:val="0"/>
          <w:sz w:val="18"/>
          <w:szCs w:val="18"/>
        </w:rPr>
      </w:pPr>
      <w:ins w:id="88" w:author="DELL" w:date="2020-07-31T14:10:00Z"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t>    </w:t>
        </w:r>
        <w:r w:rsidRPr="003A27CA">
          <w:rPr>
            <w:rFonts w:ascii="Consolas" w:eastAsia="宋体" w:hAnsi="Consolas" w:cs="宋体"/>
            <w:color w:val="66CAFF"/>
            <w:kern w:val="0"/>
            <w:sz w:val="18"/>
            <w:szCs w:val="18"/>
          </w:rPr>
          <w:t>this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.</w:t>
        </w:r>
        <w:r w:rsidRPr="003A27CA">
          <w:rPr>
            <w:rFonts w:ascii="Consolas" w:eastAsia="宋体" w:hAnsi="Consolas" w:cs="宋体"/>
            <w:color w:val="FFA54F"/>
            <w:kern w:val="0"/>
            <w:sz w:val="18"/>
            <w:szCs w:val="18"/>
          </w:rPr>
          <w:t>setData</w:t>
        </w:r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t>(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{</w:t>
        </w:r>
      </w:ins>
    </w:p>
    <w:p w14:paraId="12BBD00B" w14:textId="36F447AE" w:rsidR="00BE2434" w:rsidRPr="003A27CA" w:rsidRDefault="00BE2434" w:rsidP="00BE2434">
      <w:pPr>
        <w:widowControl/>
        <w:shd w:val="clear" w:color="auto" w:fill="2E2E2E"/>
        <w:spacing w:line="360" w:lineRule="atLeast"/>
        <w:jc w:val="left"/>
        <w:rPr>
          <w:ins w:id="89" w:author="DELL" w:date="2020-07-31T14:10:00Z"/>
          <w:rFonts w:ascii="Consolas" w:eastAsia="宋体" w:hAnsi="Consolas" w:cs="宋体"/>
          <w:color w:val="DCDCDC"/>
          <w:kern w:val="0"/>
          <w:sz w:val="18"/>
          <w:szCs w:val="18"/>
        </w:rPr>
      </w:pPr>
      <w:ins w:id="90" w:author="DELL" w:date="2020-07-31T14:10:00Z"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t>      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"</w:t>
        </w:r>
        <w:r w:rsidRPr="003A27CA">
          <w:rPr>
            <w:rFonts w:ascii="Consolas" w:eastAsia="宋体" w:hAnsi="Consolas" w:cs="宋体"/>
            <w:color w:val="FA8072"/>
            <w:kern w:val="0"/>
            <w:sz w:val="18"/>
            <w:szCs w:val="18"/>
          </w:rPr>
          <w:t>pluginUrl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":"</w:t>
        </w:r>
        <w:r w:rsidRPr="003A27CA">
          <w:rPr>
            <w:rFonts w:ascii="Consolas" w:eastAsia="宋体" w:hAnsi="Consolas" w:cs="宋体"/>
            <w:color w:val="FA8072"/>
            <w:kern w:val="0"/>
            <w:sz w:val="18"/>
            <w:szCs w:val="18"/>
          </w:rPr>
          <w:t>plugin://</w:t>
        </w:r>
        <w:r w:rsidRPr="00DF2B1F">
          <w:rPr>
            <w:rFonts w:ascii="宋体" w:eastAsia="宋体" w:hAnsi="宋体" w:cs="宋体"/>
            <w:color w:val="000000" w:themeColor="text1"/>
            <w:kern w:val="0"/>
            <w:szCs w:val="21"/>
            <w:highlight w:val="yellow"/>
          </w:rPr>
          <w:t>myPlugin</w:t>
        </w:r>
        <w:r w:rsidRPr="003A27CA">
          <w:rPr>
            <w:rFonts w:ascii="Consolas" w:eastAsia="宋体" w:hAnsi="Consolas" w:cs="宋体"/>
            <w:color w:val="FA8072"/>
            <w:kern w:val="0"/>
            <w:sz w:val="18"/>
            <w:szCs w:val="18"/>
          </w:rPr>
          <w:t>/</w:t>
        </w:r>
      </w:ins>
      <w:ins w:id="91" w:author="DELL" w:date="2020-07-31T14:11:00Z">
        <w:r w:rsidR="00D16633">
          <w:rPr>
            <w:rFonts w:ascii="Consolas" w:eastAsia="宋体" w:hAnsi="Consolas" w:cs="宋体"/>
            <w:color w:val="FA8072"/>
            <w:kern w:val="0"/>
            <w:sz w:val="18"/>
            <w:szCs w:val="18"/>
          </w:rPr>
          <w:t>index</w:t>
        </w:r>
      </w:ins>
      <w:ins w:id="92" w:author="DELL" w:date="2020-07-31T14:10:00Z">
        <w:r w:rsidRPr="003A27CA">
          <w:rPr>
            <w:rFonts w:ascii="Consolas" w:eastAsia="宋体" w:hAnsi="Consolas" w:cs="宋体"/>
            <w:color w:val="FA8072"/>
            <w:kern w:val="0"/>
            <w:sz w:val="18"/>
            <w:szCs w:val="18"/>
          </w:rPr>
          <w:t>?</w:t>
        </w:r>
        <w:r>
          <w:rPr>
            <w:rFonts w:ascii="Consolas" w:eastAsia="宋体" w:hAnsi="Consolas" w:cs="宋体"/>
            <w:color w:val="FA8072"/>
            <w:kern w:val="0"/>
            <w:sz w:val="18"/>
            <w:szCs w:val="18"/>
          </w:rPr>
          <w:t>request</w:t>
        </w:r>
        <w:r w:rsidRPr="003A27CA">
          <w:rPr>
            <w:rFonts w:ascii="Consolas" w:eastAsia="宋体" w:hAnsi="Consolas" w:cs="宋体"/>
            <w:color w:val="FA8072"/>
            <w:kern w:val="0"/>
            <w:sz w:val="18"/>
            <w:szCs w:val="18"/>
          </w:rPr>
          <w:t>=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"</w:t>
        </w:r>
        <w:r w:rsidRPr="003A27CA">
          <w:rPr>
            <w:rFonts w:ascii="Consolas" w:eastAsia="宋体" w:hAnsi="Consolas" w:cs="宋体"/>
            <w:color w:val="F7E45A"/>
            <w:kern w:val="0"/>
            <w:sz w:val="18"/>
            <w:szCs w:val="18"/>
          </w:rPr>
          <w:t>+</w:t>
        </w:r>
        <w:r w:rsidRPr="003A27CA">
          <w:rPr>
            <w:rFonts w:ascii="Consolas" w:eastAsia="宋体" w:hAnsi="Consolas" w:cs="宋体"/>
            <w:color w:val="FA8072"/>
            <w:kern w:val="0"/>
            <w:sz w:val="18"/>
            <w:szCs w:val="18"/>
          </w:rPr>
          <w:t xml:space="preserve"> JSON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.</w:t>
        </w:r>
        <w:r w:rsidRPr="003A27CA">
          <w:rPr>
            <w:rFonts w:ascii="Consolas" w:eastAsia="宋体" w:hAnsi="Consolas" w:cs="宋体"/>
            <w:color w:val="FFA54F"/>
            <w:kern w:val="0"/>
            <w:sz w:val="18"/>
            <w:szCs w:val="18"/>
          </w:rPr>
          <w:t>stringify</w:t>
        </w:r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t>(</w:t>
        </w:r>
        <w:r w:rsidRPr="003A27CA">
          <w:rPr>
            <w:rFonts w:ascii="Consolas" w:eastAsia="宋体" w:hAnsi="Consolas" w:cs="宋体"/>
            <w:color w:val="C0C0C0"/>
            <w:kern w:val="0"/>
            <w:sz w:val="18"/>
            <w:szCs w:val="18"/>
          </w:rPr>
          <w:t>params</w:t>
        </w:r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t>)</w:t>
        </w:r>
      </w:ins>
    </w:p>
    <w:p w14:paraId="4A28F982" w14:textId="77777777" w:rsidR="00BE2434" w:rsidRPr="003A27CA" w:rsidRDefault="00BE2434" w:rsidP="00BE2434">
      <w:pPr>
        <w:widowControl/>
        <w:shd w:val="clear" w:color="auto" w:fill="2E2E2E"/>
        <w:spacing w:line="360" w:lineRule="atLeast"/>
        <w:jc w:val="left"/>
        <w:rPr>
          <w:ins w:id="93" w:author="DELL" w:date="2020-07-31T14:10:00Z"/>
          <w:rFonts w:ascii="Consolas" w:eastAsia="宋体" w:hAnsi="Consolas" w:cs="宋体"/>
          <w:color w:val="DCDCDC"/>
          <w:kern w:val="0"/>
          <w:sz w:val="18"/>
          <w:szCs w:val="18"/>
        </w:rPr>
      </w:pPr>
      <w:ins w:id="94" w:author="DELL" w:date="2020-07-31T14:10:00Z"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lastRenderedPageBreak/>
          <w:t>    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}</w:t>
        </w:r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t>)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;</w:t>
        </w:r>
      </w:ins>
    </w:p>
    <w:p w14:paraId="20F8BCF5" w14:textId="77777777" w:rsidR="00BE2434" w:rsidRPr="003A27CA" w:rsidRDefault="00BE2434" w:rsidP="00BE2434">
      <w:pPr>
        <w:widowControl/>
        <w:shd w:val="clear" w:color="auto" w:fill="2E2E2E"/>
        <w:spacing w:line="360" w:lineRule="atLeast"/>
        <w:jc w:val="left"/>
        <w:rPr>
          <w:ins w:id="95" w:author="DELL" w:date="2020-07-31T14:10:00Z"/>
          <w:rFonts w:ascii="Consolas" w:eastAsia="宋体" w:hAnsi="Consolas" w:cs="宋体"/>
          <w:color w:val="DCDCDC"/>
          <w:kern w:val="0"/>
          <w:sz w:val="18"/>
          <w:szCs w:val="18"/>
        </w:rPr>
      </w:pPr>
      <w:ins w:id="96" w:author="DELL" w:date="2020-07-31T14:10:00Z">
        <w:r w:rsidRPr="003A27CA">
          <w:rPr>
            <w:rFonts w:ascii="Consolas" w:eastAsia="宋体" w:hAnsi="Consolas" w:cs="宋体"/>
            <w:color w:val="DCDCDC"/>
            <w:kern w:val="0"/>
            <w:sz w:val="18"/>
            <w:szCs w:val="18"/>
          </w:rPr>
          <w:t>  </w:t>
        </w:r>
        <w:r w:rsidRPr="003A27CA">
          <w:rPr>
            <w:rFonts w:ascii="Consolas" w:eastAsia="宋体" w:hAnsi="Consolas" w:cs="宋体"/>
            <w:color w:val="89DDFF"/>
            <w:kern w:val="0"/>
            <w:sz w:val="18"/>
            <w:szCs w:val="18"/>
          </w:rPr>
          <w:t>},</w:t>
        </w:r>
      </w:ins>
    </w:p>
    <w:p w14:paraId="358CF02B" w14:textId="77777777" w:rsidR="00BE2434" w:rsidRPr="00BE2434" w:rsidRDefault="00BE2434">
      <w:pPr>
        <w:rPr>
          <w:rPrChange w:id="97" w:author="DELL" w:date="2020-07-31T14:10:00Z">
            <w:rPr>
              <w:rFonts w:ascii="宋体" w:eastAsia="宋体" w:hAnsi="宋体"/>
            </w:rPr>
          </w:rPrChange>
        </w:rPr>
        <w:pPrChange w:id="98" w:author="DELL" w:date="2020-07-31T14:10:00Z">
          <w:pPr>
            <w:pStyle w:val="a4"/>
          </w:pPr>
        </w:pPrChange>
      </w:pPr>
    </w:p>
    <w:p w14:paraId="47114989" w14:textId="767AE494" w:rsidR="0065358C" w:rsidRPr="00E319E2" w:rsidRDefault="00BE2434">
      <w:pPr>
        <w:pStyle w:val="3"/>
        <w:rPr>
          <w:ins w:id="99" w:author="DELL" w:date="2020-07-30T14:55:00Z"/>
          <w:rStyle w:val="a7"/>
          <w:b/>
          <w:bCs/>
          <w:rPrChange w:id="100" w:author="DELL" w:date="2020-07-30T14:58:00Z">
            <w:rPr>
              <w:ins w:id="101" w:author="DELL" w:date="2020-07-30T14:55:00Z"/>
              <w:rStyle w:val="a7"/>
              <w:rFonts w:asciiTheme="majorHAnsi" w:eastAsiaTheme="majorEastAsia" w:hAnsiTheme="majorHAnsi" w:cstheme="majorBidi"/>
              <w:b w:val="0"/>
              <w:bCs w:val="0"/>
              <w:sz w:val="32"/>
              <w:szCs w:val="32"/>
            </w:rPr>
          </w:rPrChange>
        </w:rPr>
        <w:pPrChange w:id="102" w:author="DELL" w:date="2020-07-30T14:58:00Z">
          <w:pPr/>
        </w:pPrChange>
      </w:pPr>
      <w:ins w:id="103" w:author="DELL" w:date="2020-07-31T14:10:00Z">
        <w:r>
          <w:rPr>
            <w:rStyle w:val="a7"/>
            <w:rFonts w:hint="eastAsia"/>
            <w:b/>
            <w:bCs/>
          </w:rPr>
          <w:t>二</w:t>
        </w:r>
      </w:ins>
      <w:ins w:id="104" w:author="DELL" w:date="2020-07-30T15:00:00Z">
        <w:r w:rsidR="00C80682">
          <w:rPr>
            <w:rStyle w:val="a7"/>
            <w:rFonts w:hint="eastAsia"/>
            <w:b/>
            <w:bCs/>
          </w:rPr>
          <w:t>、</w:t>
        </w:r>
      </w:ins>
      <w:ins w:id="105" w:author="DELL" w:date="2020-07-31T14:07:00Z">
        <w:r w:rsidR="00255564">
          <w:rPr>
            <w:rStyle w:val="a7"/>
            <w:rFonts w:hint="eastAsia"/>
            <w:b/>
            <w:bCs/>
          </w:rPr>
          <w:t>申请证书</w:t>
        </w:r>
      </w:ins>
      <w:ins w:id="106" w:author="DELL" w:date="2020-07-31T12:40:00Z">
        <w:r w:rsidR="002B6C5A">
          <w:rPr>
            <w:rStyle w:val="a7"/>
            <w:rFonts w:hint="eastAsia"/>
            <w:b/>
            <w:bCs/>
          </w:rPr>
          <w:t>调用入口</w:t>
        </w:r>
      </w:ins>
    </w:p>
    <w:p w14:paraId="30757D47" w14:textId="1D7937C3" w:rsidR="002B6C5A" w:rsidRDefault="002B6C5A" w:rsidP="002B6C5A">
      <w:pPr>
        <w:widowControl/>
        <w:jc w:val="left"/>
        <w:rPr>
          <w:ins w:id="107" w:author="DELL" w:date="2020-07-31T12:40:00Z"/>
          <w:rFonts w:ascii="宋体" w:eastAsia="宋体" w:hAnsi="宋体" w:cs="宋体"/>
          <w:kern w:val="0"/>
          <w:szCs w:val="21"/>
        </w:rPr>
      </w:pPr>
      <w:bookmarkStart w:id="108" w:name="startRegisterCert"/>
      <w:ins w:id="109" w:author="DELL" w:date="2020-07-31T12:40:00Z">
        <w:r>
          <w:rPr>
            <w:rFonts w:ascii="宋体" w:eastAsia="宋体" w:hAnsi="宋体" w:cs="宋体" w:hint="eastAsia"/>
            <w:kern w:val="0"/>
            <w:szCs w:val="21"/>
          </w:rPr>
          <w:t>方式一：</w:t>
        </w:r>
      </w:ins>
    </w:p>
    <w:p w14:paraId="2653D088" w14:textId="5E0FABBD" w:rsidR="002B6C5A" w:rsidRDefault="002B6C5A" w:rsidP="002B6C5A">
      <w:pPr>
        <w:widowControl/>
        <w:jc w:val="left"/>
        <w:rPr>
          <w:ins w:id="110" w:author="DELL" w:date="2020-07-31T12:40:00Z"/>
          <w:rFonts w:ascii="宋体" w:eastAsia="宋体" w:hAnsi="宋体" w:cs="宋体"/>
          <w:kern w:val="0"/>
          <w:szCs w:val="21"/>
        </w:rPr>
      </w:pPr>
      <w:ins w:id="111" w:author="DELL" w:date="2020-07-31T12:40:00Z">
        <w:r w:rsidRPr="002D4761">
          <w:rPr>
            <w:rFonts w:ascii="宋体" w:eastAsia="宋体" w:hAnsi="宋体" w:cs="宋体"/>
            <w:kern w:val="0"/>
            <w:szCs w:val="21"/>
          </w:rPr>
          <w:t>&lt;navigator url="plugin://</w:t>
        </w:r>
      </w:ins>
      <w:ins w:id="112" w:author="DELL" w:date="2020-07-31T14:06:00Z">
        <w:r w:rsidR="00B3760D">
          <w:rPr>
            <w:rFonts w:ascii="宋体" w:eastAsia="宋体" w:hAnsi="宋体" w:cs="宋体" w:hint="eastAsia"/>
            <w:kern w:val="0"/>
            <w:szCs w:val="21"/>
            <w:highlight w:val="yellow"/>
          </w:rPr>
          <w:t>插件</w:t>
        </w:r>
      </w:ins>
      <w:ins w:id="113" w:author="DELL" w:date="2020-07-31T14:07:00Z">
        <w:r w:rsidR="00B3760D">
          <w:rPr>
            <w:rFonts w:ascii="宋体" w:eastAsia="宋体" w:hAnsi="宋体" w:cs="宋体" w:hint="eastAsia"/>
            <w:kern w:val="0"/>
            <w:szCs w:val="21"/>
            <w:highlight w:val="yellow"/>
          </w:rPr>
          <w:t>名称</w:t>
        </w:r>
      </w:ins>
      <w:ins w:id="114" w:author="DELL" w:date="2020-07-31T12:40:00Z">
        <w:r w:rsidRPr="002D4761">
          <w:rPr>
            <w:rFonts w:ascii="宋体" w:eastAsia="宋体" w:hAnsi="宋体" w:cs="宋体"/>
            <w:kern w:val="0"/>
            <w:szCs w:val="21"/>
          </w:rPr>
          <w:t>/</w:t>
        </w:r>
      </w:ins>
      <w:ins w:id="115" w:author="DELL" w:date="2020-07-31T14:12:00Z">
        <w:r w:rsidR="0048724F">
          <w:rPr>
            <w:rFonts w:ascii="宋体" w:eastAsia="宋体" w:hAnsi="宋体" w:cs="宋体"/>
            <w:kern w:val="0"/>
            <w:szCs w:val="21"/>
          </w:rPr>
          <w:t>index</w:t>
        </w:r>
      </w:ins>
      <w:ins w:id="116" w:author="DELL" w:date="2020-07-31T12:40:00Z">
        <w:r w:rsidRPr="002D4761">
          <w:rPr>
            <w:rFonts w:ascii="宋体" w:eastAsia="宋体" w:hAnsi="宋体" w:cs="宋体"/>
            <w:kern w:val="0"/>
            <w:szCs w:val="21"/>
          </w:rPr>
          <w:t>"&gt;</w:t>
        </w:r>
      </w:ins>
    </w:p>
    <w:p w14:paraId="7873ACAC" w14:textId="77777777" w:rsidR="002B6C5A" w:rsidRDefault="002B6C5A" w:rsidP="002B6C5A">
      <w:pPr>
        <w:widowControl/>
        <w:jc w:val="left"/>
        <w:rPr>
          <w:ins w:id="117" w:author="DELL" w:date="2020-07-31T12:40:00Z"/>
          <w:rFonts w:ascii="宋体" w:eastAsia="宋体" w:hAnsi="宋体" w:cs="宋体"/>
          <w:kern w:val="0"/>
          <w:szCs w:val="21"/>
        </w:rPr>
      </w:pPr>
      <w:ins w:id="118" w:author="DELL" w:date="2020-07-31T12:40:00Z">
        <w:r>
          <w:rPr>
            <w:rFonts w:ascii="宋体" w:eastAsia="宋体" w:hAnsi="宋体" w:cs="宋体" w:hint="eastAsia"/>
            <w:kern w:val="0"/>
            <w:szCs w:val="21"/>
          </w:rPr>
          <w:t>方式二：携带参数，参数名为r</w:t>
        </w:r>
        <w:r>
          <w:rPr>
            <w:rFonts w:ascii="宋体" w:eastAsia="宋体" w:hAnsi="宋体" w:cs="宋体"/>
            <w:kern w:val="0"/>
            <w:szCs w:val="21"/>
          </w:rPr>
          <w:t>equest,</w:t>
        </w:r>
        <w:r>
          <w:rPr>
            <w:rFonts w:ascii="宋体" w:eastAsia="宋体" w:hAnsi="宋体" w:cs="宋体" w:hint="eastAsia"/>
            <w:kern w:val="0"/>
            <w:szCs w:val="21"/>
          </w:rPr>
          <w:t>值为</w:t>
        </w:r>
        <w:r w:rsidRPr="009830A6">
          <w:rPr>
            <w:rFonts w:ascii="宋体" w:eastAsia="宋体" w:hAnsi="宋体" w:cs="宋体"/>
            <w:color w:val="C00000"/>
            <w:kern w:val="0"/>
            <w:szCs w:val="21"/>
            <w:rPrChange w:id="119" w:author="DELL" w:date="2020-07-31T14:17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JSON.stringify</w:t>
        </w:r>
        <w:r>
          <w:rPr>
            <w:rFonts w:ascii="宋体" w:eastAsia="宋体" w:hAnsi="宋体" w:cs="宋体"/>
            <w:kern w:val="0"/>
            <w:szCs w:val="21"/>
          </w:rPr>
          <w:t>(</w:t>
        </w:r>
        <w:r>
          <w:rPr>
            <w:rFonts w:ascii="宋体" w:eastAsia="宋体" w:hAnsi="宋体" w:cs="宋体"/>
            <w:kern w:val="0"/>
            <w:szCs w:val="21"/>
          </w:rPr>
          <w:fldChar w:fldCharType="begin"/>
        </w:r>
        <w:r>
          <w:rPr>
            <w:rFonts w:ascii="宋体" w:eastAsia="宋体" w:hAnsi="宋体" w:cs="宋体"/>
            <w:kern w:val="0"/>
            <w:szCs w:val="21"/>
          </w:rPr>
          <w:instrText xml:space="preserve"> HYPERLINK  \l "OBJECT" </w:instrText>
        </w:r>
        <w:r>
          <w:rPr>
            <w:rFonts w:ascii="宋体" w:eastAsia="宋体" w:hAnsi="宋体" w:cs="宋体"/>
            <w:kern w:val="0"/>
            <w:szCs w:val="21"/>
          </w:rPr>
          <w:fldChar w:fldCharType="separate"/>
        </w:r>
        <w:r w:rsidRPr="00227FA3">
          <w:rPr>
            <w:rStyle w:val="ac"/>
            <w:rFonts w:ascii="宋体" w:eastAsia="宋体" w:hAnsi="宋体" w:cs="宋体"/>
            <w:kern w:val="0"/>
            <w:szCs w:val="21"/>
          </w:rPr>
          <w:t>OBJECT</w:t>
        </w:r>
        <w:r>
          <w:rPr>
            <w:rFonts w:ascii="宋体" w:eastAsia="宋体" w:hAnsi="宋体" w:cs="宋体"/>
            <w:kern w:val="0"/>
            <w:szCs w:val="21"/>
          </w:rPr>
          <w:fldChar w:fldCharType="end"/>
        </w:r>
        <w:r>
          <w:rPr>
            <w:rFonts w:ascii="宋体" w:eastAsia="宋体" w:hAnsi="宋体" w:cs="宋体"/>
            <w:kern w:val="0"/>
            <w:szCs w:val="21"/>
          </w:rPr>
          <w:t>);</w:t>
        </w:r>
      </w:ins>
    </w:p>
    <w:p w14:paraId="08B43654" w14:textId="01D4F154" w:rsidR="002B6C5A" w:rsidRDefault="002B6C5A" w:rsidP="002B6C5A">
      <w:pPr>
        <w:widowControl/>
        <w:jc w:val="left"/>
        <w:rPr>
          <w:ins w:id="120" w:author="DELL" w:date="2020-07-31T12:40:00Z"/>
          <w:rFonts w:ascii="宋体" w:eastAsia="宋体" w:hAnsi="宋体" w:cs="宋体"/>
          <w:kern w:val="0"/>
          <w:szCs w:val="21"/>
        </w:rPr>
      </w:pPr>
      <w:ins w:id="121" w:author="DELL" w:date="2020-07-31T12:40:00Z">
        <w:r w:rsidRPr="002D4761">
          <w:rPr>
            <w:rFonts w:ascii="宋体" w:eastAsia="宋体" w:hAnsi="宋体" w:cs="宋体"/>
            <w:kern w:val="0"/>
            <w:szCs w:val="21"/>
          </w:rPr>
          <w:t>&lt;navigator url="plugin://</w:t>
        </w:r>
      </w:ins>
      <w:ins w:id="122" w:author="DELL" w:date="2020-07-31T14:07:00Z">
        <w:r w:rsidR="00B3760D">
          <w:rPr>
            <w:rFonts w:ascii="宋体" w:eastAsia="宋体" w:hAnsi="宋体" w:cs="宋体" w:hint="eastAsia"/>
            <w:kern w:val="0"/>
            <w:szCs w:val="21"/>
            <w:highlight w:val="yellow"/>
          </w:rPr>
          <w:t>插件名称</w:t>
        </w:r>
      </w:ins>
      <w:ins w:id="123" w:author="DELL" w:date="2020-07-31T12:40:00Z">
        <w:r w:rsidRPr="002D4761">
          <w:rPr>
            <w:rFonts w:ascii="宋体" w:eastAsia="宋体" w:hAnsi="宋体" w:cs="宋体"/>
            <w:kern w:val="0"/>
            <w:szCs w:val="21"/>
          </w:rPr>
          <w:t>/</w:t>
        </w:r>
      </w:ins>
      <w:ins w:id="124" w:author="DELL" w:date="2020-07-31T14:12:00Z">
        <w:r w:rsidR="0048724F">
          <w:rPr>
            <w:rFonts w:ascii="宋体" w:eastAsia="宋体" w:hAnsi="宋体" w:cs="宋体"/>
            <w:kern w:val="0"/>
            <w:szCs w:val="21"/>
          </w:rPr>
          <w:t>index</w:t>
        </w:r>
      </w:ins>
      <w:ins w:id="125" w:author="DELL" w:date="2020-07-31T12:40:00Z">
        <w:r>
          <w:rPr>
            <w:rFonts w:ascii="宋体" w:eastAsia="宋体" w:hAnsi="宋体" w:cs="宋体"/>
            <w:kern w:val="0"/>
            <w:szCs w:val="21"/>
          </w:rPr>
          <w:t>?</w:t>
        </w:r>
        <w:r w:rsidRPr="00274759">
          <w:rPr>
            <w:rFonts w:ascii="宋体" w:eastAsia="宋体" w:hAnsi="宋体" w:cs="宋体" w:hint="eastAsia"/>
            <w:kern w:val="0"/>
            <w:szCs w:val="21"/>
          </w:rPr>
          <w:t xml:space="preserve"> </w:t>
        </w:r>
      </w:ins>
      <w:ins w:id="126" w:author="DELL" w:date="2020-07-31T12:57:00Z">
        <w:r w:rsidR="001262C9">
          <w:rPr>
            <w:rFonts w:ascii="宋体" w:eastAsia="宋体" w:hAnsi="宋体" w:cs="宋体"/>
            <w:kern w:val="0"/>
            <w:szCs w:val="21"/>
          </w:rPr>
          <w:t>r</w:t>
        </w:r>
      </w:ins>
      <w:ins w:id="127" w:author="DELL" w:date="2020-07-31T12:40:00Z">
        <w:r w:rsidR="001262C9">
          <w:rPr>
            <w:rFonts w:ascii="宋体" w:eastAsia="宋体" w:hAnsi="宋体" w:cs="宋体"/>
            <w:kern w:val="0"/>
            <w:szCs w:val="21"/>
          </w:rPr>
          <w:t>equest</w:t>
        </w:r>
      </w:ins>
      <w:ins w:id="128" w:author="DELL" w:date="2020-07-31T12:57:00Z">
        <w:r w:rsidR="001262C9">
          <w:rPr>
            <w:rFonts w:ascii="宋体" w:eastAsia="宋体" w:hAnsi="宋体" w:cs="宋体"/>
            <w:kern w:val="0"/>
            <w:szCs w:val="21"/>
          </w:rPr>
          <w:t>=xx</w:t>
        </w:r>
      </w:ins>
      <w:ins w:id="129" w:author="DELL" w:date="2020-07-31T12:40:00Z">
        <w:r w:rsidRPr="002D4761">
          <w:rPr>
            <w:rFonts w:ascii="宋体" w:eastAsia="宋体" w:hAnsi="宋体" w:cs="宋体"/>
            <w:kern w:val="0"/>
            <w:szCs w:val="21"/>
          </w:rPr>
          <w:t>"&gt;</w:t>
        </w:r>
      </w:ins>
    </w:p>
    <w:p w14:paraId="0494E11A" w14:textId="77777777" w:rsidR="002B6C5A" w:rsidRPr="0065358C" w:rsidDel="002B6C5A" w:rsidRDefault="002B6C5A" w:rsidP="007F713B">
      <w:pPr>
        <w:rPr>
          <w:del w:id="130" w:author="DELL" w:date="2020-07-31T12:40:00Z"/>
          <w:rStyle w:val="a7"/>
          <w:rPrChange w:id="131" w:author="DELL" w:date="2020-07-30T14:56:00Z">
            <w:rPr>
              <w:del w:id="132" w:author="DELL" w:date="2020-07-31T12:40:00Z"/>
              <w:rFonts w:ascii="宋体" w:eastAsia="宋体" w:hAnsi="宋体"/>
              <w:b/>
            </w:rPr>
          </w:rPrChange>
        </w:rPr>
      </w:pPr>
      <w:del w:id="133" w:author="DELL" w:date="2020-07-31T12:40:00Z">
        <w:r w:rsidRPr="0065358C" w:rsidDel="002B6C5A">
          <w:rPr>
            <w:rStyle w:val="a7"/>
            <w:rPrChange w:id="134" w:author="DELL" w:date="2020-07-30T14:56:00Z">
              <w:rPr>
                <w:rFonts w:ascii="宋体" w:eastAsia="宋体" w:hAnsi="宋体"/>
                <w:b/>
              </w:rPr>
            </w:rPrChange>
          </w:rPr>
          <w:delText>start</w:delText>
        </w:r>
      </w:del>
      <w:ins w:id="135" w:author="梁家声" w:date="2020-07-30T10:34:00Z">
        <w:del w:id="136" w:author="DELL" w:date="2020-07-31T12:40:00Z">
          <w:r w:rsidRPr="0065358C" w:rsidDel="002B6C5A">
            <w:rPr>
              <w:rStyle w:val="a7"/>
              <w:rPrChange w:id="137" w:author="DELL" w:date="2020-07-30T14:56:00Z">
                <w:rPr>
                  <w:rFonts w:ascii="宋体" w:eastAsia="宋体" w:hAnsi="宋体"/>
                  <w:b/>
                </w:rPr>
              </w:rPrChange>
            </w:rPr>
            <w:delText>RegisterCert</w:delText>
          </w:r>
        </w:del>
      </w:ins>
      <w:del w:id="138" w:author="DELL" w:date="2020-07-31T12:40:00Z">
        <w:r w:rsidRPr="0065358C" w:rsidDel="002B6C5A">
          <w:rPr>
            <w:rStyle w:val="a7"/>
            <w:rPrChange w:id="139" w:author="DELL" w:date="2020-07-30T14:56:00Z">
              <w:rPr>
                <w:rFonts w:ascii="宋体" w:eastAsia="宋体" w:hAnsi="宋体"/>
                <w:b/>
              </w:rPr>
            </w:rPrChange>
          </w:rPr>
          <w:delText>ApplyCert()</w:delText>
        </w:r>
      </w:del>
    </w:p>
    <w:bookmarkEnd w:id="108"/>
    <w:p w14:paraId="20DF2790" w14:textId="79846F82" w:rsidR="004A1DB1" w:rsidRPr="0065358C" w:rsidRDefault="00B76BFA">
      <w:pPr>
        <w:rPr>
          <w:ins w:id="140" w:author="DELL" w:date="2020-07-30T14:55:00Z"/>
          <w:rFonts w:ascii="宋体" w:eastAsia="宋体" w:hAnsi="宋体"/>
        </w:rPr>
      </w:pPr>
      <w:r w:rsidRPr="0065358C">
        <w:rPr>
          <w:rFonts w:ascii="宋体" w:eastAsia="宋体" w:hAnsi="宋体" w:hint="eastAsia"/>
        </w:rPr>
        <w:t>插件</w:t>
      </w:r>
      <w:r w:rsidR="003C7BBF" w:rsidRPr="0065358C">
        <w:rPr>
          <w:rFonts w:ascii="宋体" w:eastAsia="宋体" w:hAnsi="宋体" w:hint="eastAsia"/>
        </w:rPr>
        <w:t>申请证书</w:t>
      </w:r>
      <w:r w:rsidR="004A1DB1" w:rsidRPr="0065358C">
        <w:rPr>
          <w:rFonts w:ascii="宋体" w:eastAsia="宋体" w:hAnsi="宋体" w:hint="eastAsia"/>
        </w:rPr>
        <w:t>入口</w:t>
      </w:r>
    </w:p>
    <w:p w14:paraId="68B6C4C3" w14:textId="2171BEA2" w:rsidR="0065358C" w:rsidRPr="0065358C" w:rsidRDefault="00C80682">
      <w:pPr>
        <w:pStyle w:val="3"/>
        <w:rPr>
          <w:rPrChange w:id="141" w:author="DELL" w:date="2020-07-30T14:56:00Z">
            <w:rPr>
              <w:rFonts w:ascii="宋体" w:eastAsia="宋体" w:hAnsi="宋体"/>
            </w:rPr>
          </w:rPrChange>
        </w:rPr>
        <w:pPrChange w:id="142" w:author="DELL" w:date="2020-07-30T14:59:00Z">
          <w:pPr/>
        </w:pPrChange>
      </w:pPr>
      <w:ins w:id="143" w:author="DELL" w:date="2020-07-30T15:00:00Z">
        <w:r>
          <w:rPr>
            <w:rFonts w:hint="eastAsia"/>
          </w:rPr>
          <w:t>二、</w:t>
        </w:r>
      </w:ins>
      <w:ins w:id="144" w:author="DELL" w:date="2020-07-30T14:56:00Z">
        <w:r w:rsidR="00E319E2">
          <w:rPr>
            <w:rFonts w:hint="eastAsia"/>
          </w:rPr>
          <w:t>参数</w:t>
        </w:r>
      </w:ins>
      <w:ins w:id="145" w:author="DELL" w:date="2020-07-30T14:59:00Z">
        <w:r w:rsidR="00E319E2">
          <w:rPr>
            <w:rFonts w:hint="eastAsia"/>
          </w:rPr>
          <w:t>说明</w:t>
        </w:r>
      </w:ins>
    </w:p>
    <w:p w14:paraId="2BFD92B6" w14:textId="77777777" w:rsidR="003C7BBF" w:rsidRPr="0065358C" w:rsidRDefault="003C7BBF">
      <w:pPr>
        <w:rPr>
          <w:rFonts w:ascii="宋体" w:eastAsia="宋体" w:hAnsi="宋体"/>
        </w:rPr>
      </w:pPr>
      <w:bookmarkStart w:id="146" w:name="OBJECT"/>
      <w:r w:rsidRPr="00C80682">
        <w:rPr>
          <w:rFonts w:ascii="宋体" w:eastAsia="宋体" w:hAnsi="宋体"/>
        </w:rPr>
        <w:t>OBJECT</w:t>
      </w:r>
      <w:bookmarkEnd w:id="146"/>
      <w:r w:rsidRPr="0065358C">
        <w:rPr>
          <w:rFonts w:ascii="宋体" w:eastAsia="宋体" w:hAnsi="宋体" w:hint="eastAsia"/>
        </w:rPr>
        <w:t>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7BBF" w:rsidRPr="0065358C" w:rsidDel="003F21FB" w14:paraId="00C2E829" w14:textId="7D0261C6" w:rsidTr="00B51C8F">
        <w:trPr>
          <w:del w:id="147" w:author="DELL" w:date="2020-07-30T11:32:00Z"/>
        </w:trPr>
        <w:tc>
          <w:tcPr>
            <w:tcW w:w="2074" w:type="dxa"/>
            <w:shd w:val="clear" w:color="auto" w:fill="4472C4" w:themeFill="accent5"/>
          </w:tcPr>
          <w:p w14:paraId="39F209F6" w14:textId="1690BD48" w:rsidR="003C7BBF" w:rsidRPr="0065358C" w:rsidDel="003F21FB" w:rsidRDefault="003C7BBF">
            <w:pPr>
              <w:rPr>
                <w:del w:id="148" w:author="DELL" w:date="2020-07-30T11:32:00Z"/>
                <w:rFonts w:ascii="宋体" w:eastAsia="宋体" w:hAnsi="宋体"/>
              </w:rPr>
            </w:pPr>
            <w:del w:id="149" w:author="DELL" w:date="2020-07-30T11:32:00Z">
              <w:r w:rsidRPr="0065358C" w:rsidDel="003F21FB">
                <w:rPr>
                  <w:rFonts w:ascii="宋体" w:eastAsia="宋体" w:hAnsi="宋体" w:hint="eastAsia"/>
                </w:rPr>
                <w:delText>参数名</w:delText>
              </w:r>
            </w:del>
          </w:p>
        </w:tc>
        <w:tc>
          <w:tcPr>
            <w:tcW w:w="2074" w:type="dxa"/>
            <w:shd w:val="clear" w:color="auto" w:fill="4472C4" w:themeFill="accent5"/>
          </w:tcPr>
          <w:p w14:paraId="157504E7" w14:textId="07968D70" w:rsidR="003C7BBF" w:rsidRPr="0065358C" w:rsidDel="003F21FB" w:rsidRDefault="003C7BBF">
            <w:pPr>
              <w:rPr>
                <w:del w:id="150" w:author="DELL" w:date="2020-07-30T11:32:00Z"/>
                <w:rFonts w:ascii="宋体" w:eastAsia="宋体" w:hAnsi="宋体"/>
              </w:rPr>
            </w:pPr>
            <w:del w:id="151" w:author="DELL" w:date="2020-07-30T11:32:00Z">
              <w:r w:rsidRPr="0065358C" w:rsidDel="003F21FB">
                <w:rPr>
                  <w:rFonts w:ascii="宋体" w:eastAsia="宋体" w:hAnsi="宋体" w:hint="eastAsia"/>
                </w:rPr>
                <w:delText>类型</w:delText>
              </w:r>
            </w:del>
          </w:p>
        </w:tc>
        <w:tc>
          <w:tcPr>
            <w:tcW w:w="2074" w:type="dxa"/>
            <w:shd w:val="clear" w:color="auto" w:fill="4472C4" w:themeFill="accent5"/>
          </w:tcPr>
          <w:p w14:paraId="4549BFED" w14:textId="11FC3C8B" w:rsidR="003C7BBF" w:rsidRPr="0065358C" w:rsidDel="003F21FB" w:rsidRDefault="00A155DD">
            <w:pPr>
              <w:rPr>
                <w:del w:id="152" w:author="DELL" w:date="2020-07-30T11:32:00Z"/>
                <w:rFonts w:ascii="宋体" w:eastAsia="宋体" w:hAnsi="宋体"/>
              </w:rPr>
            </w:pPr>
            <w:ins w:id="153" w:author="梁家声" w:date="2020-07-30T10:29:00Z">
              <w:del w:id="154" w:author="DELL" w:date="2020-07-30T11:32:00Z">
                <w:r w:rsidRPr="0065358C" w:rsidDel="003F21FB">
                  <w:rPr>
                    <w:rFonts w:ascii="宋体" w:eastAsia="宋体" w:hAnsi="宋体" w:hint="eastAsia"/>
                  </w:rPr>
                  <w:delText>是否</w:delText>
                </w:r>
              </w:del>
            </w:ins>
            <w:del w:id="155" w:author="DELL" w:date="2020-07-30T11:32:00Z">
              <w:r w:rsidR="003C7BBF" w:rsidRPr="0065358C" w:rsidDel="003F21FB">
                <w:rPr>
                  <w:rFonts w:ascii="宋体" w:eastAsia="宋体" w:hAnsi="宋体" w:hint="eastAsia"/>
                </w:rPr>
                <w:delText>必填</w:delText>
              </w:r>
            </w:del>
          </w:p>
        </w:tc>
        <w:tc>
          <w:tcPr>
            <w:tcW w:w="2074" w:type="dxa"/>
            <w:shd w:val="clear" w:color="auto" w:fill="4472C4" w:themeFill="accent5"/>
          </w:tcPr>
          <w:p w14:paraId="3954AECE" w14:textId="0E480C09" w:rsidR="003C7BBF" w:rsidRPr="0065358C" w:rsidDel="003F21FB" w:rsidRDefault="003C7BBF">
            <w:pPr>
              <w:rPr>
                <w:del w:id="156" w:author="DELL" w:date="2020-07-30T11:32:00Z"/>
                <w:rFonts w:ascii="宋体" w:eastAsia="宋体" w:hAnsi="宋体"/>
              </w:rPr>
            </w:pPr>
            <w:del w:id="157" w:author="DELL" w:date="2020-07-30T11:32:00Z">
              <w:r w:rsidRPr="0065358C" w:rsidDel="003F21FB">
                <w:rPr>
                  <w:rFonts w:ascii="宋体" w:eastAsia="宋体" w:hAnsi="宋体" w:hint="eastAsia"/>
                </w:rPr>
                <w:delText>说明</w:delText>
              </w:r>
            </w:del>
          </w:p>
        </w:tc>
      </w:tr>
      <w:tr w:rsidR="00937A7E" w:rsidRPr="0065358C" w:rsidDel="003F21FB" w14:paraId="2D048394" w14:textId="012B1E68" w:rsidTr="00937A7E">
        <w:trPr>
          <w:del w:id="158" w:author="DELL" w:date="2020-07-30T11:32:00Z"/>
        </w:trPr>
        <w:tc>
          <w:tcPr>
            <w:tcW w:w="2074" w:type="dxa"/>
          </w:tcPr>
          <w:p w14:paraId="50511FC5" w14:textId="15FA5616" w:rsidR="00937A7E" w:rsidRPr="0065358C" w:rsidDel="003F21FB" w:rsidRDefault="00937A7E">
            <w:pPr>
              <w:rPr>
                <w:del w:id="159" w:author="DELL" w:date="2020-07-30T11:32:00Z"/>
                <w:rFonts w:ascii="宋体" w:eastAsia="宋体" w:hAnsi="宋体"/>
              </w:rPr>
            </w:pPr>
            <w:del w:id="160" w:author="DELL" w:date="2020-07-30T11:32:00Z">
              <w:r w:rsidRPr="0065358C" w:rsidDel="003F21FB">
                <w:rPr>
                  <w:rFonts w:ascii="宋体" w:eastAsia="宋体" w:hAnsi="宋体"/>
                </w:rPr>
                <w:delText>user</w:delText>
              </w:r>
            </w:del>
          </w:p>
        </w:tc>
        <w:tc>
          <w:tcPr>
            <w:tcW w:w="2074" w:type="dxa"/>
          </w:tcPr>
          <w:p w14:paraId="533CAF38" w14:textId="0CA8D835" w:rsidR="00937A7E" w:rsidRPr="0065358C" w:rsidDel="003F21FB" w:rsidRDefault="00937A7E">
            <w:pPr>
              <w:rPr>
                <w:del w:id="161" w:author="DELL" w:date="2020-07-30T11:32:00Z"/>
                <w:rFonts w:ascii="宋体" w:eastAsia="宋体" w:hAnsi="宋体"/>
              </w:rPr>
            </w:pPr>
            <w:del w:id="162" w:author="DELL" w:date="2020-07-30T11:32:00Z">
              <w:r w:rsidRPr="0065358C" w:rsidDel="003F21FB">
                <w:rPr>
                  <w:rFonts w:ascii="宋体" w:eastAsia="宋体" w:hAnsi="宋体"/>
                </w:rPr>
                <w:delText>Object</w:delText>
              </w:r>
            </w:del>
          </w:p>
        </w:tc>
        <w:tc>
          <w:tcPr>
            <w:tcW w:w="2074" w:type="dxa"/>
            <w:vMerge w:val="restart"/>
            <w:vAlign w:val="center"/>
          </w:tcPr>
          <w:p w14:paraId="5A1AD6CD" w14:textId="457C7BE7" w:rsidR="00937A7E" w:rsidRPr="0065358C" w:rsidDel="003F21FB" w:rsidRDefault="00937A7E" w:rsidP="00937A7E">
            <w:pPr>
              <w:jc w:val="center"/>
              <w:rPr>
                <w:del w:id="163" w:author="DELL" w:date="2020-07-30T11:32:00Z"/>
                <w:rFonts w:ascii="宋体" w:eastAsia="宋体" w:hAnsi="宋体"/>
              </w:rPr>
            </w:pPr>
            <w:del w:id="164" w:author="DELL" w:date="2020-07-30T11:32:00Z">
              <w:r w:rsidRPr="0065358C" w:rsidDel="003F21FB">
                <w:rPr>
                  <w:rFonts w:ascii="宋体" w:eastAsia="宋体" w:hAnsi="宋体" w:hint="eastAsia"/>
                </w:rPr>
                <w:delText>选填</w:delText>
              </w:r>
            </w:del>
          </w:p>
        </w:tc>
        <w:tc>
          <w:tcPr>
            <w:tcW w:w="2074" w:type="dxa"/>
          </w:tcPr>
          <w:p w14:paraId="52AF600C" w14:textId="012846A7" w:rsidR="00937A7E" w:rsidRPr="0065358C" w:rsidDel="003F21FB" w:rsidRDefault="00937A7E">
            <w:pPr>
              <w:rPr>
                <w:del w:id="165" w:author="DELL" w:date="2020-07-30T11:32:00Z"/>
                <w:rFonts w:ascii="宋体" w:eastAsia="宋体" w:hAnsi="宋体"/>
              </w:rPr>
            </w:pPr>
            <w:del w:id="166" w:author="DELL" w:date="2020-07-30T11:32:00Z">
              <w:r w:rsidRPr="0065358C" w:rsidDel="003F21FB">
                <w:rPr>
                  <w:rFonts w:ascii="宋体" w:eastAsia="宋体" w:hAnsi="宋体" w:hint="eastAsia"/>
                </w:rPr>
                <w:delText>用户信息</w:delText>
              </w:r>
              <w:r w:rsidR="00DC3468" w:rsidRPr="0065358C" w:rsidDel="003F21FB">
                <w:rPr>
                  <w:rFonts w:ascii="宋体" w:eastAsia="宋体" w:hAnsi="宋体" w:hint="eastAsia"/>
                </w:rPr>
                <w:delText>（下面表格进行说明）</w:delText>
              </w:r>
            </w:del>
          </w:p>
        </w:tc>
      </w:tr>
      <w:tr w:rsidR="00937A7E" w:rsidRPr="0065358C" w:rsidDel="003F21FB" w14:paraId="20C8807F" w14:textId="2251112B" w:rsidTr="003C7BBF">
        <w:trPr>
          <w:del w:id="167" w:author="DELL" w:date="2020-07-30T11:32:00Z"/>
        </w:trPr>
        <w:tc>
          <w:tcPr>
            <w:tcW w:w="2074" w:type="dxa"/>
          </w:tcPr>
          <w:p w14:paraId="213888BA" w14:textId="4A33A8A3" w:rsidR="00937A7E" w:rsidRPr="0065358C" w:rsidDel="003F21FB" w:rsidRDefault="00937A7E">
            <w:pPr>
              <w:rPr>
                <w:del w:id="168" w:author="DELL" w:date="2020-07-30T11:32:00Z"/>
                <w:rFonts w:ascii="宋体" w:eastAsia="宋体" w:hAnsi="宋体"/>
              </w:rPr>
            </w:pPr>
            <w:del w:id="169" w:author="DELL" w:date="2020-07-30T11:32:00Z">
              <w:r w:rsidRPr="0065358C" w:rsidDel="003F21FB">
                <w:rPr>
                  <w:rFonts w:ascii="宋体" w:eastAsia="宋体" w:hAnsi="宋体"/>
                </w:rPr>
                <w:delText>linkman</w:delText>
              </w:r>
            </w:del>
          </w:p>
        </w:tc>
        <w:tc>
          <w:tcPr>
            <w:tcW w:w="2074" w:type="dxa"/>
          </w:tcPr>
          <w:p w14:paraId="10E217BF" w14:textId="3EF10FCA" w:rsidR="00937A7E" w:rsidRPr="0065358C" w:rsidDel="003F21FB" w:rsidRDefault="00937A7E">
            <w:pPr>
              <w:rPr>
                <w:del w:id="170" w:author="DELL" w:date="2020-07-30T11:32:00Z"/>
                <w:rFonts w:ascii="宋体" w:eastAsia="宋体" w:hAnsi="宋体"/>
              </w:rPr>
            </w:pPr>
            <w:del w:id="171" w:author="DELL" w:date="2020-07-30T11:32:00Z">
              <w:r w:rsidRPr="0065358C" w:rsidDel="003F21FB">
                <w:rPr>
                  <w:rFonts w:ascii="宋体" w:eastAsia="宋体" w:hAnsi="宋体"/>
                </w:rPr>
                <w:delText>Object</w:delText>
              </w:r>
            </w:del>
          </w:p>
        </w:tc>
        <w:tc>
          <w:tcPr>
            <w:tcW w:w="2074" w:type="dxa"/>
            <w:vMerge/>
          </w:tcPr>
          <w:p w14:paraId="4CB5BB80" w14:textId="40F7A10F" w:rsidR="00937A7E" w:rsidRPr="0065358C" w:rsidDel="003F21FB" w:rsidRDefault="00937A7E">
            <w:pPr>
              <w:rPr>
                <w:del w:id="172" w:author="DELL" w:date="2020-07-30T11:32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72E6F16B" w14:textId="4340A6F0" w:rsidR="00937A7E" w:rsidRPr="0065358C" w:rsidDel="003F21FB" w:rsidRDefault="00937A7E">
            <w:pPr>
              <w:rPr>
                <w:del w:id="173" w:author="DELL" w:date="2020-07-30T11:32:00Z"/>
                <w:rFonts w:ascii="宋体" w:eastAsia="宋体" w:hAnsi="宋体"/>
              </w:rPr>
            </w:pPr>
            <w:del w:id="174" w:author="DELL" w:date="2020-07-30T11:32:00Z">
              <w:r w:rsidRPr="0065358C" w:rsidDel="003F21FB">
                <w:rPr>
                  <w:rFonts w:ascii="宋体" w:eastAsia="宋体" w:hAnsi="宋体" w:hint="eastAsia"/>
                </w:rPr>
                <w:delText>经办人信息</w:delText>
              </w:r>
              <w:r w:rsidR="00DC3468" w:rsidRPr="0065358C" w:rsidDel="003F21FB">
                <w:rPr>
                  <w:rFonts w:ascii="宋体" w:eastAsia="宋体" w:hAnsi="宋体" w:hint="eastAsia"/>
                </w:rPr>
                <w:delText>（下面表格进行说明）</w:delText>
              </w:r>
            </w:del>
          </w:p>
        </w:tc>
      </w:tr>
      <w:tr w:rsidR="00937A7E" w:rsidRPr="0065358C" w:rsidDel="003F21FB" w14:paraId="6CC74ADA" w14:textId="59DCDF24" w:rsidTr="003C7BBF">
        <w:trPr>
          <w:del w:id="175" w:author="DELL" w:date="2020-07-30T11:32:00Z"/>
        </w:trPr>
        <w:tc>
          <w:tcPr>
            <w:tcW w:w="2074" w:type="dxa"/>
          </w:tcPr>
          <w:p w14:paraId="46F64DE5" w14:textId="43C48E99" w:rsidR="00937A7E" w:rsidRPr="0065358C" w:rsidDel="003F21FB" w:rsidRDefault="00937A7E">
            <w:pPr>
              <w:rPr>
                <w:del w:id="176" w:author="DELL" w:date="2020-07-30T11:32:00Z"/>
                <w:rFonts w:ascii="宋体" w:eastAsia="宋体" w:hAnsi="宋体"/>
              </w:rPr>
            </w:pPr>
            <w:del w:id="177" w:author="DELL" w:date="2020-07-30T11:32:00Z">
              <w:r w:rsidRPr="0065358C" w:rsidDel="003F21FB">
                <w:rPr>
                  <w:rFonts w:ascii="宋体" w:eastAsia="宋体" w:hAnsi="宋体"/>
                </w:rPr>
                <w:delText>consignee</w:delText>
              </w:r>
            </w:del>
          </w:p>
        </w:tc>
        <w:tc>
          <w:tcPr>
            <w:tcW w:w="2074" w:type="dxa"/>
          </w:tcPr>
          <w:p w14:paraId="72172826" w14:textId="0A2ED127" w:rsidR="00937A7E" w:rsidRPr="0065358C" w:rsidDel="003F21FB" w:rsidRDefault="00937A7E">
            <w:pPr>
              <w:rPr>
                <w:del w:id="178" w:author="DELL" w:date="2020-07-30T11:32:00Z"/>
                <w:rFonts w:ascii="宋体" w:eastAsia="宋体" w:hAnsi="宋体"/>
              </w:rPr>
            </w:pPr>
            <w:del w:id="179" w:author="DELL" w:date="2020-07-30T11:32:00Z">
              <w:r w:rsidRPr="0065358C" w:rsidDel="003F21FB">
                <w:rPr>
                  <w:rFonts w:ascii="宋体" w:eastAsia="宋体" w:hAnsi="宋体"/>
                </w:rPr>
                <w:delText>Object</w:delText>
              </w:r>
            </w:del>
          </w:p>
        </w:tc>
        <w:tc>
          <w:tcPr>
            <w:tcW w:w="2074" w:type="dxa"/>
            <w:vMerge/>
          </w:tcPr>
          <w:p w14:paraId="7D6C3176" w14:textId="411A78CB" w:rsidR="00937A7E" w:rsidRPr="0065358C" w:rsidDel="003F21FB" w:rsidRDefault="00937A7E">
            <w:pPr>
              <w:rPr>
                <w:del w:id="180" w:author="DELL" w:date="2020-07-30T11:32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3AB27F38" w14:textId="7C8A1F3A" w:rsidR="00937A7E" w:rsidRPr="0065358C" w:rsidDel="003F21FB" w:rsidRDefault="00937A7E">
            <w:pPr>
              <w:rPr>
                <w:del w:id="181" w:author="DELL" w:date="2020-07-30T11:32:00Z"/>
                <w:rFonts w:ascii="宋体" w:eastAsia="宋体" w:hAnsi="宋体"/>
              </w:rPr>
            </w:pPr>
            <w:del w:id="182" w:author="DELL" w:date="2020-07-30T11:32:00Z">
              <w:r w:rsidRPr="0065358C" w:rsidDel="003F21FB">
                <w:rPr>
                  <w:rFonts w:ascii="宋体" w:eastAsia="宋体" w:hAnsi="宋体" w:hint="eastAsia"/>
                </w:rPr>
                <w:delText>收件人信息</w:delText>
              </w:r>
              <w:r w:rsidR="00DC3468" w:rsidRPr="0065358C" w:rsidDel="003F21FB">
                <w:rPr>
                  <w:rFonts w:ascii="宋体" w:eastAsia="宋体" w:hAnsi="宋体" w:hint="eastAsia"/>
                </w:rPr>
                <w:delText>（下面表格进行说明）</w:delText>
              </w:r>
            </w:del>
          </w:p>
        </w:tc>
      </w:tr>
      <w:tr w:rsidR="00937A7E" w:rsidRPr="0065358C" w:rsidDel="003F21FB" w14:paraId="33379DC9" w14:textId="7CFDAE4A" w:rsidTr="003C7BBF">
        <w:trPr>
          <w:del w:id="183" w:author="DELL" w:date="2020-07-30T11:32:00Z"/>
        </w:trPr>
        <w:tc>
          <w:tcPr>
            <w:tcW w:w="2074" w:type="dxa"/>
          </w:tcPr>
          <w:p w14:paraId="348F8049" w14:textId="203CC1AE" w:rsidR="00937A7E" w:rsidRPr="0065358C" w:rsidDel="003F21FB" w:rsidRDefault="008643A7">
            <w:pPr>
              <w:rPr>
                <w:del w:id="184" w:author="DELL" w:date="2020-07-30T11:32:00Z"/>
                <w:rFonts w:ascii="宋体" w:eastAsia="宋体" w:hAnsi="宋体"/>
              </w:rPr>
            </w:pPr>
            <w:del w:id="185" w:author="DELL" w:date="2020-07-30T11:32:00Z">
              <w:r w:rsidRPr="0065358C" w:rsidDel="003F21FB">
                <w:rPr>
                  <w:rFonts w:ascii="宋体" w:eastAsia="宋体" w:hAnsi="宋体"/>
                </w:rPr>
                <w:delText>reqId</w:delText>
              </w:r>
            </w:del>
          </w:p>
        </w:tc>
        <w:tc>
          <w:tcPr>
            <w:tcW w:w="2074" w:type="dxa"/>
          </w:tcPr>
          <w:p w14:paraId="00394A5D" w14:textId="5CC85A6E" w:rsidR="00937A7E" w:rsidRPr="0065358C" w:rsidDel="003F21FB" w:rsidRDefault="008643A7">
            <w:pPr>
              <w:rPr>
                <w:del w:id="186" w:author="DELL" w:date="2020-07-30T11:32:00Z"/>
                <w:rFonts w:ascii="宋体" w:eastAsia="宋体" w:hAnsi="宋体"/>
              </w:rPr>
            </w:pPr>
            <w:del w:id="187" w:author="DELL" w:date="2020-07-30T11:32:00Z">
              <w:r w:rsidRPr="0065358C" w:rsidDel="003F21FB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30E67D18" w14:textId="0D4214FE" w:rsidR="00937A7E" w:rsidRPr="0065358C" w:rsidDel="003F21FB" w:rsidRDefault="00937A7E">
            <w:pPr>
              <w:rPr>
                <w:del w:id="188" w:author="DELL" w:date="2020-07-30T11:32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1559DB1D" w14:textId="21CAD297" w:rsidR="00937A7E" w:rsidRPr="0065358C" w:rsidDel="003F21FB" w:rsidRDefault="008643A7">
            <w:pPr>
              <w:rPr>
                <w:del w:id="189" w:author="DELL" w:date="2020-07-30T11:32:00Z"/>
                <w:rFonts w:ascii="宋体" w:eastAsia="宋体" w:hAnsi="宋体"/>
              </w:rPr>
            </w:pPr>
            <w:del w:id="190" w:author="DELL" w:date="2020-07-30T11:32:00Z">
              <w:r w:rsidRPr="0065358C" w:rsidDel="003F21FB">
                <w:rPr>
                  <w:rFonts w:ascii="宋体" w:eastAsia="宋体" w:hAnsi="宋体" w:hint="eastAsia"/>
                </w:rPr>
                <w:delText>业务单号</w:delText>
              </w:r>
            </w:del>
          </w:p>
        </w:tc>
      </w:tr>
    </w:tbl>
    <w:tbl>
      <w:tblPr>
        <w:tblStyle w:val="31"/>
        <w:tblW w:w="8363" w:type="dxa"/>
        <w:jc w:val="center"/>
        <w:shd w:val="clear" w:color="auto" w:fill="ACB9CA" w:themeFill="text2" w:themeFillTint="66"/>
        <w:tblLook w:val="04A0" w:firstRow="1" w:lastRow="0" w:firstColumn="1" w:lastColumn="0" w:noHBand="0" w:noVBand="1"/>
        <w:tblPrChange w:id="191" w:author="DELL" w:date="2020-07-30T14:53:00Z">
          <w:tblPr>
            <w:tblStyle w:val="31"/>
            <w:tblW w:w="8217" w:type="dxa"/>
            <w:jc w:val="center"/>
            <w:shd w:val="clear" w:color="auto" w:fill="ACB9CA" w:themeFill="text2" w:themeFillTint="66"/>
            <w:tblLook w:val="04A0" w:firstRow="1" w:lastRow="0" w:firstColumn="1" w:lastColumn="0" w:noHBand="0" w:noVBand="1"/>
          </w:tblPr>
        </w:tblPrChange>
      </w:tblPr>
      <w:tblGrid>
        <w:gridCol w:w="2137"/>
        <w:gridCol w:w="1416"/>
        <w:gridCol w:w="425"/>
        <w:gridCol w:w="4385"/>
        <w:tblGridChange w:id="192">
          <w:tblGrid>
            <w:gridCol w:w="2122"/>
            <w:gridCol w:w="294"/>
            <w:gridCol w:w="1416"/>
            <w:gridCol w:w="132"/>
            <w:gridCol w:w="293"/>
            <w:gridCol w:w="3960"/>
            <w:gridCol w:w="425"/>
            <w:gridCol w:w="3828"/>
          </w:tblGrid>
        </w:tblGridChange>
      </w:tblGrid>
      <w:tr w:rsidR="003F21FB" w:rsidRPr="0065358C" w14:paraId="465DCB09" w14:textId="77777777" w:rsidTr="005869DC">
        <w:trPr>
          <w:trHeight w:val="243"/>
          <w:jc w:val="center"/>
          <w:trPrChange w:id="193" w:author="DELL" w:date="2020-07-30T14:53:00Z">
            <w:trPr>
              <w:trHeight w:val="243"/>
              <w:jc w:val="center"/>
            </w:trPr>
          </w:trPrChange>
        </w:trPr>
        <w:tc>
          <w:tcPr>
            <w:tcW w:w="2137" w:type="dxa"/>
            <w:shd w:val="clear" w:color="auto" w:fill="ACB9CA" w:themeFill="text2" w:themeFillTint="66"/>
            <w:tcPrChange w:id="194" w:author="DELL" w:date="2020-07-30T14:53:00Z">
              <w:tcPr>
                <w:tcW w:w="2122" w:type="dxa"/>
                <w:shd w:val="clear" w:color="auto" w:fill="ACB9CA" w:themeFill="text2" w:themeFillTint="66"/>
              </w:tcPr>
            </w:tcPrChange>
          </w:tcPr>
          <w:p w14:paraId="792487F7" w14:textId="77777777" w:rsidR="003F21FB" w:rsidRPr="0065358C" w:rsidRDefault="003F21FB" w:rsidP="007F713B">
            <w:pPr>
              <w:pStyle w:val="ad"/>
              <w:ind w:firstLine="0"/>
              <w:jc w:val="center"/>
              <w:rPr>
                <w:rFonts w:ascii="宋体" w:hAnsi="宋体"/>
                <w:b/>
                <w:rPrChange w:id="195" w:author="DELL" w:date="2020-07-30T14:56:00Z">
                  <w:rPr>
                    <w:b/>
                  </w:rPr>
                </w:rPrChange>
              </w:rPr>
            </w:pPr>
            <w:r w:rsidRPr="0065358C">
              <w:rPr>
                <w:rFonts w:ascii="宋体" w:hAnsi="宋体" w:hint="eastAsia"/>
                <w:b/>
                <w:rPrChange w:id="196" w:author="DELL" w:date="2020-07-30T14:56:00Z">
                  <w:rPr>
                    <w:rFonts w:hint="eastAsia"/>
                    <w:b/>
                  </w:rPr>
                </w:rPrChange>
              </w:rPr>
              <w:t>参数</w:t>
            </w:r>
          </w:p>
        </w:tc>
        <w:tc>
          <w:tcPr>
            <w:tcW w:w="1416" w:type="dxa"/>
            <w:shd w:val="clear" w:color="auto" w:fill="ACB9CA" w:themeFill="text2" w:themeFillTint="66"/>
            <w:tcPrChange w:id="197" w:author="DELL" w:date="2020-07-30T14:53:00Z">
              <w:tcPr>
                <w:tcW w:w="1842" w:type="dxa"/>
                <w:gridSpan w:val="3"/>
                <w:shd w:val="clear" w:color="auto" w:fill="ACB9CA" w:themeFill="text2" w:themeFillTint="66"/>
              </w:tcPr>
            </w:tcPrChange>
          </w:tcPr>
          <w:p w14:paraId="0980FED4" w14:textId="77777777" w:rsidR="003F21FB" w:rsidRPr="0065358C" w:rsidRDefault="003F21FB" w:rsidP="007F713B">
            <w:pPr>
              <w:pStyle w:val="ad"/>
              <w:ind w:firstLine="0"/>
              <w:jc w:val="center"/>
              <w:rPr>
                <w:rFonts w:ascii="宋体" w:hAnsi="宋体"/>
                <w:b/>
                <w:rPrChange w:id="198" w:author="DELL" w:date="2020-07-30T14:56:00Z">
                  <w:rPr>
                    <w:b/>
                  </w:rPr>
                </w:rPrChange>
              </w:rPr>
            </w:pPr>
            <w:r w:rsidRPr="0065358C">
              <w:rPr>
                <w:rFonts w:ascii="宋体" w:hAnsi="宋体" w:hint="eastAsia"/>
                <w:b/>
                <w:rPrChange w:id="199" w:author="DELL" w:date="2020-07-30T14:56:00Z">
                  <w:rPr>
                    <w:rFonts w:hint="eastAsia"/>
                    <w:b/>
                  </w:rPr>
                </w:rPrChange>
              </w:rPr>
              <w:t>类型</w:t>
            </w:r>
            <w:r w:rsidRPr="0065358C">
              <w:rPr>
                <w:rFonts w:ascii="宋体" w:hAnsi="宋体"/>
                <w:b/>
                <w:rPrChange w:id="200" w:author="DELL" w:date="2020-07-30T14:56:00Z">
                  <w:rPr>
                    <w:b/>
                  </w:rPr>
                </w:rPrChange>
              </w:rPr>
              <w:t>(</w:t>
            </w:r>
            <w:r w:rsidRPr="0065358C">
              <w:rPr>
                <w:rFonts w:ascii="宋体" w:hAnsi="宋体" w:hint="eastAsia"/>
                <w:b/>
                <w:rPrChange w:id="201" w:author="DELL" w:date="2020-07-30T14:56:00Z">
                  <w:rPr>
                    <w:rFonts w:hint="eastAsia"/>
                    <w:b/>
                  </w:rPr>
                </w:rPrChange>
              </w:rPr>
              <w:t>字符长度</w:t>
            </w:r>
            <w:r w:rsidRPr="0065358C">
              <w:rPr>
                <w:rFonts w:ascii="宋体" w:hAnsi="宋体"/>
                <w:b/>
                <w:rPrChange w:id="202" w:author="DELL" w:date="2020-07-30T14:56:00Z">
                  <w:rPr>
                    <w:b/>
                  </w:rPr>
                </w:rPrChange>
              </w:rPr>
              <w:t>)</w:t>
            </w:r>
          </w:p>
        </w:tc>
        <w:tc>
          <w:tcPr>
            <w:tcW w:w="425" w:type="dxa"/>
            <w:shd w:val="clear" w:color="auto" w:fill="ACB9CA" w:themeFill="text2" w:themeFillTint="66"/>
            <w:tcPrChange w:id="203" w:author="DELL" w:date="2020-07-30T14:53:00Z">
              <w:tcPr>
                <w:tcW w:w="4253" w:type="dxa"/>
                <w:gridSpan w:val="2"/>
                <w:shd w:val="clear" w:color="auto" w:fill="ACB9CA" w:themeFill="text2" w:themeFillTint="66"/>
              </w:tcPr>
            </w:tcPrChange>
          </w:tcPr>
          <w:p w14:paraId="6CD35495" w14:textId="0307F964" w:rsidR="003F21FB" w:rsidRPr="0065358C" w:rsidRDefault="003F21FB" w:rsidP="007F713B">
            <w:pPr>
              <w:pStyle w:val="ad"/>
              <w:ind w:firstLine="0"/>
              <w:jc w:val="center"/>
              <w:rPr>
                <w:ins w:id="204" w:author="DELL" w:date="2020-07-30T11:34:00Z"/>
                <w:rFonts w:ascii="宋体" w:hAnsi="宋体"/>
                <w:b/>
                <w:rPrChange w:id="205" w:author="DELL" w:date="2020-07-30T14:56:00Z">
                  <w:rPr>
                    <w:ins w:id="206" w:author="DELL" w:date="2020-07-30T11:34:00Z"/>
                    <w:b/>
                  </w:rPr>
                </w:rPrChange>
              </w:rPr>
            </w:pPr>
            <w:ins w:id="207" w:author="DELL" w:date="2020-07-30T11:35:00Z">
              <w:r w:rsidRPr="0065358C">
                <w:rPr>
                  <w:rFonts w:ascii="宋体" w:hAnsi="宋体" w:hint="eastAsia"/>
                  <w:b/>
                  <w:rPrChange w:id="208" w:author="DELL" w:date="2020-07-30T14:56:00Z">
                    <w:rPr>
                      <w:rFonts w:hint="eastAsia"/>
                      <w:b/>
                    </w:rPr>
                  </w:rPrChange>
                </w:rPr>
                <w:t>必填</w:t>
              </w:r>
            </w:ins>
          </w:p>
        </w:tc>
        <w:tc>
          <w:tcPr>
            <w:tcW w:w="4385" w:type="dxa"/>
            <w:shd w:val="clear" w:color="auto" w:fill="ACB9CA" w:themeFill="text2" w:themeFillTint="66"/>
            <w:tcPrChange w:id="209" w:author="DELL" w:date="2020-07-30T14:53:00Z">
              <w:tcPr>
                <w:tcW w:w="4253" w:type="dxa"/>
                <w:gridSpan w:val="2"/>
                <w:shd w:val="clear" w:color="auto" w:fill="ACB9CA" w:themeFill="text2" w:themeFillTint="66"/>
              </w:tcPr>
            </w:tcPrChange>
          </w:tcPr>
          <w:p w14:paraId="34BCB44D" w14:textId="538D3FBF" w:rsidR="003F21FB" w:rsidRPr="0065358C" w:rsidRDefault="003F21FB" w:rsidP="007F713B">
            <w:pPr>
              <w:pStyle w:val="ad"/>
              <w:ind w:firstLine="0"/>
              <w:jc w:val="center"/>
              <w:rPr>
                <w:rFonts w:ascii="宋体" w:hAnsi="宋体"/>
                <w:b/>
                <w:rPrChange w:id="210" w:author="DELL" w:date="2020-07-30T14:56:00Z">
                  <w:rPr>
                    <w:b/>
                  </w:rPr>
                </w:rPrChange>
              </w:rPr>
            </w:pPr>
            <w:r w:rsidRPr="0065358C">
              <w:rPr>
                <w:rFonts w:ascii="宋体" w:hAnsi="宋体" w:hint="eastAsia"/>
                <w:b/>
                <w:rPrChange w:id="211" w:author="DELL" w:date="2020-07-30T14:56:00Z">
                  <w:rPr>
                    <w:rFonts w:hint="eastAsia"/>
                    <w:b/>
                  </w:rPr>
                </w:rPrChange>
              </w:rPr>
              <w:t>参数说明</w:t>
            </w:r>
          </w:p>
        </w:tc>
      </w:tr>
      <w:tr w:rsidR="00BF50D6" w:rsidRPr="0065358C" w14:paraId="4D4D4C74" w14:textId="77777777" w:rsidTr="005869DC">
        <w:tblPrEx>
          <w:tblPrExChange w:id="212" w:author="DELL" w:date="2020-07-30T14:53:00Z">
            <w:tblPrEx>
              <w:tblW w:w="8642" w:type="dxa"/>
            </w:tblPrEx>
          </w:tblPrExChange>
        </w:tblPrEx>
        <w:trPr>
          <w:trHeight w:val="243"/>
          <w:jc w:val="center"/>
          <w:trPrChange w:id="213" w:author="DELL" w:date="2020-07-30T14:53:00Z">
            <w:trPr>
              <w:gridAfter w:val="0"/>
              <w:trHeight w:val="243"/>
              <w:jc w:val="center"/>
            </w:trPr>
          </w:trPrChange>
        </w:trPr>
        <w:tc>
          <w:tcPr>
            <w:tcW w:w="2137" w:type="dxa"/>
            <w:shd w:val="clear" w:color="auto" w:fill="auto"/>
            <w:tcPrChange w:id="214" w:author="DELL" w:date="2020-07-30T14:53:00Z">
              <w:tcPr>
                <w:tcW w:w="2119" w:type="dxa"/>
                <w:gridSpan w:val="2"/>
                <w:shd w:val="clear" w:color="auto" w:fill="auto"/>
              </w:tcPr>
            </w:tcPrChange>
          </w:tcPr>
          <w:p w14:paraId="1742E2AD" w14:textId="77777777" w:rsidR="00BF50D6" w:rsidRPr="0065358C" w:rsidRDefault="00BF50D6" w:rsidP="007F713B">
            <w:pPr>
              <w:rPr>
                <w:rFonts w:ascii="宋体" w:hAnsi="宋体"/>
                <w:rPrChange w:id="215" w:author="DELL" w:date="2020-07-30T14:56:00Z">
                  <w:rPr/>
                </w:rPrChange>
              </w:rPr>
            </w:pPr>
            <w:r w:rsidRPr="0065358C">
              <w:rPr>
                <w:rFonts w:ascii="宋体" w:hAnsi="宋体"/>
                <w:rPrChange w:id="216" w:author="DELL" w:date="2020-07-30T14:56:00Z">
                  <w:rPr/>
                </w:rPrChange>
              </w:rPr>
              <w:t>reqId</w:t>
            </w:r>
          </w:p>
        </w:tc>
        <w:tc>
          <w:tcPr>
            <w:tcW w:w="1416" w:type="dxa"/>
            <w:shd w:val="clear" w:color="auto" w:fill="auto"/>
            <w:tcPrChange w:id="217" w:author="DELL" w:date="2020-07-30T14:53:00Z">
              <w:tcPr>
                <w:tcW w:w="1278" w:type="dxa"/>
                <w:shd w:val="clear" w:color="auto" w:fill="auto"/>
              </w:tcPr>
            </w:tcPrChange>
          </w:tcPr>
          <w:p w14:paraId="7BFEC87B" w14:textId="77777777" w:rsidR="00BF50D6" w:rsidRPr="0065358C" w:rsidRDefault="00BF50D6" w:rsidP="007F713B">
            <w:pPr>
              <w:rPr>
                <w:rFonts w:ascii="宋体" w:hAnsi="宋体"/>
                <w:color w:val="2E74B5" w:themeColor="accent1" w:themeShade="BF"/>
                <w:rPrChange w:id="218" w:author="DELL" w:date="2020-07-30T14:56:00Z">
                  <w:rPr>
                    <w:color w:val="2E74B5" w:themeColor="accent1" w:themeShade="BF"/>
                  </w:rPr>
                </w:rPrChange>
              </w:rPr>
            </w:pPr>
            <w:r w:rsidRPr="0065358C">
              <w:rPr>
                <w:rFonts w:ascii="宋体" w:hAnsi="宋体"/>
                <w:color w:val="2E74B5" w:themeColor="accent1" w:themeShade="BF"/>
                <w:rPrChange w:id="219" w:author="DELL" w:date="2020-07-30T14:56:00Z">
                  <w:rPr>
                    <w:color w:val="2E74B5" w:themeColor="accent1" w:themeShade="BF"/>
                  </w:rPr>
                </w:rPrChange>
              </w:rPr>
              <w:t>String</w:t>
            </w:r>
          </w:p>
        </w:tc>
        <w:tc>
          <w:tcPr>
            <w:tcW w:w="425" w:type="dxa"/>
            <w:vMerge w:val="restart"/>
            <w:vAlign w:val="center"/>
            <w:tcPrChange w:id="220" w:author="DELL" w:date="2020-07-30T14:53:00Z">
              <w:tcPr>
                <w:tcW w:w="426" w:type="dxa"/>
                <w:gridSpan w:val="2"/>
                <w:vMerge w:val="restart"/>
                <w:vAlign w:val="center"/>
              </w:tcPr>
            </w:tcPrChange>
          </w:tcPr>
          <w:p w14:paraId="54169790" w14:textId="4E458067" w:rsidR="00BF50D6" w:rsidRPr="0065358C" w:rsidRDefault="00BF50D6">
            <w:pPr>
              <w:jc w:val="center"/>
              <w:rPr>
                <w:ins w:id="221" w:author="DELL" w:date="2020-07-30T11:34:00Z"/>
                <w:rFonts w:ascii="宋体" w:hAnsi="宋体"/>
                <w:rPrChange w:id="222" w:author="DELL" w:date="2020-07-30T14:56:00Z">
                  <w:rPr>
                    <w:ins w:id="223" w:author="DELL" w:date="2020-07-30T11:34:00Z"/>
                  </w:rPr>
                </w:rPrChange>
              </w:rPr>
              <w:pPrChange w:id="224" w:author="DELL" w:date="2020-07-30T11:35:00Z">
                <w:pPr/>
              </w:pPrChange>
            </w:pPr>
            <w:ins w:id="225" w:author="DELL" w:date="2020-07-30T11:35:00Z">
              <w:r w:rsidRPr="0065358C">
                <w:rPr>
                  <w:rFonts w:ascii="宋体" w:hAnsi="宋体" w:hint="eastAsia"/>
                  <w:rPrChange w:id="226" w:author="DELL" w:date="2020-07-30T14:56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4385" w:type="dxa"/>
            <w:shd w:val="clear" w:color="auto" w:fill="auto"/>
            <w:tcPrChange w:id="227" w:author="DELL" w:date="2020-07-30T14:53:00Z">
              <w:tcPr>
                <w:tcW w:w="4819" w:type="dxa"/>
                <w:gridSpan w:val="2"/>
                <w:shd w:val="clear" w:color="auto" w:fill="auto"/>
              </w:tcPr>
            </w:tcPrChange>
          </w:tcPr>
          <w:p w14:paraId="785E1B61" w14:textId="0260BBF0" w:rsidR="00BF50D6" w:rsidRPr="0065358C" w:rsidRDefault="00BF50D6" w:rsidP="007F713B">
            <w:pPr>
              <w:rPr>
                <w:rFonts w:ascii="宋体" w:hAnsi="宋体"/>
                <w:rPrChange w:id="228" w:author="DELL" w:date="2020-07-30T14:56:00Z">
                  <w:rPr/>
                </w:rPrChange>
              </w:rPr>
            </w:pPr>
            <w:r w:rsidRPr="0065358C">
              <w:rPr>
                <w:rFonts w:ascii="宋体" w:hAnsi="宋体" w:hint="eastAsia"/>
                <w:rPrChange w:id="229" w:author="DELL" w:date="2020-07-30T14:56:00Z">
                  <w:rPr>
                    <w:rFonts w:hint="eastAsia"/>
                  </w:rPr>
                </w:rPrChange>
              </w:rPr>
              <w:t>业务</w:t>
            </w:r>
            <w:r w:rsidRPr="0065358C">
              <w:rPr>
                <w:rFonts w:ascii="宋体" w:hAnsi="宋体"/>
                <w:rPrChange w:id="230" w:author="DELL" w:date="2020-07-30T14:56:00Z">
                  <w:rPr/>
                </w:rPrChange>
              </w:rPr>
              <w:t>单号</w:t>
            </w:r>
          </w:p>
        </w:tc>
      </w:tr>
      <w:tr w:rsidR="00BF50D6" w:rsidRPr="0065358C" w14:paraId="341BAFD8" w14:textId="77777777" w:rsidTr="005869DC">
        <w:tblPrEx>
          <w:tblPrExChange w:id="231" w:author="DELL" w:date="2020-07-30T14:53:00Z">
            <w:tblPrEx>
              <w:tblW w:w="8642" w:type="dxa"/>
            </w:tblPrEx>
          </w:tblPrExChange>
        </w:tblPrEx>
        <w:trPr>
          <w:trHeight w:val="243"/>
          <w:jc w:val="center"/>
          <w:trPrChange w:id="232" w:author="DELL" w:date="2020-07-30T14:53:00Z">
            <w:trPr>
              <w:gridAfter w:val="0"/>
              <w:trHeight w:val="243"/>
              <w:jc w:val="center"/>
            </w:trPr>
          </w:trPrChange>
        </w:trPr>
        <w:tc>
          <w:tcPr>
            <w:tcW w:w="2137" w:type="dxa"/>
            <w:shd w:val="clear" w:color="auto" w:fill="auto"/>
            <w:tcPrChange w:id="233" w:author="DELL" w:date="2020-07-30T14:53:00Z">
              <w:tcPr>
                <w:tcW w:w="2095" w:type="dxa"/>
                <w:gridSpan w:val="2"/>
                <w:shd w:val="clear" w:color="auto" w:fill="auto"/>
              </w:tcPr>
            </w:tcPrChange>
          </w:tcPr>
          <w:p w14:paraId="7132938B" w14:textId="77777777" w:rsidR="00BF50D6" w:rsidRPr="0065358C" w:rsidRDefault="00BF50D6" w:rsidP="007F713B">
            <w:pPr>
              <w:rPr>
                <w:rFonts w:ascii="宋体" w:hAnsi="宋体"/>
                <w:rPrChange w:id="234" w:author="DELL" w:date="2020-07-30T14:56:00Z">
                  <w:rPr/>
                </w:rPrChange>
              </w:rPr>
            </w:pPr>
            <w:r w:rsidRPr="0065358C">
              <w:rPr>
                <w:rFonts w:ascii="宋体" w:hAnsi="宋体"/>
                <w:rPrChange w:id="235" w:author="DELL" w:date="2020-07-30T14:56:00Z">
                  <w:rPr/>
                </w:rPrChange>
              </w:rPr>
              <w:t>cert</w:t>
            </w:r>
          </w:p>
        </w:tc>
        <w:tc>
          <w:tcPr>
            <w:tcW w:w="1416" w:type="dxa"/>
            <w:shd w:val="clear" w:color="auto" w:fill="auto"/>
            <w:tcPrChange w:id="236" w:author="DELL" w:date="2020-07-30T14:53:00Z">
              <w:tcPr>
                <w:tcW w:w="1416" w:type="dxa"/>
                <w:shd w:val="clear" w:color="auto" w:fill="auto"/>
              </w:tcPr>
            </w:tcPrChange>
          </w:tcPr>
          <w:p w14:paraId="3C532D9D" w14:textId="77777777" w:rsidR="00BF50D6" w:rsidRPr="0065358C" w:rsidRDefault="00BF50D6" w:rsidP="007F713B">
            <w:pPr>
              <w:rPr>
                <w:rFonts w:ascii="宋体" w:hAnsi="宋体"/>
                <w:color w:val="2E74B5" w:themeColor="accent1" w:themeShade="BF"/>
                <w:rPrChange w:id="237" w:author="DELL" w:date="2020-07-30T14:56:00Z">
                  <w:rPr>
                    <w:color w:val="2E74B5" w:themeColor="accent1" w:themeShade="BF"/>
                  </w:rPr>
                </w:rPrChange>
              </w:rPr>
            </w:pPr>
            <w:r w:rsidRPr="0065358C">
              <w:rPr>
                <w:rFonts w:ascii="宋体" w:hAnsi="宋体"/>
                <w:color w:val="2E74B5" w:themeColor="accent1" w:themeShade="BF"/>
                <w:rPrChange w:id="238" w:author="DELL" w:date="2020-07-30T14:56:00Z">
                  <w:rPr>
                    <w:color w:val="2E74B5" w:themeColor="accent1" w:themeShade="BF"/>
                  </w:rPr>
                </w:rPrChange>
              </w:rPr>
              <w:t>Cert</w:t>
            </w:r>
          </w:p>
        </w:tc>
        <w:tc>
          <w:tcPr>
            <w:tcW w:w="425" w:type="dxa"/>
            <w:vMerge/>
            <w:tcPrChange w:id="239" w:author="DELL" w:date="2020-07-30T14:53:00Z">
              <w:tcPr>
                <w:tcW w:w="426" w:type="dxa"/>
                <w:gridSpan w:val="2"/>
                <w:vMerge/>
              </w:tcPr>
            </w:tcPrChange>
          </w:tcPr>
          <w:p w14:paraId="00A286F1" w14:textId="77777777" w:rsidR="00BF50D6" w:rsidRPr="0065358C" w:rsidRDefault="00BF50D6" w:rsidP="007F713B">
            <w:pPr>
              <w:rPr>
                <w:ins w:id="240" w:author="DELL" w:date="2020-07-30T11:34:00Z"/>
                <w:rFonts w:ascii="宋体" w:hAnsi="宋体"/>
                <w:rPrChange w:id="241" w:author="DELL" w:date="2020-07-30T14:56:00Z">
                  <w:rPr>
                    <w:ins w:id="242" w:author="DELL" w:date="2020-07-30T11:34:00Z"/>
                  </w:rPr>
                </w:rPrChange>
              </w:rPr>
            </w:pPr>
          </w:p>
        </w:tc>
        <w:tc>
          <w:tcPr>
            <w:tcW w:w="4385" w:type="dxa"/>
            <w:shd w:val="clear" w:color="auto" w:fill="auto"/>
            <w:tcPrChange w:id="243" w:author="DELL" w:date="2020-07-30T14:53:00Z">
              <w:tcPr>
                <w:tcW w:w="4705" w:type="dxa"/>
                <w:gridSpan w:val="2"/>
                <w:shd w:val="clear" w:color="auto" w:fill="auto"/>
              </w:tcPr>
            </w:tcPrChange>
          </w:tcPr>
          <w:p w14:paraId="5E09AC16" w14:textId="4086DA52" w:rsidR="00BF50D6" w:rsidRPr="0065358C" w:rsidRDefault="00BF50D6" w:rsidP="007F713B">
            <w:pPr>
              <w:rPr>
                <w:rFonts w:ascii="宋体" w:hAnsi="宋体"/>
                <w:rPrChange w:id="244" w:author="DELL" w:date="2020-07-30T14:56:00Z">
                  <w:rPr/>
                </w:rPrChange>
              </w:rPr>
            </w:pPr>
            <w:r w:rsidRPr="0065358C">
              <w:rPr>
                <w:rFonts w:ascii="宋体" w:hAnsi="宋体" w:hint="eastAsia"/>
                <w:rPrChange w:id="245" w:author="DELL" w:date="2020-07-30T14:56:00Z">
                  <w:rPr>
                    <w:rFonts w:hint="eastAsia"/>
                  </w:rPr>
                </w:rPrChange>
              </w:rPr>
              <w:t>证书信息，参考</w:t>
            </w:r>
            <w:ins w:id="246" w:author="DELL" w:date="2020-07-30T14:13:00Z">
              <w:r w:rsidRPr="0065358C">
                <w:rPr>
                  <w:rFonts w:ascii="宋体" w:eastAsiaTheme="minorEastAsia" w:hAnsi="宋体" w:cstheme="minorBidi"/>
                  <w:kern w:val="2"/>
                  <w:sz w:val="21"/>
                  <w:szCs w:val="22"/>
                </w:rPr>
                <w:fldChar w:fldCharType="begin"/>
              </w:r>
              <w:r w:rsidRPr="0065358C">
                <w:rPr>
                  <w:rFonts w:ascii="宋体" w:hAnsi="宋体"/>
                </w:rPr>
                <w:instrText xml:space="preserve"> HYPERLINK  \l "Cert结构" </w:instrText>
              </w:r>
              <w:r w:rsidRPr="0065358C">
                <w:rPr>
                  <w:rFonts w:ascii="宋体" w:eastAsiaTheme="minorEastAsia" w:hAnsi="宋体" w:cstheme="minorBidi"/>
                  <w:kern w:val="2"/>
                  <w:sz w:val="21"/>
                  <w:szCs w:val="22"/>
                  <w:rPrChange w:id="247" w:author="DELL" w:date="2020-07-30T14:56:00Z">
                    <w:rPr>
                      <w:rFonts w:ascii="宋体" w:hAnsi="宋体"/>
                    </w:rPr>
                  </w:rPrChange>
                </w:rPr>
                <w:fldChar w:fldCharType="separate"/>
              </w:r>
              <w:r w:rsidRPr="0065358C">
                <w:rPr>
                  <w:rStyle w:val="ac"/>
                  <w:rFonts w:ascii="宋体" w:hAnsi="宋体"/>
                </w:rPr>
                <w:t>Cert结构</w:t>
              </w:r>
              <w:r w:rsidRPr="0065358C">
                <w:rPr>
                  <w:rFonts w:ascii="宋体" w:eastAsiaTheme="minorEastAsia" w:hAnsi="宋体" w:cstheme="minorBidi"/>
                  <w:kern w:val="2"/>
                  <w:sz w:val="21"/>
                  <w:szCs w:val="22"/>
                  <w:rPrChange w:id="248" w:author="DELL" w:date="2020-07-30T14:56:00Z">
                    <w:rPr>
                      <w:rFonts w:ascii="宋体" w:hAnsi="宋体"/>
                    </w:rPr>
                  </w:rPrChange>
                </w:rPr>
                <w:fldChar w:fldCharType="end"/>
              </w:r>
            </w:ins>
          </w:p>
        </w:tc>
      </w:tr>
      <w:tr w:rsidR="00BF50D6" w:rsidRPr="0065358C" w14:paraId="3D9D7298" w14:textId="77777777" w:rsidTr="005869DC">
        <w:tblPrEx>
          <w:tblPrExChange w:id="249" w:author="DELL" w:date="2020-07-30T14:53:00Z">
            <w:tblPrEx>
              <w:tblW w:w="8642" w:type="dxa"/>
            </w:tblPrEx>
          </w:tblPrExChange>
        </w:tblPrEx>
        <w:trPr>
          <w:trHeight w:val="243"/>
          <w:jc w:val="center"/>
          <w:trPrChange w:id="250" w:author="DELL" w:date="2020-07-30T14:53:00Z">
            <w:trPr>
              <w:gridAfter w:val="0"/>
              <w:trHeight w:val="243"/>
              <w:jc w:val="center"/>
            </w:trPr>
          </w:trPrChange>
        </w:trPr>
        <w:tc>
          <w:tcPr>
            <w:tcW w:w="2137" w:type="dxa"/>
            <w:shd w:val="clear" w:color="auto" w:fill="auto"/>
            <w:tcPrChange w:id="251" w:author="DELL" w:date="2020-07-30T14:53:00Z">
              <w:tcPr>
                <w:tcW w:w="2095" w:type="dxa"/>
                <w:gridSpan w:val="2"/>
                <w:shd w:val="clear" w:color="auto" w:fill="auto"/>
              </w:tcPr>
            </w:tcPrChange>
          </w:tcPr>
          <w:p w14:paraId="2535C1DE" w14:textId="77777777" w:rsidR="00BF50D6" w:rsidRPr="0065358C" w:rsidRDefault="00BF50D6" w:rsidP="007F713B">
            <w:pPr>
              <w:rPr>
                <w:rFonts w:ascii="宋体" w:hAnsi="宋体"/>
                <w:rPrChange w:id="252" w:author="DELL" w:date="2020-07-30T14:56:00Z">
                  <w:rPr/>
                </w:rPrChange>
              </w:rPr>
            </w:pPr>
            <w:r w:rsidRPr="0065358C">
              <w:rPr>
                <w:rFonts w:ascii="宋体" w:hAnsi="宋体"/>
                <w:rPrChange w:id="253" w:author="DELL" w:date="2020-07-30T14:56:00Z">
                  <w:rPr/>
                </w:rPrChange>
              </w:rPr>
              <w:t>organization</w:t>
            </w:r>
          </w:p>
        </w:tc>
        <w:tc>
          <w:tcPr>
            <w:tcW w:w="1416" w:type="dxa"/>
            <w:shd w:val="clear" w:color="auto" w:fill="auto"/>
            <w:tcPrChange w:id="254" w:author="DELL" w:date="2020-07-30T14:53:00Z">
              <w:tcPr>
                <w:tcW w:w="1416" w:type="dxa"/>
                <w:shd w:val="clear" w:color="auto" w:fill="auto"/>
              </w:tcPr>
            </w:tcPrChange>
          </w:tcPr>
          <w:p w14:paraId="1A5B37AB" w14:textId="77777777" w:rsidR="00BF50D6" w:rsidRPr="0065358C" w:rsidRDefault="00BF50D6" w:rsidP="007F713B">
            <w:pPr>
              <w:rPr>
                <w:rFonts w:ascii="宋体" w:hAnsi="宋体"/>
                <w:color w:val="2E74B5" w:themeColor="accent1" w:themeShade="BF"/>
                <w:rPrChange w:id="255" w:author="DELL" w:date="2020-07-30T14:56:00Z">
                  <w:rPr>
                    <w:color w:val="2E74B5" w:themeColor="accent1" w:themeShade="BF"/>
                  </w:rPr>
                </w:rPrChange>
              </w:rPr>
            </w:pPr>
            <w:r w:rsidRPr="0065358C">
              <w:rPr>
                <w:rFonts w:ascii="宋体" w:hAnsi="宋体"/>
                <w:color w:val="2E74B5" w:themeColor="accent1" w:themeShade="BF"/>
                <w:rPrChange w:id="256" w:author="DELL" w:date="2020-07-30T14:56:00Z">
                  <w:rPr>
                    <w:color w:val="2E74B5" w:themeColor="accent1" w:themeShade="BF"/>
                  </w:rPr>
                </w:rPrChange>
              </w:rPr>
              <w:t>Organization</w:t>
            </w:r>
          </w:p>
        </w:tc>
        <w:tc>
          <w:tcPr>
            <w:tcW w:w="425" w:type="dxa"/>
            <w:vMerge/>
            <w:tcPrChange w:id="257" w:author="DELL" w:date="2020-07-30T14:53:00Z">
              <w:tcPr>
                <w:tcW w:w="426" w:type="dxa"/>
                <w:gridSpan w:val="2"/>
                <w:vMerge/>
              </w:tcPr>
            </w:tcPrChange>
          </w:tcPr>
          <w:p w14:paraId="3222382A" w14:textId="77777777" w:rsidR="00BF50D6" w:rsidRPr="0065358C" w:rsidRDefault="00BF50D6" w:rsidP="007F713B">
            <w:pPr>
              <w:rPr>
                <w:ins w:id="258" w:author="DELL" w:date="2020-07-30T11:34:00Z"/>
                <w:rFonts w:ascii="宋体" w:hAnsi="宋体"/>
                <w:rPrChange w:id="259" w:author="DELL" w:date="2020-07-30T14:56:00Z">
                  <w:rPr>
                    <w:ins w:id="260" w:author="DELL" w:date="2020-07-30T11:34:00Z"/>
                  </w:rPr>
                </w:rPrChange>
              </w:rPr>
            </w:pPr>
          </w:p>
        </w:tc>
        <w:tc>
          <w:tcPr>
            <w:tcW w:w="4385" w:type="dxa"/>
            <w:shd w:val="clear" w:color="auto" w:fill="auto"/>
            <w:tcPrChange w:id="261" w:author="DELL" w:date="2020-07-30T14:53:00Z">
              <w:tcPr>
                <w:tcW w:w="4705" w:type="dxa"/>
                <w:gridSpan w:val="2"/>
                <w:shd w:val="clear" w:color="auto" w:fill="auto"/>
              </w:tcPr>
            </w:tcPrChange>
          </w:tcPr>
          <w:p w14:paraId="387362AE" w14:textId="434AB6E0" w:rsidR="00BF50D6" w:rsidRPr="0065358C" w:rsidRDefault="00BF50D6" w:rsidP="007F713B">
            <w:pPr>
              <w:rPr>
                <w:rFonts w:ascii="宋体" w:hAnsi="宋体"/>
                <w:rPrChange w:id="262" w:author="DELL" w:date="2020-07-30T14:56:00Z">
                  <w:rPr/>
                </w:rPrChange>
              </w:rPr>
            </w:pPr>
            <w:r w:rsidRPr="0065358C">
              <w:rPr>
                <w:rFonts w:ascii="宋体" w:hAnsi="宋体" w:hint="eastAsia"/>
                <w:rPrChange w:id="263" w:author="DELL" w:date="2020-07-30T14:56:00Z">
                  <w:rPr>
                    <w:rFonts w:hint="eastAsia"/>
                  </w:rPr>
                </w:rPrChange>
              </w:rPr>
              <w:t>机构</w:t>
            </w:r>
            <w:r w:rsidRPr="0065358C">
              <w:rPr>
                <w:rFonts w:ascii="宋体" w:hAnsi="宋体"/>
                <w:rPrChange w:id="264" w:author="DELL" w:date="2020-07-30T14:56:00Z">
                  <w:rPr/>
                </w:rPrChange>
              </w:rPr>
              <w:t>信息，参考</w:t>
            </w:r>
            <w:ins w:id="265" w:author="DELL" w:date="2020-07-30T14:19:00Z">
              <w:r w:rsidRPr="0065358C">
                <w:rPr>
                  <w:rFonts w:ascii="宋体" w:eastAsiaTheme="minorEastAsia" w:hAnsi="宋体" w:cstheme="minorBidi"/>
                  <w:kern w:val="2"/>
                  <w:sz w:val="21"/>
                  <w:szCs w:val="22"/>
                </w:rPr>
                <w:fldChar w:fldCharType="begin"/>
              </w:r>
              <w:r w:rsidRPr="0065358C">
                <w:rPr>
                  <w:rFonts w:ascii="宋体" w:hAnsi="宋体"/>
                </w:rPr>
                <w:instrText xml:space="preserve"> HYPERLINK  \l "Organization结构" </w:instrText>
              </w:r>
              <w:r w:rsidRPr="0065358C">
                <w:rPr>
                  <w:rFonts w:ascii="宋体" w:eastAsiaTheme="minorEastAsia" w:hAnsi="宋体" w:cstheme="minorBidi"/>
                  <w:kern w:val="2"/>
                  <w:sz w:val="21"/>
                  <w:szCs w:val="22"/>
                  <w:rPrChange w:id="266" w:author="DELL" w:date="2020-07-30T14:56:00Z">
                    <w:rPr>
                      <w:rFonts w:ascii="宋体" w:hAnsi="宋体"/>
                    </w:rPr>
                  </w:rPrChange>
                </w:rPr>
                <w:fldChar w:fldCharType="separate"/>
              </w:r>
              <w:r w:rsidRPr="0065358C">
                <w:rPr>
                  <w:rStyle w:val="ac"/>
                  <w:rFonts w:ascii="宋体" w:hAnsi="宋体"/>
                </w:rPr>
                <w:t>Organization结构</w:t>
              </w:r>
              <w:r w:rsidRPr="0065358C">
                <w:rPr>
                  <w:rFonts w:ascii="宋体" w:eastAsiaTheme="minorEastAsia" w:hAnsi="宋体" w:cstheme="minorBidi"/>
                  <w:kern w:val="2"/>
                  <w:sz w:val="21"/>
                  <w:szCs w:val="22"/>
                  <w:rPrChange w:id="267" w:author="DELL" w:date="2020-07-30T14:56:00Z">
                    <w:rPr>
                      <w:rFonts w:ascii="宋体" w:hAnsi="宋体"/>
                    </w:rPr>
                  </w:rPrChange>
                </w:rPr>
                <w:fldChar w:fldCharType="end"/>
              </w:r>
            </w:ins>
          </w:p>
        </w:tc>
      </w:tr>
      <w:tr w:rsidR="00BF50D6" w:rsidRPr="0065358C" w14:paraId="5DE01FA6" w14:textId="77777777" w:rsidTr="005869DC">
        <w:tblPrEx>
          <w:tblPrExChange w:id="268" w:author="DELL" w:date="2020-07-30T14:53:00Z">
            <w:tblPrEx>
              <w:tblW w:w="8642" w:type="dxa"/>
            </w:tblPrEx>
          </w:tblPrExChange>
        </w:tblPrEx>
        <w:trPr>
          <w:trHeight w:val="243"/>
          <w:jc w:val="center"/>
          <w:trPrChange w:id="269" w:author="DELL" w:date="2020-07-30T14:53:00Z">
            <w:trPr>
              <w:gridAfter w:val="0"/>
              <w:trHeight w:val="243"/>
              <w:jc w:val="center"/>
            </w:trPr>
          </w:trPrChange>
        </w:trPr>
        <w:tc>
          <w:tcPr>
            <w:tcW w:w="2137" w:type="dxa"/>
            <w:shd w:val="clear" w:color="auto" w:fill="auto"/>
            <w:tcPrChange w:id="270" w:author="DELL" w:date="2020-07-30T14:53:00Z">
              <w:tcPr>
                <w:tcW w:w="2095" w:type="dxa"/>
                <w:gridSpan w:val="2"/>
                <w:shd w:val="clear" w:color="auto" w:fill="auto"/>
              </w:tcPr>
            </w:tcPrChange>
          </w:tcPr>
          <w:p w14:paraId="5C4212B3" w14:textId="77777777" w:rsidR="00BF50D6" w:rsidRPr="0065358C" w:rsidRDefault="00BF50D6" w:rsidP="007F713B">
            <w:pPr>
              <w:rPr>
                <w:rFonts w:ascii="宋体" w:hAnsi="宋体"/>
                <w:rPrChange w:id="271" w:author="DELL" w:date="2020-07-30T14:56:00Z">
                  <w:rPr/>
                </w:rPrChange>
              </w:rPr>
            </w:pPr>
            <w:r w:rsidRPr="0065358C">
              <w:rPr>
                <w:rFonts w:ascii="宋体" w:hAnsi="宋体"/>
                <w:rPrChange w:id="272" w:author="DELL" w:date="2020-07-30T14:56:00Z">
                  <w:rPr/>
                </w:rPrChange>
              </w:rPr>
              <w:t>user</w:t>
            </w:r>
          </w:p>
        </w:tc>
        <w:tc>
          <w:tcPr>
            <w:tcW w:w="1416" w:type="dxa"/>
            <w:shd w:val="clear" w:color="auto" w:fill="auto"/>
            <w:tcPrChange w:id="273" w:author="DELL" w:date="2020-07-30T14:53:00Z">
              <w:tcPr>
                <w:tcW w:w="1416" w:type="dxa"/>
                <w:shd w:val="clear" w:color="auto" w:fill="auto"/>
              </w:tcPr>
            </w:tcPrChange>
          </w:tcPr>
          <w:p w14:paraId="6DD442ED" w14:textId="77777777" w:rsidR="00BF50D6" w:rsidRPr="0065358C" w:rsidRDefault="00BF50D6" w:rsidP="007F713B">
            <w:pPr>
              <w:rPr>
                <w:rFonts w:ascii="宋体" w:hAnsi="宋体"/>
                <w:color w:val="2E74B5" w:themeColor="accent1" w:themeShade="BF"/>
                <w:rPrChange w:id="274" w:author="DELL" w:date="2020-07-30T14:56:00Z">
                  <w:rPr>
                    <w:color w:val="2E74B5" w:themeColor="accent1" w:themeShade="BF"/>
                  </w:rPr>
                </w:rPrChange>
              </w:rPr>
            </w:pPr>
            <w:r w:rsidRPr="0065358C">
              <w:rPr>
                <w:rFonts w:ascii="宋体" w:hAnsi="宋体"/>
                <w:color w:val="2E74B5" w:themeColor="accent1" w:themeShade="BF"/>
                <w:rPrChange w:id="275" w:author="DELL" w:date="2020-07-30T14:56:00Z">
                  <w:rPr>
                    <w:color w:val="2E74B5" w:themeColor="accent1" w:themeShade="BF"/>
                  </w:rPr>
                </w:rPrChange>
              </w:rPr>
              <w:t>User</w:t>
            </w:r>
          </w:p>
        </w:tc>
        <w:tc>
          <w:tcPr>
            <w:tcW w:w="425" w:type="dxa"/>
            <w:vMerge/>
            <w:tcPrChange w:id="276" w:author="DELL" w:date="2020-07-30T14:53:00Z">
              <w:tcPr>
                <w:tcW w:w="426" w:type="dxa"/>
                <w:gridSpan w:val="2"/>
                <w:vMerge/>
              </w:tcPr>
            </w:tcPrChange>
          </w:tcPr>
          <w:p w14:paraId="2F65C904" w14:textId="77777777" w:rsidR="00BF50D6" w:rsidRPr="0065358C" w:rsidRDefault="00BF50D6" w:rsidP="007F713B">
            <w:pPr>
              <w:rPr>
                <w:ins w:id="277" w:author="DELL" w:date="2020-07-30T11:34:00Z"/>
                <w:rFonts w:ascii="宋体" w:hAnsi="宋体"/>
                <w:rPrChange w:id="278" w:author="DELL" w:date="2020-07-30T14:56:00Z">
                  <w:rPr>
                    <w:ins w:id="279" w:author="DELL" w:date="2020-07-30T11:34:00Z"/>
                  </w:rPr>
                </w:rPrChange>
              </w:rPr>
            </w:pPr>
          </w:p>
        </w:tc>
        <w:tc>
          <w:tcPr>
            <w:tcW w:w="4385" w:type="dxa"/>
            <w:shd w:val="clear" w:color="auto" w:fill="auto"/>
            <w:tcPrChange w:id="280" w:author="DELL" w:date="2020-07-30T14:53:00Z">
              <w:tcPr>
                <w:tcW w:w="4705" w:type="dxa"/>
                <w:gridSpan w:val="2"/>
                <w:shd w:val="clear" w:color="auto" w:fill="auto"/>
              </w:tcPr>
            </w:tcPrChange>
          </w:tcPr>
          <w:p w14:paraId="03187F81" w14:textId="4602DBF7" w:rsidR="00BF50D6" w:rsidRPr="0065358C" w:rsidRDefault="00BF50D6" w:rsidP="007F713B">
            <w:pPr>
              <w:rPr>
                <w:rFonts w:ascii="宋体" w:hAnsi="宋体"/>
                <w:rPrChange w:id="281" w:author="DELL" w:date="2020-07-30T14:56:00Z">
                  <w:rPr/>
                </w:rPrChange>
              </w:rPr>
            </w:pPr>
            <w:r w:rsidRPr="0065358C">
              <w:rPr>
                <w:rFonts w:ascii="宋体" w:hAnsi="宋体" w:hint="eastAsia"/>
                <w:rPrChange w:id="282" w:author="DELL" w:date="2020-07-30T14:56:00Z">
                  <w:rPr>
                    <w:rFonts w:hint="eastAsia"/>
                  </w:rPr>
                </w:rPrChange>
              </w:rPr>
              <w:t>用户</w:t>
            </w:r>
            <w:r w:rsidRPr="0065358C">
              <w:rPr>
                <w:rFonts w:ascii="宋体" w:hAnsi="宋体"/>
                <w:rPrChange w:id="283" w:author="DELL" w:date="2020-07-30T14:56:00Z">
                  <w:rPr/>
                </w:rPrChange>
              </w:rPr>
              <w:t>信息，参考</w:t>
            </w:r>
            <w:ins w:id="284" w:author="DELL" w:date="2020-07-30T14:19:00Z">
              <w:r w:rsidRPr="0065358C">
                <w:rPr>
                  <w:rFonts w:ascii="宋体" w:eastAsiaTheme="minorEastAsia" w:hAnsi="宋体" w:cstheme="minorBidi"/>
                  <w:kern w:val="2"/>
                  <w:sz w:val="21"/>
                  <w:szCs w:val="22"/>
                </w:rPr>
                <w:fldChar w:fldCharType="begin"/>
              </w:r>
              <w:r w:rsidRPr="0065358C">
                <w:rPr>
                  <w:rFonts w:ascii="宋体" w:hAnsi="宋体"/>
                </w:rPr>
                <w:instrText xml:space="preserve"> HYPERLINK  \l "User结构" </w:instrText>
              </w:r>
              <w:r w:rsidRPr="0065358C">
                <w:rPr>
                  <w:rFonts w:ascii="宋体" w:eastAsiaTheme="minorEastAsia" w:hAnsi="宋体" w:cstheme="minorBidi"/>
                  <w:kern w:val="2"/>
                  <w:sz w:val="21"/>
                  <w:szCs w:val="22"/>
                  <w:rPrChange w:id="285" w:author="DELL" w:date="2020-07-30T14:56:00Z">
                    <w:rPr>
                      <w:rFonts w:ascii="宋体" w:hAnsi="宋体"/>
                    </w:rPr>
                  </w:rPrChange>
                </w:rPr>
                <w:fldChar w:fldCharType="separate"/>
              </w:r>
              <w:r w:rsidRPr="0065358C">
                <w:rPr>
                  <w:rStyle w:val="ac"/>
                  <w:rFonts w:ascii="宋体" w:hAnsi="宋体"/>
                </w:rPr>
                <w:t>User结构</w:t>
              </w:r>
              <w:r w:rsidRPr="0065358C">
                <w:rPr>
                  <w:rFonts w:ascii="宋体" w:eastAsiaTheme="minorEastAsia" w:hAnsi="宋体" w:cstheme="minorBidi"/>
                  <w:kern w:val="2"/>
                  <w:sz w:val="21"/>
                  <w:szCs w:val="22"/>
                  <w:rPrChange w:id="286" w:author="DELL" w:date="2020-07-30T14:56:00Z">
                    <w:rPr>
                      <w:rFonts w:ascii="宋体" w:hAnsi="宋体"/>
                    </w:rPr>
                  </w:rPrChange>
                </w:rPr>
                <w:fldChar w:fldCharType="end"/>
              </w:r>
            </w:ins>
          </w:p>
        </w:tc>
      </w:tr>
      <w:tr w:rsidR="00BF50D6" w:rsidRPr="0065358C" w14:paraId="68957098" w14:textId="77777777" w:rsidTr="005869DC">
        <w:tblPrEx>
          <w:tblPrExChange w:id="287" w:author="DELL" w:date="2020-07-30T14:53:00Z">
            <w:tblPrEx>
              <w:tblW w:w="8642" w:type="dxa"/>
            </w:tblPrEx>
          </w:tblPrExChange>
        </w:tblPrEx>
        <w:trPr>
          <w:trHeight w:val="243"/>
          <w:jc w:val="center"/>
          <w:trPrChange w:id="288" w:author="DELL" w:date="2020-07-30T14:53:00Z">
            <w:trPr>
              <w:gridAfter w:val="0"/>
              <w:trHeight w:val="243"/>
              <w:jc w:val="center"/>
            </w:trPr>
          </w:trPrChange>
        </w:trPr>
        <w:tc>
          <w:tcPr>
            <w:tcW w:w="2137" w:type="dxa"/>
            <w:shd w:val="clear" w:color="auto" w:fill="auto"/>
            <w:tcPrChange w:id="289" w:author="DELL" w:date="2020-07-30T14:53:00Z">
              <w:tcPr>
                <w:tcW w:w="2095" w:type="dxa"/>
                <w:gridSpan w:val="2"/>
                <w:shd w:val="clear" w:color="auto" w:fill="auto"/>
              </w:tcPr>
            </w:tcPrChange>
          </w:tcPr>
          <w:p w14:paraId="7A2B0E74" w14:textId="77777777" w:rsidR="00BF50D6" w:rsidRPr="0065358C" w:rsidRDefault="00BF50D6" w:rsidP="007F713B">
            <w:pPr>
              <w:rPr>
                <w:rFonts w:ascii="宋体" w:hAnsi="宋体"/>
                <w:rPrChange w:id="290" w:author="DELL" w:date="2020-07-30T14:56:00Z">
                  <w:rPr/>
                </w:rPrChange>
              </w:rPr>
            </w:pPr>
            <w:r w:rsidRPr="0065358C">
              <w:rPr>
                <w:rFonts w:ascii="宋体" w:hAnsi="宋体"/>
                <w:rPrChange w:id="291" w:author="DELL" w:date="2020-07-30T14:56:00Z">
                  <w:rPr/>
                </w:rPrChange>
              </w:rPr>
              <w:t>linkman</w:t>
            </w:r>
          </w:p>
        </w:tc>
        <w:tc>
          <w:tcPr>
            <w:tcW w:w="1416" w:type="dxa"/>
            <w:shd w:val="clear" w:color="auto" w:fill="auto"/>
            <w:tcPrChange w:id="292" w:author="DELL" w:date="2020-07-30T14:53:00Z">
              <w:tcPr>
                <w:tcW w:w="1416" w:type="dxa"/>
                <w:shd w:val="clear" w:color="auto" w:fill="auto"/>
              </w:tcPr>
            </w:tcPrChange>
          </w:tcPr>
          <w:p w14:paraId="60D65F3E" w14:textId="77777777" w:rsidR="00BF50D6" w:rsidRPr="0065358C" w:rsidRDefault="00BF50D6" w:rsidP="007F713B">
            <w:pPr>
              <w:rPr>
                <w:rFonts w:ascii="宋体" w:hAnsi="宋体"/>
                <w:color w:val="2E74B5" w:themeColor="accent1" w:themeShade="BF"/>
                <w:rPrChange w:id="293" w:author="DELL" w:date="2020-07-30T14:56:00Z">
                  <w:rPr>
                    <w:color w:val="2E74B5" w:themeColor="accent1" w:themeShade="BF"/>
                  </w:rPr>
                </w:rPrChange>
              </w:rPr>
            </w:pPr>
            <w:r w:rsidRPr="0065358C">
              <w:rPr>
                <w:rFonts w:ascii="宋体" w:hAnsi="宋体"/>
                <w:color w:val="2E74B5" w:themeColor="accent1" w:themeShade="BF"/>
                <w:rPrChange w:id="294" w:author="DELL" w:date="2020-07-30T14:56:00Z">
                  <w:rPr>
                    <w:color w:val="2E74B5" w:themeColor="accent1" w:themeShade="BF"/>
                  </w:rPr>
                </w:rPrChange>
              </w:rPr>
              <w:t>Linkman</w:t>
            </w:r>
          </w:p>
        </w:tc>
        <w:tc>
          <w:tcPr>
            <w:tcW w:w="425" w:type="dxa"/>
            <w:vMerge/>
            <w:tcPrChange w:id="295" w:author="DELL" w:date="2020-07-30T14:53:00Z">
              <w:tcPr>
                <w:tcW w:w="426" w:type="dxa"/>
                <w:gridSpan w:val="2"/>
                <w:vMerge/>
              </w:tcPr>
            </w:tcPrChange>
          </w:tcPr>
          <w:p w14:paraId="3F6E3D2A" w14:textId="77777777" w:rsidR="00BF50D6" w:rsidRPr="0065358C" w:rsidRDefault="00BF50D6" w:rsidP="007F713B">
            <w:pPr>
              <w:rPr>
                <w:ins w:id="296" w:author="DELL" w:date="2020-07-30T11:34:00Z"/>
                <w:rFonts w:ascii="宋体" w:hAnsi="宋体"/>
                <w:rPrChange w:id="297" w:author="DELL" w:date="2020-07-30T14:56:00Z">
                  <w:rPr>
                    <w:ins w:id="298" w:author="DELL" w:date="2020-07-30T11:34:00Z"/>
                  </w:rPr>
                </w:rPrChange>
              </w:rPr>
            </w:pPr>
          </w:p>
        </w:tc>
        <w:tc>
          <w:tcPr>
            <w:tcW w:w="4385" w:type="dxa"/>
            <w:shd w:val="clear" w:color="auto" w:fill="auto"/>
            <w:tcPrChange w:id="299" w:author="DELL" w:date="2020-07-30T14:53:00Z">
              <w:tcPr>
                <w:tcW w:w="4705" w:type="dxa"/>
                <w:gridSpan w:val="2"/>
                <w:shd w:val="clear" w:color="auto" w:fill="auto"/>
              </w:tcPr>
            </w:tcPrChange>
          </w:tcPr>
          <w:p w14:paraId="1B10A4F8" w14:textId="7F116DA5" w:rsidR="00BF50D6" w:rsidRPr="0065358C" w:rsidRDefault="00BF50D6" w:rsidP="007F713B">
            <w:pPr>
              <w:rPr>
                <w:rFonts w:ascii="宋体" w:hAnsi="宋体"/>
                <w:rPrChange w:id="300" w:author="DELL" w:date="2020-07-30T14:56:00Z">
                  <w:rPr/>
                </w:rPrChange>
              </w:rPr>
            </w:pPr>
            <w:r w:rsidRPr="0065358C">
              <w:rPr>
                <w:rFonts w:ascii="宋体" w:hAnsi="宋体" w:hint="eastAsia"/>
                <w:rPrChange w:id="301" w:author="DELL" w:date="2020-07-30T14:56:00Z">
                  <w:rPr>
                    <w:rFonts w:hint="eastAsia"/>
                  </w:rPr>
                </w:rPrChange>
              </w:rPr>
              <w:t>经办人</w:t>
            </w:r>
            <w:r w:rsidRPr="0065358C">
              <w:rPr>
                <w:rFonts w:ascii="宋体" w:hAnsi="宋体"/>
                <w:rPrChange w:id="302" w:author="DELL" w:date="2020-07-30T14:56:00Z">
                  <w:rPr/>
                </w:rPrChange>
              </w:rPr>
              <w:t>信息，参考</w:t>
            </w:r>
            <w:ins w:id="303" w:author="DELL" w:date="2020-07-30T14:20:00Z">
              <w:r w:rsidRPr="0065358C">
                <w:rPr>
                  <w:rFonts w:ascii="宋体" w:eastAsiaTheme="minorEastAsia" w:hAnsi="宋体" w:cstheme="minorBidi"/>
                  <w:kern w:val="2"/>
                  <w:sz w:val="21"/>
                  <w:szCs w:val="22"/>
                </w:rPr>
                <w:fldChar w:fldCharType="begin"/>
              </w:r>
              <w:r w:rsidRPr="0065358C">
                <w:rPr>
                  <w:rFonts w:ascii="宋体" w:hAnsi="宋体"/>
                </w:rPr>
                <w:instrText xml:space="preserve"> HYPERLINK  \l "Linkman结构" </w:instrText>
              </w:r>
              <w:r w:rsidRPr="0065358C">
                <w:rPr>
                  <w:rFonts w:ascii="宋体" w:eastAsiaTheme="minorEastAsia" w:hAnsi="宋体" w:cstheme="minorBidi"/>
                  <w:kern w:val="2"/>
                  <w:sz w:val="21"/>
                  <w:szCs w:val="22"/>
                  <w:rPrChange w:id="304" w:author="DELL" w:date="2020-07-30T14:56:00Z">
                    <w:rPr>
                      <w:rFonts w:ascii="宋体" w:hAnsi="宋体"/>
                    </w:rPr>
                  </w:rPrChange>
                </w:rPr>
                <w:fldChar w:fldCharType="separate"/>
              </w:r>
              <w:r w:rsidRPr="0065358C">
                <w:rPr>
                  <w:rStyle w:val="ac"/>
                  <w:rFonts w:ascii="宋体" w:hAnsi="宋体"/>
                </w:rPr>
                <w:t>Linkman结构</w:t>
              </w:r>
              <w:r w:rsidRPr="0065358C">
                <w:rPr>
                  <w:rFonts w:ascii="宋体" w:eastAsiaTheme="minorEastAsia" w:hAnsi="宋体" w:cstheme="minorBidi"/>
                  <w:kern w:val="2"/>
                  <w:sz w:val="21"/>
                  <w:szCs w:val="22"/>
                  <w:rPrChange w:id="305" w:author="DELL" w:date="2020-07-30T14:56:00Z">
                    <w:rPr>
                      <w:rFonts w:ascii="宋体" w:hAnsi="宋体"/>
                    </w:rPr>
                  </w:rPrChange>
                </w:rPr>
                <w:fldChar w:fldCharType="end"/>
              </w:r>
            </w:ins>
          </w:p>
        </w:tc>
      </w:tr>
      <w:tr w:rsidR="00BF50D6" w:rsidRPr="0065358C" w14:paraId="781CD518" w14:textId="77777777" w:rsidTr="005869DC">
        <w:tblPrEx>
          <w:tblPrExChange w:id="306" w:author="DELL" w:date="2020-07-30T14:53:00Z">
            <w:tblPrEx>
              <w:tblW w:w="8642" w:type="dxa"/>
            </w:tblPrEx>
          </w:tblPrExChange>
        </w:tblPrEx>
        <w:trPr>
          <w:trHeight w:val="243"/>
          <w:jc w:val="center"/>
          <w:trPrChange w:id="307" w:author="DELL" w:date="2020-07-30T14:53:00Z">
            <w:trPr>
              <w:gridAfter w:val="0"/>
              <w:trHeight w:val="243"/>
              <w:jc w:val="center"/>
            </w:trPr>
          </w:trPrChange>
        </w:trPr>
        <w:tc>
          <w:tcPr>
            <w:tcW w:w="2137" w:type="dxa"/>
            <w:shd w:val="clear" w:color="auto" w:fill="auto"/>
            <w:tcPrChange w:id="308" w:author="DELL" w:date="2020-07-30T14:53:00Z">
              <w:tcPr>
                <w:tcW w:w="2095" w:type="dxa"/>
                <w:gridSpan w:val="2"/>
                <w:shd w:val="clear" w:color="auto" w:fill="auto"/>
              </w:tcPr>
            </w:tcPrChange>
          </w:tcPr>
          <w:p w14:paraId="480D6164" w14:textId="77777777" w:rsidR="00BF50D6" w:rsidRPr="0065358C" w:rsidRDefault="00BF50D6" w:rsidP="007F713B">
            <w:pPr>
              <w:rPr>
                <w:rFonts w:ascii="宋体" w:hAnsi="宋体"/>
                <w:rPrChange w:id="309" w:author="DELL" w:date="2020-07-30T14:56:00Z">
                  <w:rPr/>
                </w:rPrChange>
              </w:rPr>
            </w:pPr>
            <w:r w:rsidRPr="0065358C">
              <w:rPr>
                <w:rFonts w:ascii="宋体" w:hAnsi="宋体"/>
                <w:rPrChange w:id="310" w:author="DELL" w:date="2020-07-30T14:56:00Z">
                  <w:rPr/>
                </w:rPrChange>
              </w:rPr>
              <w:t>consignee</w:t>
            </w:r>
          </w:p>
        </w:tc>
        <w:tc>
          <w:tcPr>
            <w:tcW w:w="1416" w:type="dxa"/>
            <w:shd w:val="clear" w:color="auto" w:fill="auto"/>
            <w:tcPrChange w:id="311" w:author="DELL" w:date="2020-07-30T14:53:00Z">
              <w:tcPr>
                <w:tcW w:w="1416" w:type="dxa"/>
                <w:shd w:val="clear" w:color="auto" w:fill="auto"/>
              </w:tcPr>
            </w:tcPrChange>
          </w:tcPr>
          <w:p w14:paraId="445E21EE" w14:textId="77777777" w:rsidR="00BF50D6" w:rsidRPr="0065358C" w:rsidRDefault="00BF50D6" w:rsidP="007F713B">
            <w:pPr>
              <w:rPr>
                <w:rFonts w:ascii="宋体" w:hAnsi="宋体"/>
                <w:color w:val="2E74B5" w:themeColor="accent1" w:themeShade="BF"/>
                <w:rPrChange w:id="312" w:author="DELL" w:date="2020-07-30T14:56:00Z">
                  <w:rPr>
                    <w:color w:val="2E74B5" w:themeColor="accent1" w:themeShade="BF"/>
                  </w:rPr>
                </w:rPrChange>
              </w:rPr>
            </w:pPr>
            <w:r w:rsidRPr="0065358C">
              <w:rPr>
                <w:rFonts w:ascii="宋体" w:hAnsi="宋体"/>
                <w:color w:val="2E74B5" w:themeColor="accent1" w:themeShade="BF"/>
                <w:rPrChange w:id="313" w:author="DELL" w:date="2020-07-30T14:56:00Z">
                  <w:rPr>
                    <w:color w:val="2E74B5" w:themeColor="accent1" w:themeShade="BF"/>
                  </w:rPr>
                </w:rPrChange>
              </w:rPr>
              <w:t>Consignee</w:t>
            </w:r>
          </w:p>
        </w:tc>
        <w:tc>
          <w:tcPr>
            <w:tcW w:w="425" w:type="dxa"/>
            <w:vMerge/>
            <w:tcPrChange w:id="314" w:author="DELL" w:date="2020-07-30T14:53:00Z">
              <w:tcPr>
                <w:tcW w:w="426" w:type="dxa"/>
                <w:gridSpan w:val="2"/>
                <w:vMerge/>
              </w:tcPr>
            </w:tcPrChange>
          </w:tcPr>
          <w:p w14:paraId="790C09ED" w14:textId="77777777" w:rsidR="00BF50D6" w:rsidRPr="0065358C" w:rsidRDefault="00BF50D6" w:rsidP="007F713B">
            <w:pPr>
              <w:rPr>
                <w:ins w:id="315" w:author="DELL" w:date="2020-07-30T11:34:00Z"/>
                <w:rFonts w:ascii="宋体" w:hAnsi="宋体"/>
                <w:rPrChange w:id="316" w:author="DELL" w:date="2020-07-30T14:56:00Z">
                  <w:rPr>
                    <w:ins w:id="317" w:author="DELL" w:date="2020-07-30T11:34:00Z"/>
                  </w:rPr>
                </w:rPrChange>
              </w:rPr>
            </w:pPr>
          </w:p>
        </w:tc>
        <w:tc>
          <w:tcPr>
            <w:tcW w:w="4385" w:type="dxa"/>
            <w:shd w:val="clear" w:color="auto" w:fill="auto"/>
            <w:tcPrChange w:id="318" w:author="DELL" w:date="2020-07-30T14:53:00Z">
              <w:tcPr>
                <w:tcW w:w="4705" w:type="dxa"/>
                <w:gridSpan w:val="2"/>
                <w:shd w:val="clear" w:color="auto" w:fill="auto"/>
              </w:tcPr>
            </w:tcPrChange>
          </w:tcPr>
          <w:p w14:paraId="6A4870D0" w14:textId="35B7B94C" w:rsidR="00BF50D6" w:rsidRPr="0065358C" w:rsidRDefault="00BF50D6" w:rsidP="007F713B">
            <w:pPr>
              <w:rPr>
                <w:rFonts w:ascii="宋体" w:hAnsi="宋体"/>
                <w:rPrChange w:id="319" w:author="DELL" w:date="2020-07-30T14:56:00Z">
                  <w:rPr/>
                </w:rPrChange>
              </w:rPr>
            </w:pPr>
            <w:r w:rsidRPr="0065358C">
              <w:rPr>
                <w:rFonts w:ascii="宋体" w:hAnsi="宋体" w:hint="eastAsia"/>
                <w:rPrChange w:id="320" w:author="DELL" w:date="2020-07-30T14:56:00Z">
                  <w:rPr>
                    <w:rFonts w:hint="eastAsia"/>
                  </w:rPr>
                </w:rPrChange>
              </w:rPr>
              <w:t>收件人</w:t>
            </w:r>
            <w:r w:rsidRPr="0065358C">
              <w:rPr>
                <w:rFonts w:ascii="宋体" w:hAnsi="宋体"/>
                <w:rPrChange w:id="321" w:author="DELL" w:date="2020-07-30T14:56:00Z">
                  <w:rPr/>
                </w:rPrChange>
              </w:rPr>
              <w:t>信息，参考</w:t>
            </w:r>
            <w:ins w:id="322" w:author="DELL" w:date="2020-07-30T14:20:00Z">
              <w:r w:rsidRPr="0065358C">
                <w:rPr>
                  <w:rFonts w:ascii="宋体" w:eastAsiaTheme="minorEastAsia" w:hAnsi="宋体" w:cstheme="minorBidi"/>
                  <w:kern w:val="2"/>
                  <w:sz w:val="21"/>
                  <w:szCs w:val="22"/>
                </w:rPr>
                <w:fldChar w:fldCharType="begin"/>
              </w:r>
              <w:r w:rsidRPr="0065358C">
                <w:rPr>
                  <w:rFonts w:ascii="宋体" w:hAnsi="宋体"/>
                </w:rPr>
                <w:instrText xml:space="preserve"> HYPERLINK  \l "Consignee结构" </w:instrText>
              </w:r>
              <w:r w:rsidRPr="0065358C">
                <w:rPr>
                  <w:rFonts w:ascii="宋体" w:eastAsiaTheme="minorEastAsia" w:hAnsi="宋体" w:cstheme="minorBidi"/>
                  <w:kern w:val="2"/>
                  <w:sz w:val="21"/>
                  <w:szCs w:val="22"/>
                  <w:rPrChange w:id="323" w:author="DELL" w:date="2020-07-30T14:56:00Z">
                    <w:rPr>
                      <w:rFonts w:ascii="宋体" w:hAnsi="宋体"/>
                    </w:rPr>
                  </w:rPrChange>
                </w:rPr>
                <w:fldChar w:fldCharType="separate"/>
              </w:r>
              <w:r w:rsidRPr="0065358C">
                <w:rPr>
                  <w:rStyle w:val="ac"/>
                  <w:rFonts w:ascii="宋体" w:hAnsi="宋体"/>
                </w:rPr>
                <w:t>Consignee结构</w:t>
              </w:r>
              <w:r w:rsidRPr="0065358C">
                <w:rPr>
                  <w:rFonts w:ascii="宋体" w:eastAsiaTheme="minorEastAsia" w:hAnsi="宋体" w:cstheme="minorBidi"/>
                  <w:kern w:val="2"/>
                  <w:sz w:val="21"/>
                  <w:szCs w:val="22"/>
                  <w:rPrChange w:id="324" w:author="DELL" w:date="2020-07-30T14:56:00Z">
                    <w:rPr>
                      <w:rFonts w:ascii="宋体" w:hAnsi="宋体"/>
                    </w:rPr>
                  </w:rPrChange>
                </w:rPr>
                <w:fldChar w:fldCharType="end"/>
              </w:r>
            </w:ins>
          </w:p>
        </w:tc>
      </w:tr>
    </w:tbl>
    <w:p w14:paraId="637C534E" w14:textId="2B143902" w:rsidR="003F21FB" w:rsidRPr="0065358C" w:rsidDel="009754F7" w:rsidRDefault="003F21FB">
      <w:pPr>
        <w:rPr>
          <w:del w:id="325" w:author="DELL" w:date="2020-07-30T14:55:00Z"/>
          <w:rFonts w:ascii="宋体" w:eastAsia="宋体" w:hAnsi="宋体"/>
          <w:lang w:val="zh-CN"/>
          <w:rPrChange w:id="326" w:author="DELL" w:date="2020-07-30T14:56:00Z">
            <w:rPr>
              <w:del w:id="327" w:author="DELL" w:date="2020-07-30T14:55:00Z"/>
              <w:lang w:val="zh-CN"/>
            </w:rPr>
          </w:rPrChange>
        </w:rPr>
        <w:pPrChange w:id="328" w:author="DELL" w:date="2020-07-30T11:31:00Z">
          <w:pPr>
            <w:pStyle w:val="3"/>
          </w:pPr>
        </w:pPrChange>
      </w:pPr>
    </w:p>
    <w:p w14:paraId="41DBB966" w14:textId="77777777" w:rsidR="003F21FB" w:rsidRPr="0065358C" w:rsidRDefault="003F21FB">
      <w:pPr>
        <w:rPr>
          <w:rFonts w:ascii="宋体" w:eastAsia="宋体" w:hAnsi="宋体"/>
          <w:lang w:val="zh-CN"/>
          <w:rPrChange w:id="329" w:author="DELL" w:date="2020-07-30T14:56:00Z">
            <w:rPr>
              <w:lang w:val="zh-CN"/>
            </w:rPr>
          </w:rPrChange>
        </w:rPr>
        <w:pPrChange w:id="330" w:author="DELL" w:date="2020-07-30T11:31:00Z">
          <w:pPr>
            <w:pStyle w:val="3"/>
          </w:pPr>
        </w:pPrChange>
      </w:pPr>
    </w:p>
    <w:p w14:paraId="67D49E9C" w14:textId="701D2057" w:rsidR="003F21FB" w:rsidRPr="0065358C" w:rsidRDefault="00EB6FD4">
      <w:pPr>
        <w:rPr>
          <w:rFonts w:ascii="宋体" w:eastAsia="宋体" w:hAnsi="宋体"/>
          <w:lang w:val="zh-CN"/>
          <w:rPrChange w:id="331" w:author="DELL" w:date="2020-07-30T14:56:00Z">
            <w:rPr>
              <w:lang w:val="zh-CN"/>
            </w:rPr>
          </w:rPrChange>
        </w:rPr>
        <w:pPrChange w:id="332" w:author="DELL" w:date="2020-07-30T11:31:00Z">
          <w:pPr>
            <w:pStyle w:val="3"/>
          </w:pPr>
        </w:pPrChange>
      </w:pPr>
      <w:bookmarkStart w:id="333" w:name="Cert结构"/>
      <w:commentRangeStart w:id="334"/>
      <w:ins w:id="335" w:author="DELL" w:date="2020-07-30T14:09:00Z">
        <w:r w:rsidRPr="0065358C">
          <w:rPr>
            <w:rFonts w:ascii="宋体" w:eastAsia="宋体" w:hAnsi="宋体"/>
            <w:rPrChange w:id="336" w:author="DELL" w:date="2020-07-30T14:56:00Z">
              <w:rPr>
                <w:rStyle w:val="ac"/>
                <w:lang w:val="zh-CN"/>
              </w:rPr>
            </w:rPrChange>
          </w:rPr>
          <w:t>Cert结构</w:t>
        </w:r>
      </w:ins>
      <w:commentRangeEnd w:id="334"/>
      <w:r w:rsidR="007F1EDF">
        <w:rPr>
          <w:rStyle w:val="af"/>
        </w:rPr>
        <w:commentReference w:id="334"/>
      </w:r>
    </w:p>
    <w:tbl>
      <w:tblPr>
        <w:tblStyle w:val="a3"/>
        <w:tblW w:w="8359" w:type="dxa"/>
        <w:jc w:val="center"/>
        <w:shd w:val="clear" w:color="auto" w:fill="ACB9CA" w:themeFill="text2" w:themeFillTint="66"/>
        <w:tblLook w:val="04A0" w:firstRow="1" w:lastRow="0" w:firstColumn="1" w:lastColumn="0" w:noHBand="0" w:noVBand="1"/>
        <w:tblPrChange w:id="337" w:author="DELL" w:date="2020-07-30T11:32:00Z">
          <w:tblPr>
            <w:tblStyle w:val="a3"/>
            <w:tblW w:w="9639" w:type="dxa"/>
            <w:jc w:val="center"/>
            <w:shd w:val="clear" w:color="auto" w:fill="ACB9CA" w:themeFill="text2" w:themeFillTint="66"/>
            <w:tblLook w:val="04A0" w:firstRow="1" w:lastRow="0" w:firstColumn="1" w:lastColumn="0" w:noHBand="0" w:noVBand="1"/>
          </w:tblPr>
        </w:tblPrChange>
      </w:tblPr>
      <w:tblGrid>
        <w:gridCol w:w="1880"/>
        <w:gridCol w:w="1943"/>
        <w:gridCol w:w="4536"/>
        <w:tblGridChange w:id="338">
          <w:tblGrid>
            <w:gridCol w:w="1880"/>
            <w:gridCol w:w="1943"/>
            <w:gridCol w:w="5816"/>
          </w:tblGrid>
        </w:tblGridChange>
      </w:tblGrid>
      <w:tr w:rsidR="003F21FB" w:rsidRPr="0065358C" w14:paraId="0F0A6B1E" w14:textId="77777777" w:rsidTr="003F21FB">
        <w:trPr>
          <w:trHeight w:val="243"/>
          <w:jc w:val="center"/>
          <w:trPrChange w:id="339" w:author="DELL" w:date="2020-07-30T11:32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CB9CA" w:themeFill="text2" w:themeFillTint="66"/>
            <w:tcPrChange w:id="340" w:author="DELL" w:date="2020-07-30T11:32:00Z">
              <w:tcPr>
                <w:tcW w:w="1680" w:type="dxa"/>
                <w:shd w:val="clear" w:color="auto" w:fill="ACB9CA" w:themeFill="text2" w:themeFillTint="66"/>
              </w:tcPr>
            </w:tcPrChange>
          </w:tcPr>
          <w:bookmarkEnd w:id="333"/>
          <w:p w14:paraId="434C1323" w14:textId="77777777" w:rsidR="003F21FB" w:rsidRPr="0065358C" w:rsidRDefault="003F21FB" w:rsidP="007F713B">
            <w:pPr>
              <w:pStyle w:val="ad"/>
              <w:ind w:firstLine="0"/>
              <w:jc w:val="center"/>
              <w:rPr>
                <w:rFonts w:ascii="宋体" w:hAnsi="宋体"/>
                <w:b/>
                <w:rPrChange w:id="341" w:author="DELL" w:date="2020-07-30T14:56:00Z">
                  <w:rPr>
                    <w:b/>
                  </w:rPr>
                </w:rPrChange>
              </w:rPr>
            </w:pPr>
            <w:r w:rsidRPr="0065358C">
              <w:rPr>
                <w:rFonts w:ascii="宋体" w:hAnsi="宋体" w:hint="eastAsia"/>
                <w:b/>
                <w:rPrChange w:id="342" w:author="DELL" w:date="2020-07-30T14:56:00Z">
                  <w:rPr>
                    <w:rFonts w:hint="eastAsia"/>
                    <w:b/>
                  </w:rPr>
                </w:rPrChange>
              </w:rPr>
              <w:t>参数</w:t>
            </w:r>
          </w:p>
        </w:tc>
        <w:tc>
          <w:tcPr>
            <w:tcW w:w="1943" w:type="dxa"/>
            <w:shd w:val="clear" w:color="auto" w:fill="ACB9CA" w:themeFill="text2" w:themeFillTint="66"/>
            <w:tcPrChange w:id="343" w:author="DELL" w:date="2020-07-30T11:32:00Z">
              <w:tcPr>
                <w:tcW w:w="1736" w:type="dxa"/>
                <w:shd w:val="clear" w:color="auto" w:fill="ACB9CA" w:themeFill="text2" w:themeFillTint="66"/>
              </w:tcPr>
            </w:tcPrChange>
          </w:tcPr>
          <w:p w14:paraId="5886FE5B" w14:textId="77777777" w:rsidR="003F21FB" w:rsidRPr="0065358C" w:rsidRDefault="003F21FB" w:rsidP="007F713B">
            <w:pPr>
              <w:pStyle w:val="ad"/>
              <w:ind w:firstLine="0"/>
              <w:jc w:val="center"/>
              <w:rPr>
                <w:rFonts w:ascii="宋体" w:hAnsi="宋体"/>
                <w:b/>
                <w:rPrChange w:id="344" w:author="DELL" w:date="2020-07-30T14:56:00Z">
                  <w:rPr>
                    <w:b/>
                  </w:rPr>
                </w:rPrChange>
              </w:rPr>
            </w:pPr>
            <w:r w:rsidRPr="0065358C">
              <w:rPr>
                <w:rFonts w:ascii="宋体" w:hAnsi="宋体" w:hint="eastAsia"/>
                <w:b/>
                <w:rPrChange w:id="345" w:author="DELL" w:date="2020-07-30T14:56:00Z">
                  <w:rPr>
                    <w:rFonts w:hint="eastAsia"/>
                    <w:b/>
                  </w:rPr>
                </w:rPrChange>
              </w:rPr>
              <w:t>类型</w:t>
            </w:r>
            <w:r w:rsidRPr="0065358C">
              <w:rPr>
                <w:rFonts w:ascii="宋体" w:hAnsi="宋体"/>
                <w:b/>
                <w:rPrChange w:id="346" w:author="DELL" w:date="2020-07-30T14:56:00Z">
                  <w:rPr>
                    <w:b/>
                  </w:rPr>
                </w:rPrChange>
              </w:rPr>
              <w:t>(</w:t>
            </w:r>
            <w:r w:rsidRPr="0065358C">
              <w:rPr>
                <w:rFonts w:ascii="宋体" w:hAnsi="宋体" w:hint="eastAsia"/>
                <w:b/>
                <w:rPrChange w:id="347" w:author="DELL" w:date="2020-07-30T14:56:00Z">
                  <w:rPr>
                    <w:rFonts w:hint="eastAsia"/>
                    <w:b/>
                  </w:rPr>
                </w:rPrChange>
              </w:rPr>
              <w:t>字符长度</w:t>
            </w:r>
            <w:r w:rsidRPr="0065358C">
              <w:rPr>
                <w:rFonts w:ascii="宋体" w:hAnsi="宋体"/>
                <w:b/>
                <w:rPrChange w:id="348" w:author="DELL" w:date="2020-07-30T14:56:00Z">
                  <w:rPr>
                    <w:b/>
                  </w:rPr>
                </w:rPrChange>
              </w:rPr>
              <w:t>)</w:t>
            </w:r>
          </w:p>
        </w:tc>
        <w:tc>
          <w:tcPr>
            <w:tcW w:w="4536" w:type="dxa"/>
            <w:shd w:val="clear" w:color="auto" w:fill="ACB9CA" w:themeFill="text2" w:themeFillTint="66"/>
            <w:tcPrChange w:id="349" w:author="DELL" w:date="2020-07-30T11:32:00Z">
              <w:tcPr>
                <w:tcW w:w="5197" w:type="dxa"/>
                <w:shd w:val="clear" w:color="auto" w:fill="ACB9CA" w:themeFill="text2" w:themeFillTint="66"/>
              </w:tcPr>
            </w:tcPrChange>
          </w:tcPr>
          <w:p w14:paraId="4DD8BE54" w14:textId="77777777" w:rsidR="003F21FB" w:rsidRPr="0065358C" w:rsidRDefault="003F21FB" w:rsidP="007F713B">
            <w:pPr>
              <w:pStyle w:val="ad"/>
              <w:ind w:firstLine="0"/>
              <w:jc w:val="center"/>
              <w:rPr>
                <w:rFonts w:ascii="宋体" w:hAnsi="宋体"/>
                <w:b/>
                <w:rPrChange w:id="350" w:author="DELL" w:date="2020-07-30T14:56:00Z">
                  <w:rPr>
                    <w:b/>
                  </w:rPr>
                </w:rPrChange>
              </w:rPr>
            </w:pPr>
            <w:r w:rsidRPr="0065358C">
              <w:rPr>
                <w:rFonts w:ascii="宋体" w:hAnsi="宋体" w:hint="eastAsia"/>
                <w:b/>
                <w:rPrChange w:id="351" w:author="DELL" w:date="2020-07-30T14:56:00Z">
                  <w:rPr>
                    <w:rFonts w:hint="eastAsia"/>
                    <w:b/>
                  </w:rPr>
                </w:rPrChange>
              </w:rPr>
              <w:t>参数说明</w:t>
            </w:r>
          </w:p>
        </w:tc>
      </w:tr>
      <w:tr w:rsidR="003F21FB" w:rsidRPr="0065358C" w:rsidDel="007F1EDF" w14:paraId="3C1F5AA4" w14:textId="0A3757C4" w:rsidTr="003F21FB">
        <w:trPr>
          <w:trHeight w:val="243"/>
          <w:jc w:val="center"/>
          <w:del w:id="352" w:author="梁家声" w:date="2020-07-31T10:07:00Z"/>
          <w:trPrChange w:id="353" w:author="DELL" w:date="2020-07-30T11:32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uto"/>
            <w:tcPrChange w:id="354" w:author="DELL" w:date="2020-07-30T11:32:00Z">
              <w:tcPr>
                <w:tcW w:w="1680" w:type="dxa"/>
                <w:shd w:val="clear" w:color="auto" w:fill="auto"/>
              </w:tcPr>
            </w:tcPrChange>
          </w:tcPr>
          <w:p w14:paraId="1DBC2622" w14:textId="1488A707" w:rsidR="003F21FB" w:rsidRPr="0065358C" w:rsidDel="007F1EDF" w:rsidRDefault="003F21FB" w:rsidP="007F713B">
            <w:pPr>
              <w:rPr>
                <w:del w:id="355" w:author="梁家声" w:date="2020-07-31T10:07:00Z"/>
                <w:rFonts w:ascii="宋体" w:eastAsia="宋体" w:hAnsi="宋体"/>
                <w:szCs w:val="20"/>
                <w:rPrChange w:id="356" w:author="DELL" w:date="2020-07-30T14:56:00Z">
                  <w:rPr>
                    <w:del w:id="357" w:author="梁家声" w:date="2020-07-31T10:07:00Z"/>
                    <w:rFonts w:ascii="Times New Roman" w:hAnsi="Times New Roman"/>
                    <w:szCs w:val="20"/>
                  </w:rPr>
                </w:rPrChange>
              </w:rPr>
            </w:pPr>
            <w:del w:id="358" w:author="梁家声" w:date="2020-07-31T10:07:00Z">
              <w:r w:rsidRPr="0065358C" w:rsidDel="007F1EDF">
                <w:rPr>
                  <w:rFonts w:ascii="宋体" w:eastAsia="宋体" w:hAnsi="宋体"/>
                  <w:szCs w:val="20"/>
                  <w:rPrChange w:id="359" w:author="DELL" w:date="2020-07-30T14:56:00Z">
                    <w:rPr>
                      <w:rFonts w:ascii="Times New Roman" w:hAnsi="Times New Roman"/>
                      <w:szCs w:val="20"/>
                    </w:rPr>
                  </w:rPrChange>
                </w:rPr>
                <w:delText>certSN</w:delText>
              </w:r>
            </w:del>
          </w:p>
        </w:tc>
        <w:tc>
          <w:tcPr>
            <w:tcW w:w="1943" w:type="dxa"/>
            <w:shd w:val="clear" w:color="auto" w:fill="auto"/>
            <w:tcPrChange w:id="360" w:author="DELL" w:date="2020-07-30T11:32:00Z">
              <w:tcPr>
                <w:tcW w:w="1736" w:type="dxa"/>
                <w:shd w:val="clear" w:color="auto" w:fill="auto"/>
              </w:tcPr>
            </w:tcPrChange>
          </w:tcPr>
          <w:p w14:paraId="560F9DB9" w14:textId="13A9E16F" w:rsidR="003F21FB" w:rsidRPr="0065358C" w:rsidDel="007F1EDF" w:rsidRDefault="003F21FB" w:rsidP="007F713B">
            <w:pPr>
              <w:rPr>
                <w:del w:id="361" w:author="梁家声" w:date="2020-07-31T10:07:00Z"/>
                <w:rFonts w:ascii="宋体" w:eastAsia="宋体" w:hAnsi="宋体"/>
                <w:color w:val="2E74B5" w:themeColor="accent1" w:themeShade="BF"/>
                <w:szCs w:val="20"/>
                <w:rPrChange w:id="362" w:author="DELL" w:date="2020-07-30T14:56:00Z">
                  <w:rPr>
                    <w:del w:id="363" w:author="梁家声" w:date="2020-07-31T10:07:00Z"/>
                    <w:rFonts w:ascii="Times New Roman" w:hAnsi="Times New Roman"/>
                    <w:color w:val="2E74B5" w:themeColor="accent1" w:themeShade="BF"/>
                    <w:szCs w:val="20"/>
                  </w:rPr>
                </w:rPrChange>
              </w:rPr>
            </w:pPr>
            <w:del w:id="364" w:author="梁家声" w:date="2020-07-31T10:07:00Z">
              <w:r w:rsidRPr="0065358C" w:rsidDel="007F1EDF">
                <w:rPr>
                  <w:rFonts w:ascii="宋体" w:eastAsia="宋体" w:hAnsi="宋体"/>
                  <w:color w:val="2E74B5" w:themeColor="accent1" w:themeShade="BF"/>
                  <w:szCs w:val="20"/>
                  <w:rPrChange w:id="365" w:author="DELL" w:date="2020-07-30T14:56:00Z">
                    <w:rPr>
                      <w:rFonts w:ascii="Times New Roman" w:hAnsi="Times New Roman"/>
                      <w:color w:val="2E74B5" w:themeColor="accent1" w:themeShade="BF"/>
                      <w:szCs w:val="20"/>
                    </w:rPr>
                  </w:rPrChange>
                </w:rPr>
                <w:delText>String</w:delText>
              </w:r>
            </w:del>
          </w:p>
        </w:tc>
        <w:tc>
          <w:tcPr>
            <w:tcW w:w="4536" w:type="dxa"/>
            <w:shd w:val="clear" w:color="auto" w:fill="auto"/>
            <w:tcPrChange w:id="366" w:author="DELL" w:date="2020-07-30T11:32:00Z">
              <w:tcPr>
                <w:tcW w:w="5197" w:type="dxa"/>
                <w:shd w:val="clear" w:color="auto" w:fill="auto"/>
              </w:tcPr>
            </w:tcPrChange>
          </w:tcPr>
          <w:p w14:paraId="3022A4F7" w14:textId="34C87B84" w:rsidR="003F21FB" w:rsidRPr="0065358C" w:rsidDel="007F1EDF" w:rsidRDefault="003F21FB" w:rsidP="007F713B">
            <w:pPr>
              <w:rPr>
                <w:del w:id="367" w:author="梁家声" w:date="2020-07-31T10:07:00Z"/>
                <w:rFonts w:ascii="宋体" w:eastAsia="宋体" w:hAnsi="宋体"/>
                <w:szCs w:val="20"/>
                <w:rPrChange w:id="368" w:author="DELL" w:date="2020-07-30T14:56:00Z">
                  <w:rPr>
                    <w:del w:id="369" w:author="梁家声" w:date="2020-07-31T10:07:00Z"/>
                    <w:rFonts w:ascii="Times New Roman" w:hAnsi="Times New Roman"/>
                    <w:szCs w:val="20"/>
                  </w:rPr>
                </w:rPrChange>
              </w:rPr>
            </w:pPr>
            <w:del w:id="370" w:author="梁家声" w:date="2020-07-31T10:07:00Z">
              <w:r w:rsidRPr="0065358C" w:rsidDel="007F1EDF">
                <w:rPr>
                  <w:rFonts w:ascii="宋体" w:eastAsia="宋体" w:hAnsi="宋体"/>
                  <w:szCs w:val="20"/>
                  <w:rPrChange w:id="371" w:author="DELL" w:date="2020-07-30T14:56:00Z">
                    <w:rPr>
                      <w:rFonts w:ascii="Times New Roman" w:hAnsi="Times New Roman"/>
                      <w:szCs w:val="20"/>
                    </w:rPr>
                  </w:rPrChange>
                </w:rPr>
                <w:delText>HEX-</w:delText>
              </w:r>
              <w:r w:rsidRPr="0065358C" w:rsidDel="007F1EDF">
                <w:rPr>
                  <w:rFonts w:ascii="宋体" w:eastAsia="宋体" w:hAnsi="宋体" w:hint="eastAsia"/>
                  <w:szCs w:val="20"/>
                  <w:rPrChange w:id="372" w:author="DELL" w:date="2020-07-30T14:56:00Z">
                    <w:rPr>
                      <w:rFonts w:ascii="Times New Roman" w:hAnsi="Times New Roman" w:hint="eastAsia"/>
                      <w:szCs w:val="20"/>
                    </w:rPr>
                  </w:rPrChange>
                </w:rPr>
                <w:delText>证书序列号（字符大写，不带空格）</w:delText>
              </w:r>
            </w:del>
          </w:p>
        </w:tc>
      </w:tr>
      <w:tr w:rsidR="003F21FB" w:rsidRPr="0065358C" w:rsidDel="007F1EDF" w14:paraId="1BB055FC" w14:textId="72E6951B" w:rsidTr="003F21FB">
        <w:trPr>
          <w:trHeight w:val="243"/>
          <w:jc w:val="center"/>
          <w:del w:id="373" w:author="梁家声" w:date="2020-07-31T10:07:00Z"/>
          <w:trPrChange w:id="374" w:author="DELL" w:date="2020-07-30T11:32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uto"/>
            <w:tcPrChange w:id="375" w:author="DELL" w:date="2020-07-30T11:32:00Z">
              <w:tcPr>
                <w:tcW w:w="1680" w:type="dxa"/>
                <w:shd w:val="clear" w:color="auto" w:fill="auto"/>
              </w:tcPr>
            </w:tcPrChange>
          </w:tcPr>
          <w:p w14:paraId="19E5274A" w14:textId="7FF25317" w:rsidR="003F21FB" w:rsidRPr="0065358C" w:rsidDel="007F1EDF" w:rsidRDefault="003F21FB" w:rsidP="007F713B">
            <w:pPr>
              <w:rPr>
                <w:del w:id="376" w:author="梁家声" w:date="2020-07-31T10:07:00Z"/>
                <w:rFonts w:ascii="宋体" w:eastAsia="宋体" w:hAnsi="宋体"/>
                <w:rPrChange w:id="377" w:author="DELL" w:date="2020-07-30T14:56:00Z">
                  <w:rPr>
                    <w:del w:id="378" w:author="梁家声" w:date="2020-07-31T10:07:00Z"/>
                  </w:rPr>
                </w:rPrChange>
              </w:rPr>
            </w:pPr>
            <w:del w:id="379" w:author="梁家声" w:date="2020-07-31T10:07:00Z">
              <w:r w:rsidRPr="0065358C" w:rsidDel="007F1EDF">
                <w:rPr>
                  <w:rFonts w:ascii="宋体" w:eastAsia="宋体" w:hAnsi="宋体"/>
                  <w:rPrChange w:id="380" w:author="DELL" w:date="2020-07-30T14:56:00Z">
                    <w:rPr/>
                  </w:rPrChange>
                </w:rPr>
                <w:delText>issuer</w:delText>
              </w:r>
            </w:del>
          </w:p>
        </w:tc>
        <w:tc>
          <w:tcPr>
            <w:tcW w:w="1943" w:type="dxa"/>
            <w:shd w:val="clear" w:color="auto" w:fill="auto"/>
            <w:tcPrChange w:id="381" w:author="DELL" w:date="2020-07-30T11:32:00Z">
              <w:tcPr>
                <w:tcW w:w="1736" w:type="dxa"/>
                <w:shd w:val="clear" w:color="auto" w:fill="auto"/>
              </w:tcPr>
            </w:tcPrChange>
          </w:tcPr>
          <w:p w14:paraId="0720EFF8" w14:textId="284D2ED2" w:rsidR="003F21FB" w:rsidRPr="0065358C" w:rsidDel="007F1EDF" w:rsidRDefault="003F21FB" w:rsidP="007F713B">
            <w:pPr>
              <w:rPr>
                <w:del w:id="382" w:author="梁家声" w:date="2020-07-31T10:07:00Z"/>
                <w:rFonts w:ascii="宋体" w:eastAsia="宋体" w:hAnsi="宋体"/>
                <w:color w:val="2E74B5" w:themeColor="accent1" w:themeShade="BF"/>
                <w:szCs w:val="20"/>
                <w:rPrChange w:id="383" w:author="DELL" w:date="2020-07-30T14:56:00Z">
                  <w:rPr>
                    <w:del w:id="384" w:author="梁家声" w:date="2020-07-31T10:07:00Z"/>
                    <w:rFonts w:ascii="Times New Roman" w:hAnsi="Times New Roman"/>
                    <w:color w:val="2E74B5" w:themeColor="accent1" w:themeShade="BF"/>
                    <w:szCs w:val="20"/>
                  </w:rPr>
                </w:rPrChange>
              </w:rPr>
            </w:pPr>
            <w:del w:id="385" w:author="梁家声" w:date="2020-07-31T10:07:00Z">
              <w:r w:rsidRPr="0065358C" w:rsidDel="007F1EDF">
                <w:rPr>
                  <w:rFonts w:ascii="宋体" w:eastAsia="宋体" w:hAnsi="宋体"/>
                  <w:color w:val="2E74B5" w:themeColor="accent1" w:themeShade="BF"/>
                  <w:szCs w:val="20"/>
                  <w:rPrChange w:id="386" w:author="DELL" w:date="2020-07-30T14:56:00Z">
                    <w:rPr>
                      <w:rFonts w:ascii="Times New Roman" w:hAnsi="Times New Roman"/>
                      <w:color w:val="2E74B5" w:themeColor="accent1" w:themeShade="BF"/>
                      <w:szCs w:val="20"/>
                    </w:rPr>
                  </w:rPrChange>
                </w:rPr>
                <w:delText>String</w:delText>
              </w:r>
            </w:del>
          </w:p>
        </w:tc>
        <w:tc>
          <w:tcPr>
            <w:tcW w:w="4536" w:type="dxa"/>
            <w:shd w:val="clear" w:color="auto" w:fill="auto"/>
            <w:tcPrChange w:id="387" w:author="DELL" w:date="2020-07-30T11:32:00Z">
              <w:tcPr>
                <w:tcW w:w="5197" w:type="dxa"/>
                <w:shd w:val="clear" w:color="auto" w:fill="auto"/>
              </w:tcPr>
            </w:tcPrChange>
          </w:tcPr>
          <w:p w14:paraId="15A2A568" w14:textId="7F261452" w:rsidR="003F21FB" w:rsidRPr="0065358C" w:rsidDel="007F1EDF" w:rsidRDefault="003F21FB" w:rsidP="007F713B">
            <w:pPr>
              <w:rPr>
                <w:del w:id="388" w:author="梁家声" w:date="2020-07-31T10:07:00Z"/>
                <w:rFonts w:ascii="宋体" w:eastAsia="宋体" w:hAnsi="宋体"/>
                <w:rPrChange w:id="389" w:author="DELL" w:date="2020-07-30T14:56:00Z">
                  <w:rPr>
                    <w:del w:id="390" w:author="梁家声" w:date="2020-07-31T10:07:00Z"/>
                  </w:rPr>
                </w:rPrChange>
              </w:rPr>
            </w:pPr>
            <w:del w:id="391" w:author="梁家声" w:date="2020-07-31T10:07:00Z">
              <w:r w:rsidRPr="0065358C" w:rsidDel="007F1EDF">
                <w:rPr>
                  <w:rFonts w:ascii="宋体" w:eastAsia="宋体" w:hAnsi="宋体" w:hint="eastAsia"/>
                  <w:rPrChange w:id="392" w:author="DELL" w:date="2020-07-30T14:56:00Z">
                    <w:rPr>
                      <w:rFonts w:hint="eastAsia"/>
                    </w:rPr>
                  </w:rPrChange>
                </w:rPr>
                <w:delText>颁发者唯一标识</w:delText>
              </w:r>
            </w:del>
          </w:p>
        </w:tc>
      </w:tr>
      <w:tr w:rsidR="003F21FB" w:rsidRPr="0065358C" w14:paraId="505BB31C" w14:textId="77777777" w:rsidTr="003F21FB">
        <w:trPr>
          <w:trHeight w:val="243"/>
          <w:jc w:val="center"/>
          <w:trPrChange w:id="393" w:author="DELL" w:date="2020-07-30T11:32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uto"/>
            <w:tcPrChange w:id="394" w:author="DELL" w:date="2020-07-30T11:32:00Z">
              <w:tcPr>
                <w:tcW w:w="1680" w:type="dxa"/>
                <w:shd w:val="clear" w:color="auto" w:fill="auto"/>
              </w:tcPr>
            </w:tcPrChange>
          </w:tcPr>
          <w:p w14:paraId="56DF57CC" w14:textId="77777777" w:rsidR="003F21FB" w:rsidRPr="0065358C" w:rsidRDefault="003F21FB" w:rsidP="007F713B">
            <w:pPr>
              <w:rPr>
                <w:rFonts w:ascii="宋体" w:eastAsia="宋体" w:hAnsi="宋体"/>
                <w:rPrChange w:id="395" w:author="DELL" w:date="2020-07-30T14:56:00Z">
                  <w:rPr/>
                </w:rPrChange>
              </w:rPr>
            </w:pPr>
            <w:r w:rsidRPr="0065358C">
              <w:rPr>
                <w:rFonts w:ascii="宋体" w:eastAsia="宋体" w:hAnsi="宋体"/>
                <w:rPrChange w:id="396" w:author="DELL" w:date="2020-07-30T14:56:00Z">
                  <w:rPr/>
                </w:rPrChange>
              </w:rPr>
              <w:t>interval</w:t>
            </w:r>
          </w:p>
        </w:tc>
        <w:tc>
          <w:tcPr>
            <w:tcW w:w="1943" w:type="dxa"/>
            <w:shd w:val="clear" w:color="auto" w:fill="auto"/>
            <w:tcPrChange w:id="397" w:author="DELL" w:date="2020-07-30T11:32:00Z">
              <w:tcPr>
                <w:tcW w:w="1736" w:type="dxa"/>
                <w:shd w:val="clear" w:color="auto" w:fill="auto"/>
              </w:tcPr>
            </w:tcPrChange>
          </w:tcPr>
          <w:p w14:paraId="5138103D" w14:textId="77777777" w:rsidR="003F21FB" w:rsidRPr="0065358C" w:rsidRDefault="003F21FB" w:rsidP="007F713B">
            <w:pPr>
              <w:rPr>
                <w:rFonts w:ascii="宋体" w:eastAsia="宋体" w:hAnsi="宋体"/>
                <w:color w:val="2E74B5" w:themeColor="accent1" w:themeShade="BF"/>
                <w:szCs w:val="20"/>
                <w:rPrChange w:id="398" w:author="DELL" w:date="2020-07-30T14:56:00Z">
                  <w:rPr>
                    <w:rFonts w:ascii="Times New Roman" w:hAnsi="Times New Roman"/>
                    <w:color w:val="2E74B5" w:themeColor="accent1" w:themeShade="BF"/>
                    <w:szCs w:val="20"/>
                  </w:rPr>
                </w:rPrChange>
              </w:rPr>
            </w:pPr>
            <w:r w:rsidRPr="0065358C">
              <w:rPr>
                <w:rFonts w:ascii="宋体" w:eastAsia="宋体" w:hAnsi="宋体"/>
                <w:color w:val="2E74B5" w:themeColor="accent1" w:themeShade="BF"/>
                <w:szCs w:val="20"/>
                <w:rPrChange w:id="399" w:author="DELL" w:date="2020-07-30T14:56:00Z">
                  <w:rPr>
                    <w:rFonts w:ascii="Times New Roman" w:hAnsi="Times New Roman"/>
                    <w:color w:val="2E74B5" w:themeColor="accent1" w:themeShade="BF"/>
                    <w:szCs w:val="20"/>
                  </w:rPr>
                </w:rPrChange>
              </w:rPr>
              <w:t>Integer</w:t>
            </w:r>
          </w:p>
        </w:tc>
        <w:tc>
          <w:tcPr>
            <w:tcW w:w="4536" w:type="dxa"/>
            <w:shd w:val="clear" w:color="auto" w:fill="auto"/>
            <w:tcPrChange w:id="400" w:author="DELL" w:date="2020-07-30T11:32:00Z">
              <w:tcPr>
                <w:tcW w:w="5197" w:type="dxa"/>
                <w:shd w:val="clear" w:color="auto" w:fill="auto"/>
              </w:tcPr>
            </w:tcPrChange>
          </w:tcPr>
          <w:p w14:paraId="6ED3D9E9" w14:textId="77777777" w:rsidR="003F21FB" w:rsidRPr="0065358C" w:rsidRDefault="003F21FB" w:rsidP="007F713B">
            <w:pPr>
              <w:rPr>
                <w:rFonts w:ascii="宋体" w:eastAsia="宋体" w:hAnsi="宋体"/>
                <w:rPrChange w:id="401" w:author="DELL" w:date="2020-07-30T14:56:00Z">
                  <w:rPr/>
                </w:rPrChange>
              </w:rPr>
            </w:pPr>
            <w:r w:rsidRPr="0065358C">
              <w:rPr>
                <w:rFonts w:ascii="宋体" w:eastAsia="宋体" w:hAnsi="宋体" w:hint="eastAsia"/>
                <w:rPrChange w:id="402" w:author="DELL" w:date="2020-07-30T14:56:00Z">
                  <w:rPr>
                    <w:rFonts w:hint="eastAsia"/>
                  </w:rPr>
                </w:rPrChange>
              </w:rPr>
              <w:t>有效期间隔，以整数月为单位</w:t>
            </w:r>
          </w:p>
        </w:tc>
      </w:tr>
      <w:tr w:rsidR="003F21FB" w:rsidRPr="0065358C" w14:paraId="01898956" w14:textId="77777777" w:rsidTr="003F21FB">
        <w:trPr>
          <w:trHeight w:val="243"/>
          <w:jc w:val="center"/>
          <w:trPrChange w:id="403" w:author="DELL" w:date="2020-07-30T11:32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uto"/>
            <w:tcPrChange w:id="404" w:author="DELL" w:date="2020-07-30T11:32:00Z">
              <w:tcPr>
                <w:tcW w:w="1680" w:type="dxa"/>
                <w:shd w:val="clear" w:color="auto" w:fill="auto"/>
              </w:tcPr>
            </w:tcPrChange>
          </w:tcPr>
          <w:p w14:paraId="68F30F90" w14:textId="77777777" w:rsidR="003F21FB" w:rsidRPr="0065358C" w:rsidRDefault="003F21FB" w:rsidP="007F713B">
            <w:pPr>
              <w:rPr>
                <w:rFonts w:ascii="宋体" w:eastAsia="宋体" w:hAnsi="宋体"/>
                <w:rPrChange w:id="405" w:author="DELL" w:date="2020-07-30T14:56:00Z">
                  <w:rPr/>
                </w:rPrChange>
              </w:rPr>
            </w:pPr>
            <w:r w:rsidRPr="0065358C">
              <w:rPr>
                <w:rFonts w:ascii="宋体" w:eastAsia="宋体" w:hAnsi="宋体"/>
                <w:rPrChange w:id="406" w:author="DELL" w:date="2020-07-30T14:56:00Z">
                  <w:rPr/>
                </w:rPrChange>
              </w:rPr>
              <w:t>endTime</w:t>
            </w:r>
          </w:p>
        </w:tc>
        <w:tc>
          <w:tcPr>
            <w:tcW w:w="1943" w:type="dxa"/>
            <w:shd w:val="clear" w:color="auto" w:fill="auto"/>
            <w:tcPrChange w:id="407" w:author="DELL" w:date="2020-07-30T11:32:00Z">
              <w:tcPr>
                <w:tcW w:w="1736" w:type="dxa"/>
                <w:shd w:val="clear" w:color="auto" w:fill="auto"/>
              </w:tcPr>
            </w:tcPrChange>
          </w:tcPr>
          <w:p w14:paraId="4FA8F1B6" w14:textId="77777777" w:rsidR="003F21FB" w:rsidRPr="0065358C" w:rsidRDefault="003F21FB" w:rsidP="007F713B">
            <w:pPr>
              <w:rPr>
                <w:rFonts w:ascii="宋体" w:eastAsia="宋体" w:hAnsi="宋体"/>
                <w:color w:val="2E74B5" w:themeColor="accent1" w:themeShade="BF"/>
                <w:rPrChange w:id="408" w:author="DELL" w:date="2020-07-30T14:56:00Z">
                  <w:rPr>
                    <w:color w:val="2E74B5" w:themeColor="accent1" w:themeShade="BF"/>
                  </w:rPr>
                </w:rPrChange>
              </w:rPr>
            </w:pPr>
            <w:r w:rsidRPr="0065358C">
              <w:rPr>
                <w:rFonts w:ascii="宋体" w:eastAsia="宋体" w:hAnsi="宋体"/>
                <w:color w:val="2E74B5" w:themeColor="accent1" w:themeShade="BF"/>
                <w:rPrChange w:id="409" w:author="DELL" w:date="2020-07-30T14:56:00Z">
                  <w:rPr>
                    <w:color w:val="2E74B5" w:themeColor="accent1" w:themeShade="BF"/>
                  </w:rPr>
                </w:rPrChange>
              </w:rPr>
              <w:t>Date</w:t>
            </w:r>
          </w:p>
        </w:tc>
        <w:tc>
          <w:tcPr>
            <w:tcW w:w="4536" w:type="dxa"/>
            <w:shd w:val="clear" w:color="auto" w:fill="auto"/>
            <w:tcPrChange w:id="410" w:author="DELL" w:date="2020-07-30T11:32:00Z">
              <w:tcPr>
                <w:tcW w:w="5197" w:type="dxa"/>
                <w:shd w:val="clear" w:color="auto" w:fill="auto"/>
              </w:tcPr>
            </w:tcPrChange>
          </w:tcPr>
          <w:p w14:paraId="1F4DAA43" w14:textId="77777777" w:rsidR="003F21FB" w:rsidRPr="0065358C" w:rsidRDefault="003F21FB" w:rsidP="007F713B">
            <w:pPr>
              <w:rPr>
                <w:rFonts w:ascii="宋体" w:eastAsia="宋体" w:hAnsi="宋体"/>
                <w:rPrChange w:id="411" w:author="DELL" w:date="2020-07-30T14:56:00Z">
                  <w:rPr/>
                </w:rPrChange>
              </w:rPr>
            </w:pPr>
            <w:r w:rsidRPr="0065358C">
              <w:rPr>
                <w:rFonts w:ascii="宋体" w:eastAsia="宋体" w:hAnsi="宋体" w:hint="eastAsia"/>
                <w:rPrChange w:id="412" w:author="DELL" w:date="2020-07-30T14:56:00Z">
                  <w:rPr>
                    <w:rFonts w:hint="eastAsia"/>
                  </w:rPr>
                </w:rPrChange>
              </w:rPr>
              <w:t>有效期结束时间，（在</w:t>
            </w:r>
            <w:r w:rsidRPr="0065358C">
              <w:rPr>
                <w:rFonts w:ascii="宋体" w:eastAsia="宋体" w:hAnsi="宋体" w:hint="eastAsia"/>
                <w:b/>
                <w:color w:val="FF0000"/>
                <w:rPrChange w:id="413" w:author="DELL" w:date="2020-07-30T14:56:00Z">
                  <w:rPr>
                    <w:rFonts w:hint="eastAsia"/>
                    <w:b/>
                    <w:color w:val="FF0000"/>
                  </w:rPr>
                </w:rPrChange>
              </w:rPr>
              <w:t>新申请业务</w:t>
            </w:r>
            <w:r w:rsidRPr="0065358C">
              <w:rPr>
                <w:rFonts w:ascii="宋体" w:eastAsia="宋体" w:hAnsi="宋体" w:hint="eastAsia"/>
                <w:rPrChange w:id="414" w:author="DELL" w:date="2020-07-30T14:56:00Z">
                  <w:rPr>
                    <w:rFonts w:hint="eastAsia"/>
                  </w:rPr>
                </w:rPrChange>
              </w:rPr>
              <w:t>中如果同时存在有效期结束时间和有效期间隔，优先处理有效期结束时间；如果不传有效期结束时间，则以有效期间隔有准）</w:t>
            </w:r>
          </w:p>
        </w:tc>
      </w:tr>
      <w:tr w:rsidR="003F21FB" w:rsidRPr="0065358C" w14:paraId="7A26D356" w14:textId="77777777" w:rsidTr="003F21FB">
        <w:trPr>
          <w:trHeight w:val="243"/>
          <w:jc w:val="center"/>
          <w:trPrChange w:id="415" w:author="DELL" w:date="2020-07-30T11:32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uto"/>
            <w:tcPrChange w:id="416" w:author="DELL" w:date="2020-07-30T11:32:00Z">
              <w:tcPr>
                <w:tcW w:w="1680" w:type="dxa"/>
                <w:shd w:val="clear" w:color="auto" w:fill="auto"/>
              </w:tcPr>
            </w:tcPrChange>
          </w:tcPr>
          <w:p w14:paraId="1466562D" w14:textId="77777777" w:rsidR="003F21FB" w:rsidRPr="0065358C" w:rsidRDefault="003F21FB" w:rsidP="007F713B">
            <w:pPr>
              <w:rPr>
                <w:rFonts w:ascii="宋体" w:eastAsia="宋体" w:hAnsi="宋体"/>
                <w:rPrChange w:id="417" w:author="DELL" w:date="2020-07-30T14:56:00Z">
                  <w:rPr/>
                </w:rPrChange>
              </w:rPr>
            </w:pPr>
            <w:r w:rsidRPr="0065358C">
              <w:rPr>
                <w:rFonts w:ascii="宋体" w:eastAsia="宋体" w:hAnsi="宋体"/>
                <w:rPrChange w:id="418" w:author="DELL" w:date="2020-07-30T14:56:00Z">
                  <w:rPr/>
                </w:rPrChange>
              </w:rPr>
              <w:t>p10</w:t>
            </w:r>
          </w:p>
        </w:tc>
        <w:tc>
          <w:tcPr>
            <w:tcW w:w="1943" w:type="dxa"/>
            <w:shd w:val="clear" w:color="auto" w:fill="auto"/>
            <w:tcPrChange w:id="419" w:author="DELL" w:date="2020-07-30T11:32:00Z">
              <w:tcPr>
                <w:tcW w:w="1736" w:type="dxa"/>
                <w:shd w:val="clear" w:color="auto" w:fill="auto"/>
              </w:tcPr>
            </w:tcPrChange>
          </w:tcPr>
          <w:p w14:paraId="3504BD16" w14:textId="77777777" w:rsidR="003F21FB" w:rsidRPr="0065358C" w:rsidRDefault="003F21FB" w:rsidP="007F713B">
            <w:pPr>
              <w:rPr>
                <w:rFonts w:ascii="宋体" w:eastAsia="宋体" w:hAnsi="宋体"/>
                <w:color w:val="2E74B5" w:themeColor="accent1" w:themeShade="BF"/>
                <w:szCs w:val="20"/>
                <w:rPrChange w:id="420" w:author="DELL" w:date="2020-07-30T14:56:00Z">
                  <w:rPr>
                    <w:rFonts w:ascii="Times New Roman" w:hAnsi="Times New Roman"/>
                    <w:color w:val="2E74B5" w:themeColor="accent1" w:themeShade="BF"/>
                    <w:szCs w:val="20"/>
                  </w:rPr>
                </w:rPrChange>
              </w:rPr>
            </w:pPr>
            <w:r w:rsidRPr="0065358C">
              <w:rPr>
                <w:rFonts w:ascii="宋体" w:eastAsia="宋体" w:hAnsi="宋体"/>
                <w:color w:val="2E74B5" w:themeColor="accent1" w:themeShade="BF"/>
                <w:szCs w:val="20"/>
                <w:rPrChange w:id="421" w:author="DELL" w:date="2020-07-30T14:56:00Z">
                  <w:rPr>
                    <w:rFonts w:ascii="Times New Roman" w:hAnsi="Times New Roman"/>
                    <w:color w:val="2E74B5" w:themeColor="accent1" w:themeShade="BF"/>
                    <w:szCs w:val="20"/>
                  </w:rPr>
                </w:rPrChange>
              </w:rPr>
              <w:t>String</w:t>
            </w:r>
          </w:p>
        </w:tc>
        <w:tc>
          <w:tcPr>
            <w:tcW w:w="4536" w:type="dxa"/>
            <w:shd w:val="clear" w:color="auto" w:fill="auto"/>
            <w:tcPrChange w:id="422" w:author="DELL" w:date="2020-07-30T11:32:00Z">
              <w:tcPr>
                <w:tcW w:w="5197" w:type="dxa"/>
                <w:shd w:val="clear" w:color="auto" w:fill="auto"/>
              </w:tcPr>
            </w:tcPrChange>
          </w:tcPr>
          <w:p w14:paraId="11D6D7F0" w14:textId="5F1DA67F" w:rsidR="003F21FB" w:rsidRPr="0065358C" w:rsidRDefault="003F21FB">
            <w:pPr>
              <w:rPr>
                <w:rFonts w:ascii="宋体" w:eastAsia="宋体" w:hAnsi="宋体"/>
                <w:rPrChange w:id="423" w:author="DELL" w:date="2020-07-30T14:56:00Z">
                  <w:rPr/>
                </w:rPrChange>
              </w:rPr>
            </w:pPr>
            <w:r w:rsidRPr="0065358C">
              <w:rPr>
                <w:rFonts w:ascii="宋体" w:eastAsia="宋体" w:hAnsi="宋体" w:hint="eastAsia"/>
                <w:rPrChange w:id="424" w:author="DELL" w:date="2020-07-30T14:56:00Z">
                  <w:rPr>
                    <w:rFonts w:hint="eastAsia"/>
                  </w:rPr>
                </w:rPrChange>
              </w:rPr>
              <w:t>证书请求值</w:t>
            </w:r>
            <w:r w:rsidRPr="0065358C">
              <w:rPr>
                <w:rFonts w:ascii="宋体" w:eastAsia="宋体" w:hAnsi="宋体"/>
                <w:rPrChange w:id="425" w:author="DELL" w:date="2020-07-30T14:56:00Z">
                  <w:rPr/>
                </w:rPrChange>
              </w:rPr>
              <w:t xml:space="preserve"> BASE64编码字符串，参考</w:t>
            </w:r>
            <w:ins w:id="426" w:author="DELL" w:date="2020-07-30T14:48:00Z">
              <w:r w:rsidR="00732812" w:rsidRPr="007F1EDF">
                <w:rPr>
                  <w:rFonts w:ascii="宋体" w:eastAsia="宋体" w:hAnsi="宋体"/>
                </w:rPr>
                <w:fldChar w:fldCharType="begin"/>
              </w:r>
              <w:r w:rsidR="00732812" w:rsidRPr="0065358C">
                <w:rPr>
                  <w:rFonts w:ascii="宋体" w:eastAsia="宋体" w:hAnsi="宋体"/>
                </w:rPr>
                <w:instrText xml:space="preserve"> HYPERLINK  \l "</w:instrText>
              </w:r>
              <w:r w:rsidR="00732812" w:rsidRPr="0065358C">
                <w:rPr>
                  <w:rFonts w:ascii="宋体" w:eastAsia="宋体" w:hAnsi="宋体" w:hint="eastAsia"/>
                </w:rPr>
                <w:instrText>证书请求说明</w:instrText>
              </w:r>
              <w:r w:rsidR="00732812" w:rsidRPr="0065358C">
                <w:rPr>
                  <w:rFonts w:ascii="宋体" w:eastAsia="宋体" w:hAnsi="宋体"/>
                </w:rPr>
                <w:instrText xml:space="preserve">" </w:instrText>
              </w:r>
              <w:r w:rsidR="00732812" w:rsidRPr="007F1EDF">
                <w:rPr>
                  <w:rFonts w:ascii="宋体" w:eastAsia="宋体" w:hAnsi="宋体"/>
                  <w:rPrChange w:id="427" w:author="DELL" w:date="2020-07-30T14:56:00Z">
                    <w:rPr>
                      <w:rFonts w:ascii="宋体" w:eastAsia="宋体" w:hAnsi="宋体"/>
                    </w:rPr>
                  </w:rPrChange>
                </w:rPr>
                <w:fldChar w:fldCharType="separate"/>
              </w:r>
              <w:r w:rsidR="00732812" w:rsidRPr="0065358C">
                <w:rPr>
                  <w:rStyle w:val="ac"/>
                  <w:rFonts w:hint="eastAsia"/>
                  <w:rPrChange w:id="428" w:author="DELL" w:date="2020-07-30T14:56:00Z">
                    <w:rPr>
                      <w:rFonts w:ascii="宋体" w:eastAsia="宋体" w:hAnsi="宋体" w:hint="eastAsia"/>
                    </w:rPr>
                  </w:rPrChange>
                </w:rPr>
                <w:t>证书请求说明</w:t>
              </w:r>
              <w:r w:rsidR="00732812" w:rsidRPr="007F1EDF">
                <w:rPr>
                  <w:rFonts w:ascii="宋体" w:eastAsia="宋体" w:hAnsi="宋体"/>
                </w:rPr>
                <w:fldChar w:fldCharType="end"/>
              </w:r>
            </w:ins>
          </w:p>
        </w:tc>
      </w:tr>
      <w:tr w:rsidR="003F21FB" w:rsidRPr="0065358C" w14:paraId="4CD63C2A" w14:textId="77777777" w:rsidTr="003F21FB">
        <w:trPr>
          <w:trHeight w:val="243"/>
          <w:jc w:val="center"/>
          <w:trPrChange w:id="429" w:author="DELL" w:date="2020-07-30T11:32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uto"/>
            <w:tcPrChange w:id="430" w:author="DELL" w:date="2020-07-30T11:32:00Z">
              <w:tcPr>
                <w:tcW w:w="1680" w:type="dxa"/>
                <w:shd w:val="clear" w:color="auto" w:fill="auto"/>
              </w:tcPr>
            </w:tcPrChange>
          </w:tcPr>
          <w:p w14:paraId="3E8674D4" w14:textId="77777777" w:rsidR="003F21FB" w:rsidRPr="0065358C" w:rsidRDefault="003F21FB" w:rsidP="007F713B">
            <w:pPr>
              <w:rPr>
                <w:rFonts w:ascii="宋体" w:eastAsia="宋体" w:hAnsi="宋体"/>
                <w:rPrChange w:id="431" w:author="DELL" w:date="2020-07-30T14:56:00Z">
                  <w:rPr/>
                </w:rPrChange>
              </w:rPr>
            </w:pPr>
            <w:r w:rsidRPr="0065358C">
              <w:rPr>
                <w:rFonts w:ascii="宋体" w:eastAsia="宋体" w:hAnsi="宋体"/>
                <w:rPrChange w:id="432" w:author="DELL" w:date="2020-07-30T14:56:00Z">
                  <w:rPr/>
                </w:rPrChange>
              </w:rPr>
              <w:t>keySN</w:t>
            </w:r>
          </w:p>
        </w:tc>
        <w:tc>
          <w:tcPr>
            <w:tcW w:w="1943" w:type="dxa"/>
            <w:shd w:val="clear" w:color="auto" w:fill="auto"/>
            <w:tcPrChange w:id="433" w:author="DELL" w:date="2020-07-30T11:32:00Z">
              <w:tcPr>
                <w:tcW w:w="1736" w:type="dxa"/>
                <w:shd w:val="clear" w:color="auto" w:fill="auto"/>
              </w:tcPr>
            </w:tcPrChange>
          </w:tcPr>
          <w:p w14:paraId="473CBE82" w14:textId="77777777" w:rsidR="003F21FB" w:rsidRPr="0065358C" w:rsidRDefault="003F21FB" w:rsidP="007F713B">
            <w:pPr>
              <w:rPr>
                <w:rFonts w:ascii="宋体" w:eastAsia="宋体" w:hAnsi="宋体"/>
                <w:color w:val="2E74B5" w:themeColor="accent1" w:themeShade="BF"/>
                <w:szCs w:val="20"/>
                <w:rPrChange w:id="434" w:author="DELL" w:date="2020-07-30T14:56:00Z">
                  <w:rPr>
                    <w:rFonts w:ascii="Times New Roman" w:hAnsi="Times New Roman"/>
                    <w:color w:val="2E74B5" w:themeColor="accent1" w:themeShade="BF"/>
                    <w:szCs w:val="20"/>
                  </w:rPr>
                </w:rPrChange>
              </w:rPr>
            </w:pPr>
            <w:r w:rsidRPr="0065358C">
              <w:rPr>
                <w:rFonts w:ascii="宋体" w:eastAsia="宋体" w:hAnsi="宋体"/>
                <w:color w:val="2E74B5" w:themeColor="accent1" w:themeShade="BF"/>
                <w:szCs w:val="20"/>
                <w:rPrChange w:id="435" w:author="DELL" w:date="2020-07-30T14:56:00Z">
                  <w:rPr>
                    <w:rFonts w:ascii="Times New Roman" w:hAnsi="Times New Roman"/>
                    <w:color w:val="2E74B5" w:themeColor="accent1" w:themeShade="BF"/>
                    <w:szCs w:val="20"/>
                  </w:rPr>
                </w:rPrChange>
              </w:rPr>
              <w:t>String</w:t>
            </w:r>
          </w:p>
        </w:tc>
        <w:tc>
          <w:tcPr>
            <w:tcW w:w="4536" w:type="dxa"/>
            <w:shd w:val="clear" w:color="auto" w:fill="auto"/>
            <w:tcPrChange w:id="436" w:author="DELL" w:date="2020-07-30T11:32:00Z">
              <w:tcPr>
                <w:tcW w:w="5197" w:type="dxa"/>
                <w:shd w:val="clear" w:color="auto" w:fill="auto"/>
              </w:tcPr>
            </w:tcPrChange>
          </w:tcPr>
          <w:p w14:paraId="006564BC" w14:textId="77777777" w:rsidR="003F21FB" w:rsidRPr="0065358C" w:rsidRDefault="003F21FB" w:rsidP="007F713B">
            <w:pPr>
              <w:rPr>
                <w:rFonts w:ascii="宋体" w:eastAsia="宋体" w:hAnsi="宋体"/>
                <w:rPrChange w:id="437" w:author="DELL" w:date="2020-07-30T14:56:00Z">
                  <w:rPr/>
                </w:rPrChange>
              </w:rPr>
            </w:pPr>
            <w:r w:rsidRPr="0065358C">
              <w:rPr>
                <w:rFonts w:ascii="宋体" w:eastAsia="宋体" w:hAnsi="宋体" w:hint="eastAsia"/>
                <w:rPrChange w:id="438" w:author="DELL" w:date="2020-07-30T14:56:00Z">
                  <w:rPr>
                    <w:rFonts w:hint="eastAsia"/>
                  </w:rPr>
                </w:rPrChange>
              </w:rPr>
              <w:t>介质序列号</w:t>
            </w:r>
          </w:p>
        </w:tc>
      </w:tr>
      <w:tr w:rsidR="003F21FB" w:rsidRPr="0065358C" w14:paraId="10F6E1AF" w14:textId="77777777" w:rsidTr="003F21FB">
        <w:trPr>
          <w:trHeight w:val="243"/>
          <w:jc w:val="center"/>
          <w:trPrChange w:id="439" w:author="DELL" w:date="2020-07-30T11:32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uto"/>
            <w:tcPrChange w:id="440" w:author="DELL" w:date="2020-07-30T11:32:00Z">
              <w:tcPr>
                <w:tcW w:w="1680" w:type="dxa"/>
                <w:shd w:val="clear" w:color="auto" w:fill="auto"/>
              </w:tcPr>
            </w:tcPrChange>
          </w:tcPr>
          <w:p w14:paraId="51CEF61E" w14:textId="77777777" w:rsidR="003F21FB" w:rsidRPr="0065358C" w:rsidRDefault="003F21FB" w:rsidP="007F713B">
            <w:pPr>
              <w:rPr>
                <w:rFonts w:ascii="宋体" w:eastAsia="宋体" w:hAnsi="宋体"/>
                <w:rPrChange w:id="441" w:author="DELL" w:date="2020-07-30T14:56:00Z">
                  <w:rPr/>
                </w:rPrChange>
              </w:rPr>
            </w:pPr>
            <w:r w:rsidRPr="0065358C">
              <w:rPr>
                <w:rFonts w:ascii="宋体" w:eastAsia="宋体" w:hAnsi="宋体"/>
                <w:rPrChange w:id="442" w:author="DELL" w:date="2020-07-30T14:56:00Z">
                  <w:rPr/>
                </w:rPrChange>
              </w:rPr>
              <w:t>keyType</w:t>
            </w:r>
          </w:p>
        </w:tc>
        <w:tc>
          <w:tcPr>
            <w:tcW w:w="1943" w:type="dxa"/>
            <w:shd w:val="clear" w:color="auto" w:fill="auto"/>
            <w:tcPrChange w:id="443" w:author="DELL" w:date="2020-07-30T11:32:00Z">
              <w:tcPr>
                <w:tcW w:w="1736" w:type="dxa"/>
                <w:shd w:val="clear" w:color="auto" w:fill="auto"/>
              </w:tcPr>
            </w:tcPrChange>
          </w:tcPr>
          <w:p w14:paraId="0BC4C37B" w14:textId="77777777" w:rsidR="003F21FB" w:rsidRPr="0065358C" w:rsidRDefault="003F21FB" w:rsidP="007F713B">
            <w:pPr>
              <w:rPr>
                <w:rFonts w:ascii="宋体" w:eastAsia="宋体" w:hAnsi="宋体"/>
                <w:color w:val="2E74B5" w:themeColor="accent1" w:themeShade="BF"/>
                <w:szCs w:val="20"/>
                <w:rPrChange w:id="444" w:author="DELL" w:date="2020-07-30T14:56:00Z">
                  <w:rPr>
                    <w:rFonts w:ascii="Times New Roman" w:hAnsi="Times New Roman"/>
                    <w:color w:val="2E74B5" w:themeColor="accent1" w:themeShade="BF"/>
                    <w:szCs w:val="20"/>
                  </w:rPr>
                </w:rPrChange>
              </w:rPr>
            </w:pPr>
            <w:r w:rsidRPr="0065358C">
              <w:rPr>
                <w:rFonts w:ascii="宋体" w:eastAsia="宋体" w:hAnsi="宋体"/>
                <w:color w:val="2E74B5" w:themeColor="accent1" w:themeShade="BF"/>
                <w:szCs w:val="20"/>
                <w:rPrChange w:id="445" w:author="DELL" w:date="2020-07-30T14:56:00Z">
                  <w:rPr>
                    <w:rFonts w:ascii="Times New Roman" w:hAnsi="Times New Roman"/>
                    <w:color w:val="2E74B5" w:themeColor="accent1" w:themeShade="BF"/>
                    <w:szCs w:val="20"/>
                  </w:rPr>
                </w:rPrChange>
              </w:rPr>
              <w:t>Integer</w:t>
            </w:r>
          </w:p>
        </w:tc>
        <w:tc>
          <w:tcPr>
            <w:tcW w:w="4536" w:type="dxa"/>
            <w:shd w:val="clear" w:color="auto" w:fill="auto"/>
            <w:tcPrChange w:id="446" w:author="DELL" w:date="2020-07-30T11:32:00Z">
              <w:tcPr>
                <w:tcW w:w="5197" w:type="dxa"/>
                <w:shd w:val="clear" w:color="auto" w:fill="auto"/>
              </w:tcPr>
            </w:tcPrChange>
          </w:tcPr>
          <w:p w14:paraId="168BEC59" w14:textId="77777777" w:rsidR="003F21FB" w:rsidRPr="0065358C" w:rsidRDefault="003F21FB" w:rsidP="007F713B">
            <w:pPr>
              <w:rPr>
                <w:rFonts w:ascii="宋体" w:eastAsia="宋体" w:hAnsi="宋体"/>
                <w:rPrChange w:id="447" w:author="DELL" w:date="2020-07-30T14:56:00Z">
                  <w:rPr/>
                </w:rPrChange>
              </w:rPr>
            </w:pPr>
            <w:r w:rsidRPr="0065358C">
              <w:rPr>
                <w:rFonts w:ascii="宋体" w:eastAsia="宋体" w:hAnsi="宋体" w:hint="eastAsia"/>
                <w:rPrChange w:id="448" w:author="DELL" w:date="2020-07-30T14:56:00Z">
                  <w:rPr>
                    <w:rFonts w:hint="eastAsia"/>
                  </w:rPr>
                </w:rPrChange>
              </w:rPr>
              <w:t>介质</w:t>
            </w:r>
            <w:r w:rsidRPr="0065358C">
              <w:rPr>
                <w:rFonts w:ascii="宋体" w:eastAsia="宋体" w:hAnsi="宋体"/>
                <w:rPrChange w:id="449" w:author="DELL" w:date="2020-07-30T14:56:00Z">
                  <w:rPr/>
                </w:rPrChange>
              </w:rPr>
              <w:t>类型</w:t>
            </w:r>
          </w:p>
        </w:tc>
      </w:tr>
      <w:tr w:rsidR="003F21FB" w:rsidRPr="0065358C" w:rsidDel="007F1EDF" w14:paraId="6E7B0AF5" w14:textId="0558EF1B" w:rsidTr="003F21FB">
        <w:trPr>
          <w:trHeight w:val="243"/>
          <w:jc w:val="center"/>
          <w:del w:id="450" w:author="梁家声" w:date="2020-07-31T10:07:00Z"/>
          <w:trPrChange w:id="451" w:author="DELL" w:date="2020-07-30T11:32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uto"/>
            <w:tcPrChange w:id="452" w:author="DELL" w:date="2020-07-30T11:32:00Z">
              <w:tcPr>
                <w:tcW w:w="1680" w:type="dxa"/>
                <w:shd w:val="clear" w:color="auto" w:fill="auto"/>
              </w:tcPr>
            </w:tcPrChange>
          </w:tcPr>
          <w:p w14:paraId="6A3CB7C2" w14:textId="16579ABC" w:rsidR="003F21FB" w:rsidRPr="0065358C" w:rsidDel="007F1EDF" w:rsidRDefault="003F21FB" w:rsidP="007F713B">
            <w:pPr>
              <w:rPr>
                <w:del w:id="453" w:author="梁家声" w:date="2020-07-31T10:07:00Z"/>
                <w:rFonts w:ascii="宋体" w:eastAsia="宋体" w:hAnsi="宋体"/>
                <w:rPrChange w:id="454" w:author="DELL" w:date="2020-07-30T14:56:00Z">
                  <w:rPr>
                    <w:del w:id="455" w:author="梁家声" w:date="2020-07-31T10:07:00Z"/>
                  </w:rPr>
                </w:rPrChange>
              </w:rPr>
            </w:pPr>
            <w:del w:id="456" w:author="梁家声" w:date="2020-07-31T10:07:00Z">
              <w:r w:rsidRPr="0065358C" w:rsidDel="007F1EDF">
                <w:rPr>
                  <w:rFonts w:ascii="宋体" w:eastAsia="宋体" w:hAnsi="宋体"/>
                  <w:rPrChange w:id="457" w:author="DELL" w:date="2020-07-30T14:56:00Z">
                    <w:rPr/>
                  </w:rPrChange>
                </w:rPr>
                <w:delText>certThumbPrint</w:delText>
              </w:r>
            </w:del>
          </w:p>
        </w:tc>
        <w:tc>
          <w:tcPr>
            <w:tcW w:w="1943" w:type="dxa"/>
            <w:shd w:val="clear" w:color="auto" w:fill="auto"/>
            <w:tcPrChange w:id="458" w:author="DELL" w:date="2020-07-30T11:32:00Z">
              <w:tcPr>
                <w:tcW w:w="1736" w:type="dxa"/>
                <w:shd w:val="clear" w:color="auto" w:fill="auto"/>
              </w:tcPr>
            </w:tcPrChange>
          </w:tcPr>
          <w:p w14:paraId="36628EBB" w14:textId="2AFE636B" w:rsidR="003F21FB" w:rsidRPr="0065358C" w:rsidDel="007F1EDF" w:rsidRDefault="003F21FB" w:rsidP="007F713B">
            <w:pPr>
              <w:rPr>
                <w:del w:id="459" w:author="梁家声" w:date="2020-07-31T10:07:00Z"/>
                <w:rFonts w:ascii="宋体" w:eastAsia="宋体" w:hAnsi="宋体"/>
                <w:color w:val="2E74B5" w:themeColor="accent1" w:themeShade="BF"/>
                <w:szCs w:val="20"/>
                <w:rPrChange w:id="460" w:author="DELL" w:date="2020-07-30T14:56:00Z">
                  <w:rPr>
                    <w:del w:id="461" w:author="梁家声" w:date="2020-07-31T10:07:00Z"/>
                    <w:rFonts w:ascii="Times New Roman" w:hAnsi="Times New Roman"/>
                    <w:color w:val="2E74B5" w:themeColor="accent1" w:themeShade="BF"/>
                    <w:szCs w:val="20"/>
                  </w:rPr>
                </w:rPrChange>
              </w:rPr>
            </w:pPr>
            <w:del w:id="462" w:author="梁家声" w:date="2020-07-31T10:07:00Z">
              <w:r w:rsidRPr="0065358C" w:rsidDel="007F1EDF">
                <w:rPr>
                  <w:rFonts w:ascii="宋体" w:eastAsia="宋体" w:hAnsi="宋体"/>
                  <w:color w:val="2E74B5" w:themeColor="accent1" w:themeShade="BF"/>
                  <w:szCs w:val="20"/>
                  <w:rPrChange w:id="463" w:author="DELL" w:date="2020-07-30T14:56:00Z">
                    <w:rPr>
                      <w:rFonts w:ascii="Times New Roman" w:hAnsi="Times New Roman"/>
                      <w:color w:val="2E74B5" w:themeColor="accent1" w:themeShade="BF"/>
                      <w:szCs w:val="20"/>
                    </w:rPr>
                  </w:rPrChange>
                </w:rPr>
                <w:delText>CertThumbPrint</w:delText>
              </w:r>
            </w:del>
          </w:p>
        </w:tc>
        <w:tc>
          <w:tcPr>
            <w:tcW w:w="4536" w:type="dxa"/>
            <w:shd w:val="clear" w:color="auto" w:fill="auto"/>
            <w:tcPrChange w:id="464" w:author="DELL" w:date="2020-07-30T11:32:00Z">
              <w:tcPr>
                <w:tcW w:w="5197" w:type="dxa"/>
                <w:shd w:val="clear" w:color="auto" w:fill="auto"/>
              </w:tcPr>
            </w:tcPrChange>
          </w:tcPr>
          <w:p w14:paraId="7E0A5C12" w14:textId="12DEB881" w:rsidR="003F21FB" w:rsidRPr="0065358C" w:rsidDel="007F1EDF" w:rsidRDefault="003F21FB" w:rsidP="007F713B">
            <w:pPr>
              <w:rPr>
                <w:del w:id="465" w:author="梁家声" w:date="2020-07-31T10:07:00Z"/>
                <w:rFonts w:ascii="宋体" w:eastAsia="宋体" w:hAnsi="宋体"/>
                <w:rPrChange w:id="466" w:author="DELL" w:date="2020-07-30T14:56:00Z">
                  <w:rPr>
                    <w:del w:id="467" w:author="梁家声" w:date="2020-07-31T10:07:00Z"/>
                  </w:rPr>
                </w:rPrChange>
              </w:rPr>
            </w:pPr>
            <w:del w:id="468" w:author="梁家声" w:date="2020-07-31T10:07:00Z">
              <w:r w:rsidRPr="0065358C" w:rsidDel="007F1EDF">
                <w:rPr>
                  <w:rFonts w:ascii="宋体" w:eastAsia="宋体" w:hAnsi="宋体" w:hint="eastAsia"/>
                  <w:rPrChange w:id="469" w:author="DELL" w:date="2020-07-30T14:56:00Z">
                    <w:rPr>
                      <w:rFonts w:hint="eastAsia"/>
                    </w:rPr>
                  </w:rPrChange>
                </w:rPr>
                <w:delText>证书</w:delText>
              </w:r>
              <w:r w:rsidRPr="0065358C" w:rsidDel="007F1EDF">
                <w:rPr>
                  <w:rFonts w:ascii="宋体" w:eastAsia="宋体" w:hAnsi="宋体"/>
                  <w:rPrChange w:id="470" w:author="DELL" w:date="2020-07-30T14:56:00Z">
                    <w:rPr/>
                  </w:rPrChange>
                </w:rPr>
                <w:delText>摘要信息，参考</w:delText>
              </w:r>
            </w:del>
            <w:ins w:id="471" w:author="DELL" w:date="2020-07-30T14:22:00Z">
              <w:del w:id="472" w:author="梁家声" w:date="2020-07-31T10:07:00Z">
                <w:r w:rsidR="007F713B" w:rsidRPr="007F1EDF" w:rsidDel="007F1EDF">
                  <w:rPr>
                    <w:rFonts w:ascii="宋体" w:eastAsia="宋体" w:hAnsi="宋体"/>
                  </w:rPr>
                  <w:fldChar w:fldCharType="begin"/>
                </w:r>
                <w:r w:rsidR="007F713B" w:rsidRPr="0065358C" w:rsidDel="007F1EDF">
                  <w:rPr>
                    <w:rFonts w:ascii="宋体" w:eastAsia="宋体" w:hAnsi="宋体"/>
                  </w:rPr>
                  <w:delInstrText xml:space="preserve"> HYPERLINK  \l "CertThumbPrint结构" </w:delInstrText>
                </w:r>
                <w:r w:rsidR="007F713B" w:rsidRPr="007F1EDF" w:rsidDel="007F1EDF">
                  <w:rPr>
                    <w:rFonts w:ascii="宋体" w:eastAsia="宋体" w:hAnsi="宋体"/>
                    <w:rPrChange w:id="473" w:author="DELL" w:date="2020-07-30T14:56:00Z">
                      <w:rPr>
                        <w:rFonts w:ascii="宋体" w:eastAsia="宋体" w:hAnsi="宋体"/>
                      </w:rPr>
                    </w:rPrChange>
                  </w:rPr>
                  <w:fldChar w:fldCharType="separate"/>
                </w:r>
                <w:r w:rsidR="007F713B" w:rsidRPr="0065358C" w:rsidDel="007F1EDF">
                  <w:rPr>
                    <w:rStyle w:val="ac"/>
                    <w:rFonts w:ascii="宋体" w:eastAsia="宋体" w:hAnsi="宋体"/>
                  </w:rPr>
                  <w:delText>CertThumbPrint结构</w:delText>
                </w:r>
                <w:r w:rsidR="007F713B" w:rsidRPr="007F1EDF" w:rsidDel="007F1EDF">
                  <w:rPr>
                    <w:rFonts w:ascii="宋体" w:eastAsia="宋体" w:hAnsi="宋体"/>
                  </w:rPr>
                  <w:fldChar w:fldCharType="end"/>
                </w:r>
              </w:del>
            </w:ins>
          </w:p>
        </w:tc>
      </w:tr>
      <w:tr w:rsidR="003F21FB" w:rsidRPr="0065358C" w14:paraId="153EE78A" w14:textId="77777777" w:rsidTr="003F21FB">
        <w:trPr>
          <w:trHeight w:val="243"/>
          <w:jc w:val="center"/>
          <w:trPrChange w:id="474" w:author="DELL" w:date="2020-07-30T11:32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uto"/>
            <w:tcPrChange w:id="475" w:author="DELL" w:date="2020-07-30T11:32:00Z">
              <w:tcPr>
                <w:tcW w:w="1680" w:type="dxa"/>
                <w:shd w:val="clear" w:color="auto" w:fill="auto"/>
              </w:tcPr>
            </w:tcPrChange>
          </w:tcPr>
          <w:p w14:paraId="016052EB" w14:textId="77777777" w:rsidR="003F21FB" w:rsidRPr="0065358C" w:rsidRDefault="003F21FB" w:rsidP="007F713B">
            <w:pPr>
              <w:rPr>
                <w:rFonts w:ascii="宋体" w:eastAsia="宋体" w:hAnsi="宋体"/>
                <w:rPrChange w:id="476" w:author="DELL" w:date="2020-07-30T14:56:00Z">
                  <w:rPr/>
                </w:rPrChange>
              </w:rPr>
            </w:pPr>
            <w:r w:rsidRPr="0065358C">
              <w:rPr>
                <w:rFonts w:ascii="宋体" w:eastAsia="宋体" w:hAnsi="宋体"/>
                <w:rPrChange w:id="477" w:author="DELL" w:date="2020-07-30T14:56:00Z">
                  <w:rPr/>
                </w:rPrChange>
              </w:rPr>
              <w:t>symmAlgo</w:t>
            </w:r>
          </w:p>
        </w:tc>
        <w:tc>
          <w:tcPr>
            <w:tcW w:w="1943" w:type="dxa"/>
            <w:shd w:val="clear" w:color="auto" w:fill="auto"/>
            <w:tcPrChange w:id="478" w:author="DELL" w:date="2020-07-30T11:32:00Z">
              <w:tcPr>
                <w:tcW w:w="1736" w:type="dxa"/>
                <w:shd w:val="clear" w:color="auto" w:fill="auto"/>
              </w:tcPr>
            </w:tcPrChange>
          </w:tcPr>
          <w:p w14:paraId="6759A2DD" w14:textId="77777777" w:rsidR="003F21FB" w:rsidRPr="0065358C" w:rsidRDefault="003F21FB" w:rsidP="007F713B">
            <w:pPr>
              <w:rPr>
                <w:rFonts w:ascii="宋体" w:eastAsia="宋体" w:hAnsi="宋体"/>
                <w:color w:val="2E74B5" w:themeColor="accent1" w:themeShade="BF"/>
                <w:rPrChange w:id="479" w:author="DELL" w:date="2020-07-30T14:56:00Z">
                  <w:rPr>
                    <w:color w:val="2E74B5" w:themeColor="accent1" w:themeShade="BF"/>
                  </w:rPr>
                </w:rPrChange>
              </w:rPr>
            </w:pPr>
            <w:r w:rsidRPr="0065358C">
              <w:rPr>
                <w:rFonts w:ascii="宋体" w:eastAsia="宋体" w:hAnsi="宋体"/>
                <w:color w:val="2E74B5" w:themeColor="accent1" w:themeShade="BF"/>
                <w:rPrChange w:id="480" w:author="DELL" w:date="2020-07-30T14:56:00Z">
                  <w:rPr>
                    <w:color w:val="2E74B5" w:themeColor="accent1" w:themeShade="BF"/>
                  </w:rPr>
                </w:rPrChange>
              </w:rPr>
              <w:t>Long</w:t>
            </w:r>
          </w:p>
        </w:tc>
        <w:tc>
          <w:tcPr>
            <w:tcW w:w="4536" w:type="dxa"/>
            <w:shd w:val="clear" w:color="auto" w:fill="auto"/>
            <w:tcPrChange w:id="481" w:author="DELL" w:date="2020-07-30T11:32:00Z">
              <w:tcPr>
                <w:tcW w:w="5197" w:type="dxa"/>
                <w:shd w:val="clear" w:color="auto" w:fill="auto"/>
              </w:tcPr>
            </w:tcPrChange>
          </w:tcPr>
          <w:p w14:paraId="74C9D98A" w14:textId="77777777" w:rsidR="003F21FB" w:rsidRPr="0065358C" w:rsidRDefault="003F21FB" w:rsidP="007F713B">
            <w:pPr>
              <w:rPr>
                <w:rFonts w:ascii="宋体" w:eastAsia="宋体" w:hAnsi="宋体"/>
                <w:rPrChange w:id="482" w:author="DELL" w:date="2020-07-30T14:56:00Z">
                  <w:rPr>
                    <w:rFonts w:ascii="Times New Roman" w:hAnsi="Times New Roman"/>
                  </w:rPr>
                </w:rPrChange>
              </w:rPr>
            </w:pPr>
            <w:r w:rsidRPr="0065358C">
              <w:rPr>
                <w:rFonts w:ascii="宋体" w:eastAsia="宋体" w:hAnsi="宋体" w:hint="eastAsia"/>
                <w:rPrChange w:id="483" w:author="DELL" w:date="2020-07-30T14:56:00Z">
                  <w:rPr>
                    <w:rFonts w:ascii="Times New Roman" w:hAnsi="Times New Roman" w:hint="eastAsia"/>
                  </w:rPr>
                </w:rPrChange>
              </w:rPr>
              <w:t>从设备获取</w:t>
            </w:r>
          </w:p>
          <w:p w14:paraId="7EAB85F4" w14:textId="77777777" w:rsidR="003F21FB" w:rsidRPr="0065358C" w:rsidRDefault="003F21FB" w:rsidP="007F713B">
            <w:pPr>
              <w:rPr>
                <w:rFonts w:ascii="宋体" w:eastAsia="宋体" w:hAnsi="宋体"/>
                <w:rPrChange w:id="484" w:author="DELL" w:date="2020-07-30T14:56:00Z">
                  <w:rPr/>
                </w:rPrChange>
              </w:rPr>
            </w:pPr>
            <w:r w:rsidRPr="0065358C">
              <w:rPr>
                <w:rFonts w:ascii="宋体" w:eastAsia="宋体" w:hAnsi="宋体" w:hint="eastAsia"/>
                <w:rPrChange w:id="485" w:author="DELL" w:date="2020-07-30T14:56:00Z">
                  <w:rPr>
                    <w:rFonts w:ascii="Times New Roman" w:hAnsi="Times New Roman" w:hint="eastAsia"/>
                  </w:rPr>
                </w:rPrChange>
              </w:rPr>
              <w:t>用于的保护加密密钥对的对称密钥算法</w:t>
            </w:r>
          </w:p>
        </w:tc>
      </w:tr>
    </w:tbl>
    <w:p w14:paraId="2047FB1A" w14:textId="77777777" w:rsidR="003F21FB" w:rsidRPr="0065358C" w:rsidRDefault="003F21FB">
      <w:pPr>
        <w:rPr>
          <w:rFonts w:ascii="宋体" w:eastAsia="宋体" w:hAnsi="宋体"/>
          <w:rPrChange w:id="486" w:author="DELL" w:date="2020-07-30T14:56:00Z">
            <w:rPr>
              <w:lang w:val="zh-CN"/>
            </w:rPr>
          </w:rPrChange>
        </w:rPr>
        <w:pPrChange w:id="487" w:author="DELL" w:date="2020-07-30T11:31:00Z">
          <w:pPr>
            <w:pStyle w:val="3"/>
          </w:pPr>
        </w:pPrChange>
      </w:pPr>
    </w:p>
    <w:p w14:paraId="75E24F0A" w14:textId="6D67019F" w:rsidR="003F21FB" w:rsidRPr="0065358C" w:rsidDel="007F1EDF" w:rsidRDefault="003F21FB">
      <w:pPr>
        <w:rPr>
          <w:del w:id="488" w:author="梁家声" w:date="2020-07-31T10:08:00Z"/>
          <w:rFonts w:ascii="宋体" w:eastAsia="宋体" w:hAnsi="宋体"/>
          <w:lang w:val="zh-CN"/>
          <w:rPrChange w:id="489" w:author="DELL" w:date="2020-07-30T14:56:00Z">
            <w:rPr>
              <w:del w:id="490" w:author="梁家声" w:date="2020-07-31T10:08:00Z"/>
              <w:lang w:val="zh-CN"/>
            </w:rPr>
          </w:rPrChange>
        </w:rPr>
        <w:pPrChange w:id="491" w:author="DELL" w:date="2020-07-30T11:31:00Z">
          <w:pPr>
            <w:pStyle w:val="3"/>
          </w:pPr>
        </w:pPrChange>
      </w:pPr>
      <w:bookmarkStart w:id="492" w:name="CertThumbPrint结构"/>
      <w:del w:id="493" w:author="梁家声" w:date="2020-07-31T10:08:00Z">
        <w:r w:rsidRPr="0065358C" w:rsidDel="007F1EDF">
          <w:rPr>
            <w:rFonts w:ascii="宋体" w:eastAsia="宋体" w:hAnsi="宋体"/>
            <w:lang w:val="zh-CN"/>
            <w:rPrChange w:id="494" w:author="DELL" w:date="2020-07-30T14:56:00Z">
              <w:rPr>
                <w:lang w:val="zh-CN"/>
              </w:rPr>
            </w:rPrChange>
          </w:rPr>
          <w:delText>CertThumbPrint结构</w:delText>
        </w:r>
      </w:del>
    </w:p>
    <w:tbl>
      <w:tblPr>
        <w:tblStyle w:val="a3"/>
        <w:tblW w:w="8500" w:type="dxa"/>
        <w:jc w:val="center"/>
        <w:shd w:val="clear" w:color="auto" w:fill="ACB9CA" w:themeFill="text2" w:themeFillTint="66"/>
        <w:tblLook w:val="04A0" w:firstRow="1" w:lastRow="0" w:firstColumn="1" w:lastColumn="0" w:noHBand="0" w:noVBand="1"/>
        <w:tblPrChange w:id="495" w:author="DELL" w:date="2020-07-30T11:30:00Z">
          <w:tblPr>
            <w:tblStyle w:val="a3"/>
            <w:tblW w:w="9639" w:type="dxa"/>
            <w:jc w:val="center"/>
            <w:shd w:val="clear" w:color="auto" w:fill="ACB9CA" w:themeFill="text2" w:themeFillTint="66"/>
            <w:tblLook w:val="04A0" w:firstRow="1" w:lastRow="0" w:firstColumn="1" w:lastColumn="0" w:noHBand="0" w:noVBand="1"/>
          </w:tblPr>
        </w:tblPrChange>
      </w:tblPr>
      <w:tblGrid>
        <w:gridCol w:w="1880"/>
        <w:gridCol w:w="1943"/>
        <w:gridCol w:w="4677"/>
        <w:tblGridChange w:id="496">
          <w:tblGrid>
            <w:gridCol w:w="1880"/>
            <w:gridCol w:w="1943"/>
            <w:gridCol w:w="5816"/>
          </w:tblGrid>
        </w:tblGridChange>
      </w:tblGrid>
      <w:tr w:rsidR="003F21FB" w:rsidRPr="0065358C" w:rsidDel="007F1EDF" w14:paraId="696597B0" w14:textId="25A54D10" w:rsidTr="003F21FB">
        <w:trPr>
          <w:trHeight w:val="243"/>
          <w:jc w:val="center"/>
          <w:del w:id="497" w:author="梁家声" w:date="2020-07-31T10:08:00Z"/>
          <w:trPrChange w:id="498" w:author="DELL" w:date="2020-07-30T11:30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CB9CA" w:themeFill="text2" w:themeFillTint="66"/>
            <w:tcPrChange w:id="499" w:author="DELL" w:date="2020-07-30T11:30:00Z">
              <w:tcPr>
                <w:tcW w:w="1680" w:type="dxa"/>
                <w:shd w:val="clear" w:color="auto" w:fill="ACB9CA" w:themeFill="text2" w:themeFillTint="66"/>
              </w:tcPr>
            </w:tcPrChange>
          </w:tcPr>
          <w:bookmarkEnd w:id="492"/>
          <w:p w14:paraId="05FF2880" w14:textId="70DDA241" w:rsidR="003F21FB" w:rsidRPr="0065358C" w:rsidDel="007F1EDF" w:rsidRDefault="003F21FB" w:rsidP="007F713B">
            <w:pPr>
              <w:pStyle w:val="ad"/>
              <w:ind w:firstLine="0"/>
              <w:jc w:val="center"/>
              <w:rPr>
                <w:del w:id="500" w:author="梁家声" w:date="2020-07-31T10:08:00Z"/>
                <w:rFonts w:ascii="宋体" w:hAnsi="宋体"/>
                <w:b/>
                <w:rPrChange w:id="501" w:author="DELL" w:date="2020-07-30T14:56:00Z">
                  <w:rPr>
                    <w:del w:id="502" w:author="梁家声" w:date="2020-07-31T10:08:00Z"/>
                    <w:b/>
                  </w:rPr>
                </w:rPrChange>
              </w:rPr>
            </w:pPr>
            <w:del w:id="503" w:author="梁家声" w:date="2020-07-31T10:08:00Z">
              <w:r w:rsidRPr="0065358C" w:rsidDel="007F1EDF">
                <w:rPr>
                  <w:rFonts w:ascii="宋体" w:hAnsi="宋体" w:hint="eastAsia"/>
                  <w:b/>
                  <w:rPrChange w:id="504" w:author="DELL" w:date="2020-07-30T14:56:00Z">
                    <w:rPr>
                      <w:rFonts w:hint="eastAsia"/>
                      <w:b/>
                    </w:rPr>
                  </w:rPrChange>
                </w:rPr>
                <w:delText>参数</w:delText>
              </w:r>
            </w:del>
          </w:p>
        </w:tc>
        <w:tc>
          <w:tcPr>
            <w:tcW w:w="1943" w:type="dxa"/>
            <w:shd w:val="clear" w:color="auto" w:fill="ACB9CA" w:themeFill="text2" w:themeFillTint="66"/>
            <w:tcPrChange w:id="505" w:author="DELL" w:date="2020-07-30T11:30:00Z">
              <w:tcPr>
                <w:tcW w:w="1736" w:type="dxa"/>
                <w:shd w:val="clear" w:color="auto" w:fill="ACB9CA" w:themeFill="text2" w:themeFillTint="66"/>
              </w:tcPr>
            </w:tcPrChange>
          </w:tcPr>
          <w:p w14:paraId="28C15F56" w14:textId="4026C44B" w:rsidR="003F21FB" w:rsidRPr="0065358C" w:rsidDel="007F1EDF" w:rsidRDefault="003F21FB" w:rsidP="007F713B">
            <w:pPr>
              <w:pStyle w:val="ad"/>
              <w:ind w:firstLine="0"/>
              <w:jc w:val="center"/>
              <w:rPr>
                <w:del w:id="506" w:author="梁家声" w:date="2020-07-31T10:08:00Z"/>
                <w:rFonts w:ascii="宋体" w:hAnsi="宋体"/>
                <w:b/>
                <w:rPrChange w:id="507" w:author="DELL" w:date="2020-07-30T14:56:00Z">
                  <w:rPr>
                    <w:del w:id="508" w:author="梁家声" w:date="2020-07-31T10:08:00Z"/>
                    <w:b/>
                  </w:rPr>
                </w:rPrChange>
              </w:rPr>
            </w:pPr>
            <w:del w:id="509" w:author="梁家声" w:date="2020-07-31T10:08:00Z">
              <w:r w:rsidRPr="0065358C" w:rsidDel="007F1EDF">
                <w:rPr>
                  <w:rFonts w:ascii="宋体" w:hAnsi="宋体" w:hint="eastAsia"/>
                  <w:b/>
                  <w:rPrChange w:id="510" w:author="DELL" w:date="2020-07-30T14:56:00Z">
                    <w:rPr>
                      <w:rFonts w:hint="eastAsia"/>
                      <w:b/>
                    </w:rPr>
                  </w:rPrChange>
                </w:rPr>
                <w:delText>类型</w:delText>
              </w:r>
              <w:r w:rsidRPr="0065358C" w:rsidDel="007F1EDF">
                <w:rPr>
                  <w:rFonts w:ascii="宋体" w:hAnsi="宋体"/>
                  <w:b/>
                  <w:rPrChange w:id="511" w:author="DELL" w:date="2020-07-30T14:56:00Z">
                    <w:rPr>
                      <w:b/>
                    </w:rPr>
                  </w:rPrChange>
                </w:rPr>
                <w:delText>(</w:delText>
              </w:r>
              <w:r w:rsidRPr="0065358C" w:rsidDel="007F1EDF">
                <w:rPr>
                  <w:rFonts w:ascii="宋体" w:hAnsi="宋体" w:hint="eastAsia"/>
                  <w:b/>
                  <w:rPrChange w:id="512" w:author="DELL" w:date="2020-07-30T14:56:00Z">
                    <w:rPr>
                      <w:rFonts w:hint="eastAsia"/>
                      <w:b/>
                    </w:rPr>
                  </w:rPrChange>
                </w:rPr>
                <w:delText>字符长度</w:delText>
              </w:r>
              <w:r w:rsidRPr="0065358C" w:rsidDel="007F1EDF">
                <w:rPr>
                  <w:rFonts w:ascii="宋体" w:hAnsi="宋体"/>
                  <w:b/>
                  <w:rPrChange w:id="513" w:author="DELL" w:date="2020-07-30T14:56:00Z">
                    <w:rPr>
                      <w:b/>
                    </w:rPr>
                  </w:rPrChange>
                </w:rPr>
                <w:delText>)</w:delText>
              </w:r>
            </w:del>
          </w:p>
        </w:tc>
        <w:tc>
          <w:tcPr>
            <w:tcW w:w="4677" w:type="dxa"/>
            <w:shd w:val="clear" w:color="auto" w:fill="ACB9CA" w:themeFill="text2" w:themeFillTint="66"/>
            <w:tcPrChange w:id="514" w:author="DELL" w:date="2020-07-30T11:30:00Z">
              <w:tcPr>
                <w:tcW w:w="5197" w:type="dxa"/>
                <w:shd w:val="clear" w:color="auto" w:fill="ACB9CA" w:themeFill="text2" w:themeFillTint="66"/>
              </w:tcPr>
            </w:tcPrChange>
          </w:tcPr>
          <w:p w14:paraId="1D733FDC" w14:textId="41A3028A" w:rsidR="003F21FB" w:rsidRPr="0065358C" w:rsidDel="007F1EDF" w:rsidRDefault="003F21FB" w:rsidP="007F713B">
            <w:pPr>
              <w:pStyle w:val="ad"/>
              <w:ind w:firstLine="0"/>
              <w:jc w:val="center"/>
              <w:rPr>
                <w:del w:id="515" w:author="梁家声" w:date="2020-07-31T10:08:00Z"/>
                <w:rFonts w:ascii="宋体" w:hAnsi="宋体"/>
                <w:b/>
                <w:rPrChange w:id="516" w:author="DELL" w:date="2020-07-30T14:56:00Z">
                  <w:rPr>
                    <w:del w:id="517" w:author="梁家声" w:date="2020-07-31T10:08:00Z"/>
                    <w:b/>
                  </w:rPr>
                </w:rPrChange>
              </w:rPr>
            </w:pPr>
            <w:del w:id="518" w:author="梁家声" w:date="2020-07-31T10:08:00Z">
              <w:r w:rsidRPr="0065358C" w:rsidDel="007F1EDF">
                <w:rPr>
                  <w:rFonts w:ascii="宋体" w:hAnsi="宋体" w:hint="eastAsia"/>
                  <w:b/>
                  <w:rPrChange w:id="519" w:author="DELL" w:date="2020-07-30T14:56:00Z">
                    <w:rPr>
                      <w:rFonts w:hint="eastAsia"/>
                      <w:b/>
                    </w:rPr>
                  </w:rPrChange>
                </w:rPr>
                <w:delText>参数说明</w:delText>
              </w:r>
            </w:del>
          </w:p>
        </w:tc>
      </w:tr>
      <w:tr w:rsidR="003F21FB" w:rsidRPr="0065358C" w:rsidDel="007F1EDF" w14:paraId="4E33CB99" w14:textId="47244584" w:rsidTr="003F21FB">
        <w:trPr>
          <w:trHeight w:val="243"/>
          <w:jc w:val="center"/>
          <w:del w:id="520" w:author="梁家声" w:date="2020-07-31T10:08:00Z"/>
          <w:trPrChange w:id="521" w:author="DELL" w:date="2020-07-30T11:30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uto"/>
            <w:tcPrChange w:id="522" w:author="DELL" w:date="2020-07-30T11:30:00Z">
              <w:tcPr>
                <w:tcW w:w="1680" w:type="dxa"/>
                <w:shd w:val="clear" w:color="auto" w:fill="auto"/>
              </w:tcPr>
            </w:tcPrChange>
          </w:tcPr>
          <w:p w14:paraId="797920B0" w14:textId="3CC66632" w:rsidR="003F21FB" w:rsidRPr="0065358C" w:rsidDel="007F1EDF" w:rsidRDefault="003F21FB" w:rsidP="007F713B">
            <w:pPr>
              <w:rPr>
                <w:del w:id="523" w:author="梁家声" w:date="2020-07-31T10:08:00Z"/>
                <w:rFonts w:ascii="宋体" w:eastAsia="宋体" w:hAnsi="宋体"/>
                <w:szCs w:val="20"/>
                <w:rPrChange w:id="524" w:author="DELL" w:date="2020-07-30T14:56:00Z">
                  <w:rPr>
                    <w:del w:id="525" w:author="梁家声" w:date="2020-07-31T10:08:00Z"/>
                    <w:rFonts w:ascii="Times New Roman" w:hAnsi="Times New Roman"/>
                    <w:szCs w:val="20"/>
                  </w:rPr>
                </w:rPrChange>
              </w:rPr>
            </w:pPr>
            <w:del w:id="526" w:author="梁家声" w:date="2020-07-31T10:08:00Z">
              <w:r w:rsidRPr="0065358C" w:rsidDel="007F1EDF">
                <w:rPr>
                  <w:rFonts w:ascii="宋体" w:eastAsia="宋体" w:hAnsi="宋体"/>
                  <w:szCs w:val="20"/>
                  <w:rPrChange w:id="527" w:author="DELL" w:date="2020-07-30T14:56:00Z">
                    <w:rPr>
                      <w:rFonts w:ascii="Times New Roman" w:hAnsi="Times New Roman"/>
                      <w:szCs w:val="20"/>
                    </w:rPr>
                  </w:rPrChange>
                </w:rPr>
                <w:delText>algorithm</w:delText>
              </w:r>
            </w:del>
          </w:p>
        </w:tc>
        <w:tc>
          <w:tcPr>
            <w:tcW w:w="1943" w:type="dxa"/>
            <w:shd w:val="clear" w:color="auto" w:fill="auto"/>
            <w:tcPrChange w:id="528" w:author="DELL" w:date="2020-07-30T11:30:00Z">
              <w:tcPr>
                <w:tcW w:w="1736" w:type="dxa"/>
                <w:shd w:val="clear" w:color="auto" w:fill="auto"/>
              </w:tcPr>
            </w:tcPrChange>
          </w:tcPr>
          <w:p w14:paraId="36E7F367" w14:textId="4266DC98" w:rsidR="003F21FB" w:rsidRPr="0065358C" w:rsidDel="007F1EDF" w:rsidRDefault="003F21FB" w:rsidP="007F713B">
            <w:pPr>
              <w:rPr>
                <w:del w:id="529" w:author="梁家声" w:date="2020-07-31T10:08:00Z"/>
                <w:rFonts w:ascii="宋体" w:eastAsia="宋体" w:hAnsi="宋体"/>
                <w:color w:val="2E74B5" w:themeColor="accent1" w:themeShade="BF"/>
                <w:szCs w:val="20"/>
                <w:rPrChange w:id="530" w:author="DELL" w:date="2020-07-30T14:56:00Z">
                  <w:rPr>
                    <w:del w:id="531" w:author="梁家声" w:date="2020-07-31T10:08:00Z"/>
                    <w:rFonts w:ascii="Times New Roman" w:hAnsi="Times New Roman"/>
                    <w:color w:val="2E74B5" w:themeColor="accent1" w:themeShade="BF"/>
                    <w:szCs w:val="20"/>
                  </w:rPr>
                </w:rPrChange>
              </w:rPr>
            </w:pPr>
            <w:del w:id="532" w:author="梁家声" w:date="2020-07-31T10:08:00Z">
              <w:r w:rsidRPr="0065358C" w:rsidDel="007F1EDF">
                <w:rPr>
                  <w:rFonts w:ascii="宋体" w:eastAsia="宋体" w:hAnsi="宋体"/>
                  <w:color w:val="2E74B5" w:themeColor="accent1" w:themeShade="BF"/>
                  <w:szCs w:val="20"/>
                  <w:rPrChange w:id="533" w:author="DELL" w:date="2020-07-30T14:56:00Z">
                    <w:rPr>
                      <w:rFonts w:ascii="Times New Roman" w:hAnsi="Times New Roman"/>
                      <w:color w:val="2E74B5" w:themeColor="accent1" w:themeShade="BF"/>
                      <w:szCs w:val="20"/>
                    </w:rPr>
                  </w:rPrChange>
                </w:rPr>
                <w:delText>Integer</w:delText>
              </w:r>
            </w:del>
          </w:p>
        </w:tc>
        <w:tc>
          <w:tcPr>
            <w:tcW w:w="4677" w:type="dxa"/>
            <w:shd w:val="clear" w:color="auto" w:fill="auto"/>
            <w:tcPrChange w:id="534" w:author="DELL" w:date="2020-07-30T11:30:00Z">
              <w:tcPr>
                <w:tcW w:w="5197" w:type="dxa"/>
                <w:shd w:val="clear" w:color="auto" w:fill="auto"/>
              </w:tcPr>
            </w:tcPrChange>
          </w:tcPr>
          <w:p w14:paraId="7B718CCF" w14:textId="38203880" w:rsidR="003F21FB" w:rsidRPr="0065358C" w:rsidDel="007F1EDF" w:rsidRDefault="003F21FB" w:rsidP="007F713B">
            <w:pPr>
              <w:rPr>
                <w:del w:id="535" w:author="梁家声" w:date="2020-07-31T10:08:00Z"/>
                <w:rFonts w:ascii="宋体" w:eastAsia="宋体" w:hAnsi="宋体"/>
                <w:szCs w:val="20"/>
                <w:rPrChange w:id="536" w:author="DELL" w:date="2020-07-30T14:56:00Z">
                  <w:rPr>
                    <w:del w:id="537" w:author="梁家声" w:date="2020-07-31T10:08:00Z"/>
                    <w:rFonts w:ascii="Times New Roman" w:hAnsi="Times New Roman"/>
                    <w:szCs w:val="20"/>
                  </w:rPr>
                </w:rPrChange>
              </w:rPr>
            </w:pPr>
            <w:del w:id="538" w:author="梁家声" w:date="2020-07-31T10:08:00Z">
              <w:r w:rsidRPr="0065358C" w:rsidDel="007F1EDF">
                <w:rPr>
                  <w:rFonts w:ascii="宋体" w:eastAsia="宋体" w:hAnsi="宋体" w:hint="eastAsia"/>
                  <w:szCs w:val="20"/>
                  <w:rPrChange w:id="539" w:author="DELL" w:date="2020-07-30T14:56:00Z">
                    <w:rPr>
                      <w:rFonts w:ascii="Times New Roman" w:hAnsi="Times New Roman" w:hint="eastAsia"/>
                      <w:szCs w:val="20"/>
                    </w:rPr>
                  </w:rPrChange>
                </w:rPr>
                <w:delText>计算证书微缩图</w:delText>
              </w:r>
              <w:r w:rsidRPr="0065358C" w:rsidDel="007F1EDF">
                <w:rPr>
                  <w:rFonts w:ascii="宋体" w:eastAsia="宋体" w:hAnsi="宋体"/>
                  <w:szCs w:val="20"/>
                  <w:rPrChange w:id="540" w:author="DELL" w:date="2020-07-30T14:56:00Z">
                    <w:rPr>
                      <w:rFonts w:ascii="Times New Roman" w:hAnsi="Times New Roman"/>
                      <w:szCs w:val="20"/>
                    </w:rPr>
                  </w:rPrChange>
                </w:rPr>
                <w:delText>hash</w:delText>
              </w:r>
              <w:r w:rsidRPr="0065358C" w:rsidDel="007F1EDF">
                <w:rPr>
                  <w:rFonts w:ascii="宋体" w:eastAsia="宋体" w:hAnsi="宋体" w:hint="eastAsia"/>
                  <w:szCs w:val="20"/>
                  <w:rPrChange w:id="541" w:author="DELL" w:date="2020-07-30T14:56:00Z">
                    <w:rPr>
                      <w:rFonts w:ascii="Times New Roman" w:hAnsi="Times New Roman" w:hint="eastAsia"/>
                      <w:szCs w:val="20"/>
                    </w:rPr>
                  </w:rPrChange>
                </w:rPr>
                <w:delText>算法</w:delText>
              </w:r>
              <w:r w:rsidRPr="0065358C" w:rsidDel="007F1EDF">
                <w:rPr>
                  <w:rFonts w:ascii="宋体" w:eastAsia="宋体" w:hAnsi="宋体"/>
                  <w:szCs w:val="20"/>
                  <w:rPrChange w:id="542" w:author="DELL" w:date="2020-07-30T14:56:00Z">
                    <w:rPr>
                      <w:rFonts w:ascii="Times New Roman" w:hAnsi="Times New Roman"/>
                      <w:szCs w:val="20"/>
                    </w:rPr>
                  </w:rPrChange>
                </w:rPr>
                <w:delText>(</w:delText>
              </w:r>
              <w:r w:rsidRPr="0065358C" w:rsidDel="007F1EDF">
                <w:rPr>
                  <w:rFonts w:ascii="宋体" w:eastAsia="宋体" w:hAnsi="宋体" w:hint="eastAsia"/>
                  <w:szCs w:val="20"/>
                  <w:rPrChange w:id="543" w:author="DELL" w:date="2020-07-30T14:56:00Z">
                    <w:rPr>
                      <w:rFonts w:ascii="Times New Roman" w:hAnsi="Times New Roman" w:hint="eastAsia"/>
                      <w:szCs w:val="20"/>
                    </w:rPr>
                  </w:rPrChange>
                </w:rPr>
                <w:delText>仅支持</w:delText>
              </w:r>
              <w:r w:rsidRPr="0065358C" w:rsidDel="007F1EDF">
                <w:rPr>
                  <w:rFonts w:ascii="宋体" w:eastAsia="宋体" w:hAnsi="宋体"/>
                  <w:szCs w:val="20"/>
                  <w:rPrChange w:id="544" w:author="DELL" w:date="2020-07-30T14:56:00Z">
                    <w:rPr>
                      <w:rFonts w:ascii="Times New Roman" w:hAnsi="Times New Roman"/>
                      <w:szCs w:val="20"/>
                    </w:rPr>
                  </w:rPrChange>
                </w:rPr>
                <w:delText>SHA-1</w:delText>
              </w:r>
              <w:r w:rsidRPr="0065358C" w:rsidDel="007F1EDF">
                <w:rPr>
                  <w:rFonts w:ascii="宋体" w:eastAsia="宋体" w:hAnsi="宋体" w:hint="eastAsia"/>
                  <w:szCs w:val="20"/>
                  <w:rPrChange w:id="545" w:author="DELL" w:date="2020-07-30T14:56:00Z">
                    <w:rPr>
                      <w:rFonts w:ascii="Times New Roman" w:hAnsi="Times New Roman" w:hint="eastAsia"/>
                      <w:szCs w:val="20"/>
                    </w:rPr>
                  </w:rPrChange>
                </w:rPr>
                <w:delText>和</w:delText>
              </w:r>
              <w:r w:rsidRPr="0065358C" w:rsidDel="007F1EDF">
                <w:rPr>
                  <w:rFonts w:ascii="宋体" w:eastAsia="宋体" w:hAnsi="宋体"/>
                  <w:szCs w:val="20"/>
                  <w:rPrChange w:id="546" w:author="DELL" w:date="2020-07-30T14:56:00Z">
                    <w:rPr>
                      <w:rFonts w:ascii="Times New Roman" w:hAnsi="Times New Roman"/>
                      <w:szCs w:val="20"/>
                    </w:rPr>
                  </w:rPrChange>
                </w:rPr>
                <w:delText>SHA-256)</w:delText>
              </w:r>
            </w:del>
          </w:p>
        </w:tc>
      </w:tr>
      <w:tr w:rsidR="003F21FB" w:rsidRPr="0065358C" w:rsidDel="007F1EDF" w14:paraId="57EAF469" w14:textId="0167BF1B" w:rsidTr="003F21FB">
        <w:trPr>
          <w:trHeight w:val="243"/>
          <w:jc w:val="center"/>
          <w:del w:id="547" w:author="梁家声" w:date="2020-07-31T10:08:00Z"/>
          <w:trPrChange w:id="548" w:author="DELL" w:date="2020-07-30T11:30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uto"/>
            <w:tcPrChange w:id="549" w:author="DELL" w:date="2020-07-30T11:30:00Z">
              <w:tcPr>
                <w:tcW w:w="1680" w:type="dxa"/>
                <w:shd w:val="clear" w:color="auto" w:fill="auto"/>
              </w:tcPr>
            </w:tcPrChange>
          </w:tcPr>
          <w:p w14:paraId="341683BA" w14:textId="69F55753" w:rsidR="003F21FB" w:rsidRPr="0065358C" w:rsidDel="007F1EDF" w:rsidRDefault="003F21FB" w:rsidP="007F713B">
            <w:pPr>
              <w:rPr>
                <w:del w:id="550" w:author="梁家声" w:date="2020-07-31T10:08:00Z"/>
                <w:rFonts w:ascii="宋体" w:eastAsia="宋体" w:hAnsi="宋体"/>
                <w:rPrChange w:id="551" w:author="DELL" w:date="2020-07-30T14:56:00Z">
                  <w:rPr>
                    <w:del w:id="552" w:author="梁家声" w:date="2020-07-31T10:08:00Z"/>
                  </w:rPr>
                </w:rPrChange>
              </w:rPr>
            </w:pPr>
            <w:del w:id="553" w:author="梁家声" w:date="2020-07-31T10:08:00Z">
              <w:r w:rsidRPr="0065358C" w:rsidDel="007F1EDF">
                <w:rPr>
                  <w:rFonts w:ascii="宋体" w:eastAsia="宋体" w:hAnsi="宋体"/>
                  <w:rPrChange w:id="554" w:author="DELL" w:date="2020-07-30T14:56:00Z">
                    <w:rPr/>
                  </w:rPrChange>
                </w:rPr>
                <w:delText>hash</w:delText>
              </w:r>
            </w:del>
          </w:p>
        </w:tc>
        <w:tc>
          <w:tcPr>
            <w:tcW w:w="1943" w:type="dxa"/>
            <w:shd w:val="clear" w:color="auto" w:fill="auto"/>
            <w:tcPrChange w:id="555" w:author="DELL" w:date="2020-07-30T11:30:00Z">
              <w:tcPr>
                <w:tcW w:w="1736" w:type="dxa"/>
                <w:shd w:val="clear" w:color="auto" w:fill="auto"/>
              </w:tcPr>
            </w:tcPrChange>
          </w:tcPr>
          <w:p w14:paraId="5EC8338F" w14:textId="713CC89F" w:rsidR="003F21FB" w:rsidRPr="0065358C" w:rsidDel="007F1EDF" w:rsidRDefault="003F21FB" w:rsidP="007F713B">
            <w:pPr>
              <w:rPr>
                <w:del w:id="556" w:author="梁家声" w:date="2020-07-31T10:08:00Z"/>
                <w:rFonts w:ascii="宋体" w:eastAsia="宋体" w:hAnsi="宋体"/>
                <w:color w:val="2E74B5" w:themeColor="accent1" w:themeShade="BF"/>
                <w:szCs w:val="20"/>
                <w:rPrChange w:id="557" w:author="DELL" w:date="2020-07-30T14:56:00Z">
                  <w:rPr>
                    <w:del w:id="558" w:author="梁家声" w:date="2020-07-31T10:08:00Z"/>
                    <w:rFonts w:ascii="Times New Roman" w:hAnsi="Times New Roman"/>
                    <w:color w:val="2E74B5" w:themeColor="accent1" w:themeShade="BF"/>
                    <w:szCs w:val="20"/>
                  </w:rPr>
                </w:rPrChange>
              </w:rPr>
            </w:pPr>
            <w:del w:id="559" w:author="梁家声" w:date="2020-07-31T10:08:00Z">
              <w:r w:rsidRPr="0065358C" w:rsidDel="007F1EDF">
                <w:rPr>
                  <w:rFonts w:ascii="宋体" w:eastAsia="宋体" w:hAnsi="宋体"/>
                  <w:color w:val="2E74B5" w:themeColor="accent1" w:themeShade="BF"/>
                  <w:szCs w:val="20"/>
                  <w:rPrChange w:id="560" w:author="DELL" w:date="2020-07-30T14:56:00Z">
                    <w:rPr>
                      <w:rFonts w:ascii="Times New Roman" w:hAnsi="Times New Roman"/>
                      <w:color w:val="2E74B5" w:themeColor="accent1" w:themeShade="BF"/>
                      <w:szCs w:val="20"/>
                    </w:rPr>
                  </w:rPrChange>
                </w:rPr>
                <w:delText>String</w:delText>
              </w:r>
            </w:del>
          </w:p>
        </w:tc>
        <w:tc>
          <w:tcPr>
            <w:tcW w:w="4677" w:type="dxa"/>
            <w:shd w:val="clear" w:color="auto" w:fill="auto"/>
            <w:tcPrChange w:id="561" w:author="DELL" w:date="2020-07-30T11:30:00Z">
              <w:tcPr>
                <w:tcW w:w="5197" w:type="dxa"/>
                <w:shd w:val="clear" w:color="auto" w:fill="auto"/>
              </w:tcPr>
            </w:tcPrChange>
          </w:tcPr>
          <w:p w14:paraId="416EEF9B" w14:textId="22B7D4B4" w:rsidR="003F21FB" w:rsidRPr="0065358C" w:rsidDel="007F1EDF" w:rsidRDefault="003F21FB" w:rsidP="007F713B">
            <w:pPr>
              <w:rPr>
                <w:del w:id="562" w:author="梁家声" w:date="2020-07-31T10:08:00Z"/>
                <w:rFonts w:ascii="宋体" w:eastAsia="宋体" w:hAnsi="宋体"/>
                <w:rPrChange w:id="563" w:author="DELL" w:date="2020-07-30T14:56:00Z">
                  <w:rPr>
                    <w:del w:id="564" w:author="梁家声" w:date="2020-07-31T10:08:00Z"/>
                  </w:rPr>
                </w:rPrChange>
              </w:rPr>
            </w:pPr>
            <w:del w:id="565" w:author="梁家声" w:date="2020-07-31T10:08:00Z">
              <w:r w:rsidRPr="0065358C" w:rsidDel="007F1EDF">
                <w:rPr>
                  <w:rFonts w:ascii="宋体" w:eastAsia="宋体" w:hAnsi="宋体" w:hint="eastAsia"/>
                  <w:rPrChange w:id="566" w:author="DELL" w:date="2020-07-30T14:56:00Z">
                    <w:rPr>
                      <w:rFonts w:hint="eastAsia"/>
                    </w:rPr>
                  </w:rPrChange>
                </w:rPr>
                <w:delText>证书微缩图</w:delText>
              </w:r>
              <w:r w:rsidRPr="0065358C" w:rsidDel="007F1EDF">
                <w:rPr>
                  <w:rFonts w:ascii="宋体" w:eastAsia="宋体" w:hAnsi="宋体"/>
                  <w:rPrChange w:id="567" w:author="DELL" w:date="2020-07-30T14:56:00Z">
                    <w:rPr/>
                  </w:rPrChange>
                </w:rPr>
                <w:delText>(大写)</w:delText>
              </w:r>
            </w:del>
          </w:p>
        </w:tc>
      </w:tr>
    </w:tbl>
    <w:p w14:paraId="176AC3B2" w14:textId="77777777" w:rsidR="003F21FB" w:rsidRPr="0065358C" w:rsidRDefault="003F21FB">
      <w:pPr>
        <w:rPr>
          <w:rFonts w:ascii="宋体" w:eastAsia="宋体" w:hAnsi="宋体"/>
        </w:rPr>
      </w:pPr>
    </w:p>
    <w:p w14:paraId="308C0E4D" w14:textId="63C71E82" w:rsidR="00707889" w:rsidRPr="0065358C" w:rsidRDefault="00707889">
      <w:pPr>
        <w:pStyle w:val="ad"/>
        <w:ind w:firstLine="0"/>
        <w:rPr>
          <w:ins w:id="568" w:author="DELL" w:date="2020-07-30T11:26:00Z"/>
          <w:rFonts w:ascii="宋体" w:hAnsi="宋体"/>
        </w:rPr>
        <w:pPrChange w:id="569" w:author="DELL" w:date="2020-07-30T11:26:00Z">
          <w:pPr>
            <w:pStyle w:val="ad"/>
          </w:pPr>
        </w:pPrChange>
      </w:pPr>
      <w:bookmarkStart w:id="570" w:name="User结构"/>
      <w:ins w:id="571" w:author="DELL" w:date="2020-07-30T11:26:00Z">
        <w:r w:rsidRPr="0065358C">
          <w:rPr>
            <w:rFonts w:ascii="宋体" w:hAnsi="宋体"/>
          </w:rPr>
          <w:t>User结构</w:t>
        </w:r>
        <w:bookmarkEnd w:id="570"/>
      </w:ins>
    </w:p>
    <w:p w14:paraId="006A9355" w14:textId="32D1AAA3" w:rsidR="00707889" w:rsidRPr="0065358C" w:rsidRDefault="00937A7E" w:rsidP="00707889">
      <w:pPr>
        <w:pStyle w:val="ad"/>
        <w:rPr>
          <w:ins w:id="572" w:author="DELL" w:date="2020-07-30T11:26:00Z"/>
          <w:rFonts w:ascii="宋体" w:hAnsi="宋体"/>
          <w:rPrChange w:id="573" w:author="DELL" w:date="2020-07-30T14:56:00Z">
            <w:rPr>
              <w:ins w:id="574" w:author="DELL" w:date="2020-07-30T11:26:00Z"/>
            </w:rPr>
          </w:rPrChange>
        </w:rPr>
      </w:pPr>
      <w:del w:id="575" w:author="DELL" w:date="2020-07-30T11:26:00Z">
        <w:r w:rsidRPr="0065358C" w:rsidDel="00707889">
          <w:rPr>
            <w:rFonts w:ascii="宋体" w:hAnsi="宋体"/>
          </w:rPr>
          <w:lastRenderedPageBreak/>
          <w:delText>user项说明</w:delText>
        </w:r>
      </w:del>
      <w:ins w:id="576" w:author="DELL" w:date="2020-07-30T11:26:00Z">
        <w:r w:rsidR="00707889" w:rsidRPr="0065358C">
          <w:rPr>
            <w:rFonts w:ascii="宋体" w:hAnsi="宋体" w:hint="eastAsia"/>
            <w:rPrChange w:id="577" w:author="DELL" w:date="2020-07-30T14:56:00Z">
              <w:rPr>
                <w:rFonts w:hint="eastAsia"/>
              </w:rPr>
            </w:rPrChange>
          </w:rPr>
          <w:t>当办理个人证书时，此对象代表个人信息</w:t>
        </w:r>
        <w:r w:rsidR="00707889" w:rsidRPr="0065358C">
          <w:rPr>
            <w:rFonts w:ascii="宋体" w:hAnsi="宋体"/>
            <w:rPrChange w:id="578" w:author="DELL" w:date="2020-07-30T14:56:00Z">
              <w:rPr/>
            </w:rPrChange>
          </w:rPr>
          <w:t>(indiv)</w:t>
        </w:r>
        <w:r w:rsidR="00707889" w:rsidRPr="0065358C">
          <w:rPr>
            <w:rFonts w:ascii="宋体" w:hAnsi="宋体" w:hint="eastAsia"/>
            <w:rPrChange w:id="579" w:author="DELL" w:date="2020-07-30T14:56:00Z">
              <w:rPr>
                <w:rFonts w:hint="eastAsia"/>
              </w:rPr>
            </w:rPrChange>
          </w:rPr>
          <w:t>。</w:t>
        </w:r>
      </w:ins>
    </w:p>
    <w:p w14:paraId="13A2D75C" w14:textId="77777777" w:rsidR="00707889" w:rsidRPr="0065358C" w:rsidRDefault="00707889" w:rsidP="00707889">
      <w:pPr>
        <w:pStyle w:val="ad"/>
        <w:rPr>
          <w:ins w:id="580" w:author="DELL" w:date="2020-07-30T11:26:00Z"/>
          <w:rFonts w:ascii="宋体" w:hAnsi="宋体"/>
          <w:rPrChange w:id="581" w:author="DELL" w:date="2020-07-30T14:56:00Z">
            <w:rPr>
              <w:ins w:id="582" w:author="DELL" w:date="2020-07-30T11:26:00Z"/>
            </w:rPr>
          </w:rPrChange>
        </w:rPr>
      </w:pPr>
      <w:ins w:id="583" w:author="DELL" w:date="2020-07-30T11:26:00Z">
        <w:r w:rsidRPr="0065358C">
          <w:rPr>
            <w:rFonts w:ascii="宋体" w:hAnsi="宋体" w:hint="eastAsia"/>
            <w:rPrChange w:id="584" w:author="DELL" w:date="2020-07-30T14:56:00Z">
              <w:rPr>
                <w:rFonts w:hint="eastAsia"/>
              </w:rPr>
            </w:rPrChange>
          </w:rPr>
          <w:t>当办理机构证书时，此对象代表机构信息</w:t>
        </w:r>
        <w:r w:rsidRPr="0065358C">
          <w:rPr>
            <w:rFonts w:ascii="宋体" w:hAnsi="宋体"/>
            <w:rPrChange w:id="585" w:author="DELL" w:date="2020-07-30T14:56:00Z">
              <w:rPr/>
            </w:rPrChange>
          </w:rPr>
          <w:t>(org)</w:t>
        </w:r>
        <w:r w:rsidRPr="0065358C">
          <w:rPr>
            <w:rFonts w:ascii="宋体" w:hAnsi="宋体" w:hint="eastAsia"/>
            <w:rPrChange w:id="586" w:author="DELL" w:date="2020-07-30T14:56:00Z">
              <w:rPr>
                <w:rFonts w:hint="eastAsia"/>
              </w:rPr>
            </w:rPrChange>
          </w:rPr>
          <w:t>。</w:t>
        </w:r>
      </w:ins>
    </w:p>
    <w:p w14:paraId="692C8FBB" w14:textId="77777777" w:rsidR="00707889" w:rsidRPr="0065358C" w:rsidRDefault="00707889" w:rsidP="00707889">
      <w:pPr>
        <w:pStyle w:val="ad"/>
        <w:rPr>
          <w:ins w:id="587" w:author="DELL" w:date="2020-07-30T11:26:00Z"/>
          <w:rFonts w:ascii="宋体" w:hAnsi="宋体"/>
          <w:rPrChange w:id="588" w:author="DELL" w:date="2020-07-30T14:56:00Z">
            <w:rPr>
              <w:ins w:id="589" w:author="DELL" w:date="2020-07-30T11:26:00Z"/>
            </w:rPr>
          </w:rPrChange>
        </w:rPr>
      </w:pPr>
      <w:ins w:id="590" w:author="DELL" w:date="2020-07-30T11:26:00Z">
        <w:r w:rsidRPr="0065358C">
          <w:rPr>
            <w:rFonts w:ascii="宋体" w:hAnsi="宋体" w:hint="eastAsia"/>
            <w:rPrChange w:id="591" w:author="DELL" w:date="2020-07-30T14:56:00Z">
              <w:rPr>
                <w:rFonts w:hint="eastAsia"/>
              </w:rPr>
            </w:rPrChange>
          </w:rPr>
          <w:t>当办理设备证书时，此对象代表设备及其使用者的信息</w:t>
        </w:r>
        <w:r w:rsidRPr="0065358C">
          <w:rPr>
            <w:rFonts w:ascii="宋体" w:hAnsi="宋体"/>
            <w:rPrChange w:id="592" w:author="DELL" w:date="2020-07-30T14:56:00Z">
              <w:rPr/>
            </w:rPrChange>
          </w:rPr>
          <w:t>(equip)</w:t>
        </w:r>
        <w:r w:rsidRPr="0065358C">
          <w:rPr>
            <w:rFonts w:ascii="宋体" w:hAnsi="宋体" w:hint="eastAsia"/>
            <w:rPrChange w:id="593" w:author="DELL" w:date="2020-07-30T14:56:00Z">
              <w:rPr>
                <w:rFonts w:hint="eastAsia"/>
              </w:rPr>
            </w:rPrChange>
          </w:rPr>
          <w:t>。</w:t>
        </w:r>
      </w:ins>
    </w:p>
    <w:p w14:paraId="6D92DDD2" w14:textId="77777777" w:rsidR="00707889" w:rsidRPr="0065358C" w:rsidRDefault="00707889" w:rsidP="00707889">
      <w:pPr>
        <w:pStyle w:val="ad"/>
        <w:rPr>
          <w:ins w:id="594" w:author="DELL" w:date="2020-07-30T11:26:00Z"/>
          <w:rFonts w:ascii="宋体" w:hAnsi="宋体"/>
          <w:rPrChange w:id="595" w:author="DELL" w:date="2020-07-30T14:56:00Z">
            <w:rPr>
              <w:ins w:id="596" w:author="DELL" w:date="2020-07-30T11:26:00Z"/>
            </w:rPr>
          </w:rPrChange>
        </w:rPr>
      </w:pPr>
      <w:ins w:id="597" w:author="DELL" w:date="2020-07-30T11:26:00Z">
        <w:r w:rsidRPr="0065358C">
          <w:rPr>
            <w:rFonts w:ascii="宋体" w:hAnsi="宋体" w:hint="eastAsia"/>
            <w:rPrChange w:id="598" w:author="DELL" w:date="2020-07-30T14:56:00Z">
              <w:rPr>
                <w:rFonts w:hint="eastAsia"/>
              </w:rPr>
            </w:rPrChange>
          </w:rPr>
          <w:t>当办理机构员工证书时，此对象代表员工信息</w:t>
        </w:r>
        <w:r w:rsidRPr="0065358C">
          <w:rPr>
            <w:rFonts w:ascii="宋体" w:hAnsi="宋体"/>
            <w:rPrChange w:id="599" w:author="DELL" w:date="2020-07-30T14:56:00Z">
              <w:rPr/>
            </w:rPrChange>
          </w:rPr>
          <w:t>(emp)</w:t>
        </w:r>
        <w:r w:rsidRPr="0065358C">
          <w:rPr>
            <w:rFonts w:ascii="宋体" w:hAnsi="宋体" w:hint="eastAsia"/>
            <w:rPrChange w:id="600" w:author="DELL" w:date="2020-07-30T14:56:00Z">
              <w:rPr>
                <w:rFonts w:hint="eastAsia"/>
              </w:rPr>
            </w:rPrChange>
          </w:rPr>
          <w:t>。</w:t>
        </w:r>
      </w:ins>
    </w:p>
    <w:p w14:paraId="728C0361" w14:textId="77777777" w:rsidR="00707889" w:rsidRPr="0065358C" w:rsidRDefault="00707889">
      <w:pPr>
        <w:rPr>
          <w:ins w:id="601" w:author="DELL" w:date="2020-07-30T11:25:00Z"/>
          <w:rFonts w:ascii="宋体" w:eastAsia="宋体" w:hAnsi="宋体"/>
        </w:rPr>
      </w:pPr>
    </w:p>
    <w:tbl>
      <w:tblPr>
        <w:tblStyle w:val="a3"/>
        <w:tblW w:w="8217" w:type="dxa"/>
        <w:jc w:val="center"/>
        <w:shd w:val="clear" w:color="auto" w:fill="ACB9CA" w:themeFill="text2" w:themeFillTint="66"/>
        <w:tblLook w:val="04A0" w:firstRow="1" w:lastRow="0" w:firstColumn="1" w:lastColumn="0" w:noHBand="0" w:noVBand="1"/>
        <w:tblPrChange w:id="602" w:author="DELL" w:date="2020-07-30T11:25:00Z">
          <w:tblPr>
            <w:tblStyle w:val="a3"/>
            <w:tblW w:w="9639" w:type="dxa"/>
            <w:jc w:val="center"/>
            <w:shd w:val="clear" w:color="auto" w:fill="ACB9CA" w:themeFill="text2" w:themeFillTint="66"/>
            <w:tblLook w:val="04A0" w:firstRow="1" w:lastRow="0" w:firstColumn="1" w:lastColumn="0" w:noHBand="0" w:noVBand="1"/>
          </w:tblPr>
        </w:tblPrChange>
      </w:tblPr>
      <w:tblGrid>
        <w:gridCol w:w="1923"/>
        <w:gridCol w:w="2426"/>
        <w:gridCol w:w="2124"/>
        <w:gridCol w:w="1823"/>
        <w:tblGridChange w:id="603">
          <w:tblGrid>
            <w:gridCol w:w="1826"/>
            <w:gridCol w:w="2235"/>
            <w:gridCol w:w="2116"/>
            <w:gridCol w:w="3462"/>
          </w:tblGrid>
        </w:tblGridChange>
      </w:tblGrid>
      <w:tr w:rsidR="00707889" w:rsidRPr="0065358C" w14:paraId="221FA31E" w14:textId="77777777" w:rsidTr="00707889">
        <w:trPr>
          <w:trHeight w:val="254"/>
          <w:jc w:val="center"/>
          <w:ins w:id="604" w:author="DELL" w:date="2020-07-30T11:25:00Z"/>
          <w:trPrChange w:id="605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CB9CA" w:themeFill="text2" w:themeFillTint="66"/>
            <w:tcPrChange w:id="606" w:author="DELL" w:date="2020-07-30T11:25:00Z">
              <w:tcPr>
                <w:tcW w:w="1707" w:type="dxa"/>
                <w:shd w:val="clear" w:color="auto" w:fill="ACB9CA" w:themeFill="text2" w:themeFillTint="66"/>
              </w:tcPr>
            </w:tcPrChange>
          </w:tcPr>
          <w:p w14:paraId="7D3973E6" w14:textId="77777777" w:rsidR="00707889" w:rsidRPr="0065358C" w:rsidRDefault="00707889" w:rsidP="007F713B">
            <w:pPr>
              <w:pStyle w:val="ad"/>
              <w:ind w:firstLine="0"/>
              <w:jc w:val="center"/>
              <w:rPr>
                <w:ins w:id="607" w:author="DELL" w:date="2020-07-30T11:25:00Z"/>
                <w:rFonts w:ascii="宋体" w:hAnsi="宋体"/>
                <w:b/>
                <w:rPrChange w:id="608" w:author="DELL" w:date="2020-07-30T14:56:00Z">
                  <w:rPr>
                    <w:ins w:id="609" w:author="DELL" w:date="2020-07-30T11:25:00Z"/>
                    <w:b/>
                  </w:rPr>
                </w:rPrChange>
              </w:rPr>
            </w:pPr>
            <w:ins w:id="610" w:author="DELL" w:date="2020-07-30T11:25:00Z">
              <w:r w:rsidRPr="0065358C">
                <w:rPr>
                  <w:rFonts w:ascii="宋体" w:hAnsi="宋体" w:hint="eastAsia"/>
                  <w:b/>
                  <w:rPrChange w:id="611" w:author="DELL" w:date="2020-07-30T14:56:00Z">
                    <w:rPr>
                      <w:rFonts w:hint="eastAsia"/>
                      <w:b/>
                    </w:rPr>
                  </w:rPrChange>
                </w:rPr>
                <w:t>参数</w:t>
              </w:r>
            </w:ins>
          </w:p>
        </w:tc>
        <w:tc>
          <w:tcPr>
            <w:tcW w:w="2235" w:type="dxa"/>
            <w:shd w:val="clear" w:color="auto" w:fill="ACB9CA" w:themeFill="text2" w:themeFillTint="66"/>
            <w:tcPrChange w:id="612" w:author="DELL" w:date="2020-07-30T11:25:00Z">
              <w:tcPr>
                <w:tcW w:w="1696" w:type="dxa"/>
                <w:shd w:val="clear" w:color="auto" w:fill="ACB9CA" w:themeFill="text2" w:themeFillTint="66"/>
              </w:tcPr>
            </w:tcPrChange>
          </w:tcPr>
          <w:p w14:paraId="20203A43" w14:textId="77777777" w:rsidR="00707889" w:rsidRPr="0065358C" w:rsidRDefault="00707889" w:rsidP="007F713B">
            <w:pPr>
              <w:pStyle w:val="ad"/>
              <w:ind w:firstLine="0"/>
              <w:jc w:val="center"/>
              <w:rPr>
                <w:ins w:id="613" w:author="DELL" w:date="2020-07-30T11:25:00Z"/>
                <w:rFonts w:ascii="宋体" w:hAnsi="宋体"/>
                <w:b/>
                <w:rPrChange w:id="614" w:author="DELL" w:date="2020-07-30T14:56:00Z">
                  <w:rPr>
                    <w:ins w:id="615" w:author="DELL" w:date="2020-07-30T11:25:00Z"/>
                    <w:b/>
                  </w:rPr>
                </w:rPrChange>
              </w:rPr>
            </w:pPr>
            <w:ins w:id="616" w:author="DELL" w:date="2020-07-30T11:25:00Z">
              <w:r w:rsidRPr="0065358C">
                <w:rPr>
                  <w:rFonts w:ascii="宋体" w:hAnsi="宋体" w:hint="eastAsia"/>
                  <w:b/>
                  <w:rPrChange w:id="617" w:author="DELL" w:date="2020-07-30T14:56:00Z">
                    <w:rPr>
                      <w:rFonts w:hint="eastAsia"/>
                      <w:b/>
                    </w:rPr>
                  </w:rPrChange>
                </w:rPr>
                <w:t>类型</w:t>
              </w:r>
              <w:r w:rsidRPr="0065358C">
                <w:rPr>
                  <w:rFonts w:ascii="宋体" w:hAnsi="宋体"/>
                  <w:b/>
                  <w:rPrChange w:id="618" w:author="DELL" w:date="2020-07-30T14:56:00Z">
                    <w:rPr>
                      <w:b/>
                    </w:rPr>
                  </w:rPrChange>
                </w:rPr>
                <w:t>(</w:t>
              </w:r>
              <w:r w:rsidRPr="0065358C">
                <w:rPr>
                  <w:rFonts w:ascii="宋体" w:hAnsi="宋体" w:hint="eastAsia"/>
                  <w:b/>
                  <w:rPrChange w:id="619" w:author="DELL" w:date="2020-07-30T14:56:00Z">
                    <w:rPr>
                      <w:rFonts w:hint="eastAsia"/>
                      <w:b/>
                    </w:rPr>
                  </w:rPrChange>
                </w:rPr>
                <w:t>字符长度</w:t>
              </w:r>
              <w:r w:rsidRPr="0065358C">
                <w:rPr>
                  <w:rFonts w:ascii="宋体" w:hAnsi="宋体"/>
                  <w:b/>
                  <w:rPrChange w:id="620" w:author="DELL" w:date="2020-07-30T14:56:00Z">
                    <w:rPr>
                      <w:b/>
                    </w:rPr>
                  </w:rPrChange>
                </w:rPr>
                <w:t>)</w:t>
              </w:r>
            </w:ins>
          </w:p>
        </w:tc>
        <w:tc>
          <w:tcPr>
            <w:tcW w:w="2116" w:type="dxa"/>
            <w:shd w:val="clear" w:color="auto" w:fill="ACB9CA" w:themeFill="text2" w:themeFillTint="66"/>
            <w:tcPrChange w:id="621" w:author="DELL" w:date="2020-07-30T11:25:00Z">
              <w:tcPr>
                <w:tcW w:w="1134" w:type="dxa"/>
                <w:shd w:val="clear" w:color="auto" w:fill="ACB9CA" w:themeFill="text2" w:themeFillTint="66"/>
              </w:tcPr>
            </w:tcPrChange>
          </w:tcPr>
          <w:p w14:paraId="0F67F1FC" w14:textId="77777777" w:rsidR="00707889" w:rsidRPr="0065358C" w:rsidRDefault="00707889" w:rsidP="007F713B">
            <w:pPr>
              <w:pStyle w:val="ad"/>
              <w:ind w:firstLine="0"/>
              <w:rPr>
                <w:ins w:id="622" w:author="DELL" w:date="2020-07-30T11:25:00Z"/>
                <w:rFonts w:ascii="宋体" w:hAnsi="宋体"/>
                <w:b/>
                <w:rPrChange w:id="623" w:author="DELL" w:date="2020-07-30T14:56:00Z">
                  <w:rPr>
                    <w:ins w:id="624" w:author="DELL" w:date="2020-07-30T11:25:00Z"/>
                    <w:b/>
                  </w:rPr>
                </w:rPrChange>
              </w:rPr>
            </w:pPr>
            <w:ins w:id="625" w:author="DELL" w:date="2020-07-30T11:25:00Z">
              <w:r w:rsidRPr="0065358C">
                <w:rPr>
                  <w:rFonts w:ascii="宋体" w:hAnsi="宋体" w:hint="eastAsia"/>
                  <w:b/>
                  <w:rPrChange w:id="626" w:author="DELL" w:date="2020-07-30T14:56:00Z">
                    <w:rPr>
                      <w:rFonts w:hint="eastAsia"/>
                      <w:b/>
                    </w:rPr>
                  </w:rPrChange>
                </w:rPr>
                <w:t>所属对象</w:t>
              </w:r>
            </w:ins>
          </w:p>
        </w:tc>
        <w:tc>
          <w:tcPr>
            <w:tcW w:w="2040" w:type="dxa"/>
            <w:shd w:val="clear" w:color="auto" w:fill="ACB9CA" w:themeFill="text2" w:themeFillTint="66"/>
            <w:tcPrChange w:id="627" w:author="DELL" w:date="2020-07-30T11:25:00Z">
              <w:tcPr>
                <w:tcW w:w="6103" w:type="dxa"/>
                <w:shd w:val="clear" w:color="auto" w:fill="ACB9CA" w:themeFill="text2" w:themeFillTint="66"/>
              </w:tcPr>
            </w:tcPrChange>
          </w:tcPr>
          <w:p w14:paraId="21BB1BA1" w14:textId="77777777" w:rsidR="00707889" w:rsidRPr="0065358C" w:rsidRDefault="00707889" w:rsidP="007F713B">
            <w:pPr>
              <w:pStyle w:val="ad"/>
              <w:ind w:firstLine="0"/>
              <w:jc w:val="center"/>
              <w:rPr>
                <w:ins w:id="628" w:author="DELL" w:date="2020-07-30T11:25:00Z"/>
                <w:rFonts w:ascii="宋体" w:hAnsi="宋体"/>
                <w:b/>
                <w:rPrChange w:id="629" w:author="DELL" w:date="2020-07-30T14:56:00Z">
                  <w:rPr>
                    <w:ins w:id="630" w:author="DELL" w:date="2020-07-30T11:25:00Z"/>
                    <w:b/>
                  </w:rPr>
                </w:rPrChange>
              </w:rPr>
            </w:pPr>
            <w:ins w:id="631" w:author="DELL" w:date="2020-07-30T11:25:00Z">
              <w:r w:rsidRPr="0065358C">
                <w:rPr>
                  <w:rFonts w:ascii="宋体" w:hAnsi="宋体" w:hint="eastAsia"/>
                  <w:b/>
                  <w:rPrChange w:id="632" w:author="DELL" w:date="2020-07-30T14:56:00Z">
                    <w:rPr>
                      <w:rFonts w:hint="eastAsia"/>
                      <w:b/>
                    </w:rPr>
                  </w:rPrChange>
                </w:rPr>
                <w:t>参数说明</w:t>
              </w:r>
            </w:ins>
          </w:p>
        </w:tc>
      </w:tr>
      <w:tr w:rsidR="00707889" w:rsidRPr="0065358C" w14:paraId="3C01BD7C" w14:textId="77777777" w:rsidTr="00707889">
        <w:trPr>
          <w:trHeight w:val="254"/>
          <w:jc w:val="center"/>
          <w:ins w:id="633" w:author="DELL" w:date="2020-07-30T11:25:00Z"/>
          <w:trPrChange w:id="634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uto"/>
            <w:tcPrChange w:id="635" w:author="DELL" w:date="2020-07-30T11:25:00Z">
              <w:tcPr>
                <w:tcW w:w="1707" w:type="dxa"/>
                <w:shd w:val="clear" w:color="auto" w:fill="auto"/>
              </w:tcPr>
            </w:tcPrChange>
          </w:tcPr>
          <w:p w14:paraId="32C16F25" w14:textId="77777777" w:rsidR="00707889" w:rsidRPr="0065358C" w:rsidRDefault="00707889" w:rsidP="007F713B">
            <w:pPr>
              <w:rPr>
                <w:ins w:id="636" w:author="DELL" w:date="2020-07-30T11:25:00Z"/>
                <w:rFonts w:ascii="宋体" w:eastAsia="宋体" w:hAnsi="宋体"/>
                <w:szCs w:val="20"/>
                <w:rPrChange w:id="637" w:author="DELL" w:date="2020-07-30T14:56:00Z">
                  <w:rPr>
                    <w:ins w:id="638" w:author="DELL" w:date="2020-07-30T11:25:00Z"/>
                    <w:rFonts w:ascii="Times New Roman" w:hAnsi="Times New Roman"/>
                    <w:szCs w:val="20"/>
                  </w:rPr>
                </w:rPrChange>
              </w:rPr>
            </w:pPr>
            <w:ins w:id="639" w:author="DELL" w:date="2020-07-30T11:25:00Z">
              <w:r w:rsidRPr="0065358C">
                <w:rPr>
                  <w:rFonts w:ascii="宋体" w:eastAsia="宋体" w:hAnsi="宋体"/>
                  <w:rPrChange w:id="640" w:author="DELL" w:date="2020-07-30T14:56:00Z">
                    <w:rPr/>
                  </w:rPrChange>
                </w:rPr>
                <w:t>officialResidence</w:t>
              </w:r>
            </w:ins>
          </w:p>
        </w:tc>
        <w:tc>
          <w:tcPr>
            <w:tcW w:w="2235" w:type="dxa"/>
            <w:shd w:val="clear" w:color="auto" w:fill="auto"/>
            <w:tcPrChange w:id="641" w:author="DELL" w:date="2020-07-30T11:25:00Z">
              <w:tcPr>
                <w:tcW w:w="1696" w:type="dxa"/>
                <w:shd w:val="clear" w:color="auto" w:fill="auto"/>
              </w:tcPr>
            </w:tcPrChange>
          </w:tcPr>
          <w:p w14:paraId="41D1AF97" w14:textId="77777777" w:rsidR="00707889" w:rsidRPr="0065358C" w:rsidRDefault="00707889" w:rsidP="007F713B">
            <w:pPr>
              <w:rPr>
                <w:ins w:id="642" w:author="DELL" w:date="2020-07-30T11:25:00Z"/>
                <w:rFonts w:ascii="宋体" w:eastAsia="宋体" w:hAnsi="宋体"/>
                <w:color w:val="2E74B5" w:themeColor="accent1" w:themeShade="BF"/>
                <w:szCs w:val="20"/>
                <w:rPrChange w:id="643" w:author="DELL" w:date="2020-07-30T14:56:00Z">
                  <w:rPr>
                    <w:ins w:id="644" w:author="DELL" w:date="2020-07-30T11:25:00Z"/>
                    <w:rFonts w:ascii="Times New Roman" w:hAnsi="Times New Roman"/>
                    <w:color w:val="2E74B5" w:themeColor="accent1" w:themeShade="BF"/>
                    <w:szCs w:val="20"/>
                  </w:rPr>
                </w:rPrChange>
              </w:rPr>
            </w:pPr>
            <w:ins w:id="645" w:author="DELL" w:date="2020-07-30T11:25:00Z">
              <w:r w:rsidRPr="0065358C">
                <w:rPr>
                  <w:rFonts w:ascii="宋体" w:eastAsia="宋体" w:hAnsi="宋体"/>
                  <w:color w:val="2E74B5" w:themeColor="accent1" w:themeShade="BF"/>
                  <w:szCs w:val="20"/>
                  <w:rPrChange w:id="646" w:author="DELL" w:date="2020-07-30T14:56:00Z">
                    <w:rPr>
                      <w:rFonts w:ascii="Times New Roman" w:hAnsi="Times New Roman"/>
                      <w:color w:val="2E74B5" w:themeColor="accent1" w:themeShade="BF"/>
                      <w:szCs w:val="20"/>
                    </w:rPr>
                  </w:rPrChange>
                </w:rPr>
                <w:t>String</w:t>
              </w:r>
            </w:ins>
          </w:p>
        </w:tc>
        <w:tc>
          <w:tcPr>
            <w:tcW w:w="2116" w:type="dxa"/>
            <w:tcPrChange w:id="647" w:author="DELL" w:date="2020-07-30T11:25:00Z">
              <w:tcPr>
                <w:tcW w:w="1134" w:type="dxa"/>
              </w:tcPr>
            </w:tcPrChange>
          </w:tcPr>
          <w:p w14:paraId="244A02D5" w14:textId="77777777" w:rsidR="00707889" w:rsidRPr="0065358C" w:rsidRDefault="00707889" w:rsidP="007F713B">
            <w:pPr>
              <w:rPr>
                <w:ins w:id="648" w:author="DELL" w:date="2020-07-30T11:25:00Z"/>
                <w:rFonts w:ascii="宋体" w:eastAsia="宋体" w:hAnsi="宋体"/>
                <w:rPrChange w:id="649" w:author="DELL" w:date="2020-07-30T14:56:00Z">
                  <w:rPr>
                    <w:ins w:id="650" w:author="DELL" w:date="2020-07-30T11:25:00Z"/>
                  </w:rPr>
                </w:rPrChange>
              </w:rPr>
            </w:pPr>
            <w:ins w:id="651" w:author="DELL" w:date="2020-07-30T11:25:00Z">
              <w:r w:rsidRPr="0065358C">
                <w:rPr>
                  <w:rFonts w:ascii="宋体" w:eastAsia="宋体" w:hAnsi="宋体"/>
                  <w:rPrChange w:id="652" w:author="DELL" w:date="2020-07-30T14:56:00Z">
                    <w:rPr/>
                  </w:rPrChange>
                </w:rPr>
                <w:t>org</w:t>
              </w:r>
            </w:ins>
          </w:p>
        </w:tc>
        <w:tc>
          <w:tcPr>
            <w:tcW w:w="2040" w:type="dxa"/>
            <w:shd w:val="clear" w:color="auto" w:fill="auto"/>
            <w:tcPrChange w:id="653" w:author="DELL" w:date="2020-07-30T11:25:00Z">
              <w:tcPr>
                <w:tcW w:w="6103" w:type="dxa"/>
                <w:shd w:val="clear" w:color="auto" w:fill="auto"/>
              </w:tcPr>
            </w:tcPrChange>
          </w:tcPr>
          <w:p w14:paraId="465B6A17" w14:textId="77777777" w:rsidR="00707889" w:rsidRPr="0065358C" w:rsidRDefault="00707889" w:rsidP="007F713B">
            <w:pPr>
              <w:rPr>
                <w:ins w:id="654" w:author="DELL" w:date="2020-07-30T11:25:00Z"/>
                <w:rFonts w:ascii="宋体" w:eastAsia="宋体" w:hAnsi="宋体"/>
                <w:szCs w:val="20"/>
                <w:rPrChange w:id="655" w:author="DELL" w:date="2020-07-30T14:56:00Z">
                  <w:rPr>
                    <w:ins w:id="656" w:author="DELL" w:date="2020-07-30T11:25:00Z"/>
                    <w:rFonts w:ascii="Times New Roman" w:hAnsi="Times New Roman"/>
                    <w:szCs w:val="20"/>
                  </w:rPr>
                </w:rPrChange>
              </w:rPr>
            </w:pPr>
            <w:ins w:id="657" w:author="DELL" w:date="2020-07-30T11:25:00Z">
              <w:r w:rsidRPr="0065358C">
                <w:rPr>
                  <w:rFonts w:ascii="宋体" w:eastAsia="宋体" w:hAnsi="宋体" w:hint="eastAsia"/>
                  <w:szCs w:val="20"/>
                  <w:rPrChange w:id="658" w:author="DELL" w:date="2020-07-30T14:56:00Z">
                    <w:rPr>
                      <w:rFonts w:ascii="Times New Roman" w:hAnsi="Times New Roman" w:hint="eastAsia"/>
                      <w:szCs w:val="20"/>
                    </w:rPr>
                  </w:rPrChange>
                </w:rPr>
                <w:t>法定住所</w:t>
              </w:r>
            </w:ins>
          </w:p>
        </w:tc>
      </w:tr>
      <w:tr w:rsidR="00707889" w:rsidRPr="0065358C" w14:paraId="055C4929" w14:textId="77777777" w:rsidTr="00707889">
        <w:trPr>
          <w:trHeight w:val="254"/>
          <w:jc w:val="center"/>
          <w:ins w:id="659" w:author="DELL" w:date="2020-07-30T11:25:00Z"/>
          <w:trPrChange w:id="660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uto"/>
            <w:tcPrChange w:id="661" w:author="DELL" w:date="2020-07-30T11:25:00Z">
              <w:tcPr>
                <w:tcW w:w="1707" w:type="dxa"/>
                <w:shd w:val="clear" w:color="auto" w:fill="auto"/>
              </w:tcPr>
            </w:tcPrChange>
          </w:tcPr>
          <w:p w14:paraId="29CF22AD" w14:textId="77777777" w:rsidR="00707889" w:rsidRPr="0065358C" w:rsidRDefault="00707889" w:rsidP="007F713B">
            <w:pPr>
              <w:rPr>
                <w:ins w:id="662" w:author="DELL" w:date="2020-07-30T11:25:00Z"/>
                <w:rFonts w:ascii="宋体" w:eastAsia="宋体" w:hAnsi="宋体"/>
                <w:rPrChange w:id="663" w:author="DELL" w:date="2020-07-30T14:56:00Z">
                  <w:rPr>
                    <w:ins w:id="664" w:author="DELL" w:date="2020-07-30T11:25:00Z"/>
                  </w:rPr>
                </w:rPrChange>
              </w:rPr>
            </w:pPr>
            <w:ins w:id="665" w:author="DELL" w:date="2020-07-30T11:25:00Z">
              <w:r w:rsidRPr="0065358C">
                <w:rPr>
                  <w:rFonts w:ascii="宋体" w:eastAsia="宋体" w:hAnsi="宋体"/>
                  <w:rPrChange w:id="666" w:author="DELL" w:date="2020-07-30T14:56:00Z">
                    <w:rPr/>
                  </w:rPrChange>
                </w:rPr>
                <w:t>organizationCode</w:t>
              </w:r>
            </w:ins>
          </w:p>
        </w:tc>
        <w:tc>
          <w:tcPr>
            <w:tcW w:w="2235" w:type="dxa"/>
            <w:shd w:val="clear" w:color="auto" w:fill="auto"/>
            <w:tcPrChange w:id="667" w:author="DELL" w:date="2020-07-30T11:25:00Z">
              <w:tcPr>
                <w:tcW w:w="1696" w:type="dxa"/>
                <w:shd w:val="clear" w:color="auto" w:fill="auto"/>
              </w:tcPr>
            </w:tcPrChange>
          </w:tcPr>
          <w:p w14:paraId="0A721E84" w14:textId="77777777" w:rsidR="00707889" w:rsidRPr="0065358C" w:rsidRDefault="00707889" w:rsidP="007F713B">
            <w:pPr>
              <w:rPr>
                <w:ins w:id="668" w:author="DELL" w:date="2020-07-30T11:25:00Z"/>
                <w:rFonts w:ascii="宋体" w:eastAsia="宋体" w:hAnsi="宋体"/>
                <w:color w:val="2E74B5" w:themeColor="accent1" w:themeShade="BF"/>
                <w:rPrChange w:id="669" w:author="DELL" w:date="2020-07-30T14:56:00Z">
                  <w:rPr>
                    <w:ins w:id="670" w:author="DELL" w:date="2020-07-30T11:25:00Z"/>
                    <w:color w:val="2E74B5" w:themeColor="accent1" w:themeShade="BF"/>
                  </w:rPr>
                </w:rPrChange>
              </w:rPr>
            </w:pPr>
            <w:ins w:id="671" w:author="DELL" w:date="2020-07-30T11:25:00Z">
              <w:r w:rsidRPr="0065358C">
                <w:rPr>
                  <w:rFonts w:ascii="宋体" w:eastAsia="宋体" w:hAnsi="宋体"/>
                  <w:color w:val="2E74B5" w:themeColor="accent1" w:themeShade="BF"/>
                  <w:szCs w:val="20"/>
                  <w:rPrChange w:id="672" w:author="DELL" w:date="2020-07-30T14:56:00Z">
                    <w:rPr>
                      <w:rFonts w:ascii="Times New Roman" w:hAnsi="Times New Roman"/>
                      <w:color w:val="2E74B5" w:themeColor="accent1" w:themeShade="BF"/>
                      <w:szCs w:val="20"/>
                    </w:rPr>
                  </w:rPrChange>
                </w:rPr>
                <w:t>String</w:t>
              </w:r>
            </w:ins>
          </w:p>
        </w:tc>
        <w:tc>
          <w:tcPr>
            <w:tcW w:w="2116" w:type="dxa"/>
            <w:tcPrChange w:id="673" w:author="DELL" w:date="2020-07-30T11:25:00Z">
              <w:tcPr>
                <w:tcW w:w="1134" w:type="dxa"/>
              </w:tcPr>
            </w:tcPrChange>
          </w:tcPr>
          <w:p w14:paraId="5709755C" w14:textId="77777777" w:rsidR="00707889" w:rsidRPr="0065358C" w:rsidRDefault="00707889" w:rsidP="007F713B">
            <w:pPr>
              <w:rPr>
                <w:ins w:id="674" w:author="DELL" w:date="2020-07-30T11:25:00Z"/>
                <w:rFonts w:ascii="宋体" w:eastAsia="宋体" w:hAnsi="宋体"/>
                <w:rPrChange w:id="675" w:author="DELL" w:date="2020-07-30T14:56:00Z">
                  <w:rPr>
                    <w:ins w:id="676" w:author="DELL" w:date="2020-07-30T11:25:00Z"/>
                  </w:rPr>
                </w:rPrChange>
              </w:rPr>
            </w:pPr>
            <w:ins w:id="677" w:author="DELL" w:date="2020-07-30T11:25:00Z">
              <w:r w:rsidRPr="0065358C">
                <w:rPr>
                  <w:rFonts w:ascii="宋体" w:eastAsia="宋体" w:hAnsi="宋体"/>
                  <w:rPrChange w:id="678" w:author="DELL" w:date="2020-07-30T14:56:00Z">
                    <w:rPr/>
                  </w:rPrChange>
                </w:rPr>
                <w:t>org</w:t>
              </w:r>
            </w:ins>
          </w:p>
        </w:tc>
        <w:tc>
          <w:tcPr>
            <w:tcW w:w="2040" w:type="dxa"/>
            <w:shd w:val="clear" w:color="auto" w:fill="auto"/>
            <w:tcPrChange w:id="679" w:author="DELL" w:date="2020-07-30T11:25:00Z">
              <w:tcPr>
                <w:tcW w:w="6103" w:type="dxa"/>
                <w:shd w:val="clear" w:color="auto" w:fill="auto"/>
              </w:tcPr>
            </w:tcPrChange>
          </w:tcPr>
          <w:p w14:paraId="20E8283C" w14:textId="77777777" w:rsidR="00707889" w:rsidRPr="0065358C" w:rsidRDefault="00707889" w:rsidP="007F713B">
            <w:pPr>
              <w:rPr>
                <w:ins w:id="680" w:author="DELL" w:date="2020-07-30T11:25:00Z"/>
                <w:rFonts w:ascii="宋体" w:eastAsia="宋体" w:hAnsi="宋体"/>
                <w:rPrChange w:id="681" w:author="DELL" w:date="2020-07-30T14:56:00Z">
                  <w:rPr>
                    <w:ins w:id="682" w:author="DELL" w:date="2020-07-30T11:25:00Z"/>
                  </w:rPr>
                </w:rPrChange>
              </w:rPr>
            </w:pPr>
            <w:ins w:id="683" w:author="DELL" w:date="2020-07-30T11:25:00Z">
              <w:r w:rsidRPr="0065358C">
                <w:rPr>
                  <w:rFonts w:ascii="宋体" w:eastAsia="宋体" w:hAnsi="宋体" w:hint="eastAsia"/>
                  <w:rPrChange w:id="684" w:author="DELL" w:date="2020-07-30T14:56:00Z">
                    <w:rPr>
                      <w:rFonts w:hint="eastAsia"/>
                    </w:rPr>
                  </w:rPrChange>
                </w:rPr>
                <w:t>组织</w:t>
              </w:r>
              <w:r w:rsidRPr="0065358C">
                <w:rPr>
                  <w:rFonts w:ascii="宋体" w:eastAsia="宋体" w:hAnsi="宋体"/>
                  <w:rPrChange w:id="685" w:author="DELL" w:date="2020-07-30T14:56:00Z">
                    <w:rPr/>
                  </w:rPrChange>
                </w:rPr>
                <w:t>机构代码</w:t>
              </w:r>
            </w:ins>
          </w:p>
        </w:tc>
      </w:tr>
      <w:tr w:rsidR="00707889" w:rsidRPr="0065358C" w14:paraId="360FCAFA" w14:textId="77777777" w:rsidTr="00707889">
        <w:trPr>
          <w:trHeight w:val="254"/>
          <w:jc w:val="center"/>
          <w:ins w:id="686" w:author="DELL" w:date="2020-07-30T11:25:00Z"/>
          <w:trPrChange w:id="687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uto"/>
            <w:tcPrChange w:id="688" w:author="DELL" w:date="2020-07-30T11:25:00Z">
              <w:tcPr>
                <w:tcW w:w="1707" w:type="dxa"/>
                <w:shd w:val="clear" w:color="auto" w:fill="auto"/>
              </w:tcPr>
            </w:tcPrChange>
          </w:tcPr>
          <w:p w14:paraId="406F68AF" w14:textId="77777777" w:rsidR="00707889" w:rsidRPr="0065358C" w:rsidRDefault="00707889" w:rsidP="007F713B">
            <w:pPr>
              <w:rPr>
                <w:ins w:id="689" w:author="DELL" w:date="2020-07-30T11:25:00Z"/>
                <w:rFonts w:ascii="宋体" w:eastAsia="宋体" w:hAnsi="宋体"/>
                <w:rPrChange w:id="690" w:author="DELL" w:date="2020-07-30T14:56:00Z">
                  <w:rPr>
                    <w:ins w:id="691" w:author="DELL" w:date="2020-07-30T11:25:00Z"/>
                  </w:rPr>
                </w:rPrChange>
              </w:rPr>
            </w:pPr>
            <w:ins w:id="692" w:author="DELL" w:date="2020-07-30T11:25:00Z">
              <w:r w:rsidRPr="0065358C">
                <w:rPr>
                  <w:rFonts w:ascii="宋体" w:eastAsia="宋体" w:hAnsi="宋体"/>
                  <w:rPrChange w:id="693" w:author="DELL" w:date="2020-07-30T14:56:00Z">
                    <w:rPr/>
                  </w:rPrChange>
                </w:rPr>
                <w:t>organizationType</w:t>
              </w:r>
            </w:ins>
          </w:p>
        </w:tc>
        <w:tc>
          <w:tcPr>
            <w:tcW w:w="2235" w:type="dxa"/>
            <w:shd w:val="clear" w:color="auto" w:fill="auto"/>
            <w:tcPrChange w:id="694" w:author="DELL" w:date="2020-07-30T11:25:00Z">
              <w:tcPr>
                <w:tcW w:w="1696" w:type="dxa"/>
                <w:shd w:val="clear" w:color="auto" w:fill="auto"/>
              </w:tcPr>
            </w:tcPrChange>
          </w:tcPr>
          <w:p w14:paraId="0D0FE3A9" w14:textId="77777777" w:rsidR="00707889" w:rsidRPr="0065358C" w:rsidRDefault="00707889" w:rsidP="007F713B">
            <w:pPr>
              <w:rPr>
                <w:ins w:id="695" w:author="DELL" w:date="2020-07-30T11:25:00Z"/>
                <w:rFonts w:ascii="宋体" w:eastAsia="宋体" w:hAnsi="宋体"/>
                <w:color w:val="2E74B5" w:themeColor="accent1" w:themeShade="BF"/>
                <w:rPrChange w:id="696" w:author="DELL" w:date="2020-07-30T14:56:00Z">
                  <w:rPr>
                    <w:ins w:id="697" w:author="DELL" w:date="2020-07-30T11:25:00Z"/>
                    <w:color w:val="2E74B5" w:themeColor="accent1" w:themeShade="BF"/>
                  </w:rPr>
                </w:rPrChange>
              </w:rPr>
            </w:pPr>
            <w:ins w:id="698" w:author="DELL" w:date="2020-07-30T11:25:00Z">
              <w:r w:rsidRPr="0065358C">
                <w:rPr>
                  <w:rFonts w:ascii="宋体" w:eastAsia="宋体" w:hAnsi="宋体"/>
                  <w:color w:val="2E74B5" w:themeColor="accent1" w:themeShade="BF"/>
                  <w:rPrChange w:id="699" w:author="DELL" w:date="2020-07-30T14:56:00Z">
                    <w:rPr>
                      <w:color w:val="2E74B5" w:themeColor="accent1" w:themeShade="BF"/>
                    </w:rPr>
                  </w:rPrChange>
                </w:rPr>
                <w:t>Long</w:t>
              </w:r>
            </w:ins>
          </w:p>
        </w:tc>
        <w:tc>
          <w:tcPr>
            <w:tcW w:w="2116" w:type="dxa"/>
            <w:tcPrChange w:id="700" w:author="DELL" w:date="2020-07-30T11:25:00Z">
              <w:tcPr>
                <w:tcW w:w="1134" w:type="dxa"/>
              </w:tcPr>
            </w:tcPrChange>
          </w:tcPr>
          <w:p w14:paraId="359D74F4" w14:textId="77777777" w:rsidR="00707889" w:rsidRPr="0065358C" w:rsidRDefault="00707889" w:rsidP="007F713B">
            <w:pPr>
              <w:rPr>
                <w:ins w:id="701" w:author="DELL" w:date="2020-07-30T11:25:00Z"/>
                <w:rFonts w:ascii="宋体" w:eastAsia="宋体" w:hAnsi="宋体"/>
                <w:rPrChange w:id="702" w:author="DELL" w:date="2020-07-30T14:56:00Z">
                  <w:rPr>
                    <w:ins w:id="703" w:author="DELL" w:date="2020-07-30T11:25:00Z"/>
                  </w:rPr>
                </w:rPrChange>
              </w:rPr>
            </w:pPr>
            <w:ins w:id="704" w:author="DELL" w:date="2020-07-30T11:25:00Z">
              <w:r w:rsidRPr="0065358C">
                <w:rPr>
                  <w:rFonts w:ascii="宋体" w:eastAsia="宋体" w:hAnsi="宋体"/>
                  <w:rPrChange w:id="705" w:author="DELL" w:date="2020-07-30T14:56:00Z">
                    <w:rPr/>
                  </w:rPrChange>
                </w:rPr>
                <w:t>org/equip</w:t>
              </w:r>
            </w:ins>
          </w:p>
        </w:tc>
        <w:tc>
          <w:tcPr>
            <w:tcW w:w="2040" w:type="dxa"/>
            <w:shd w:val="clear" w:color="auto" w:fill="auto"/>
            <w:tcPrChange w:id="706" w:author="DELL" w:date="2020-07-30T11:25:00Z">
              <w:tcPr>
                <w:tcW w:w="6103" w:type="dxa"/>
                <w:shd w:val="clear" w:color="auto" w:fill="auto"/>
              </w:tcPr>
            </w:tcPrChange>
          </w:tcPr>
          <w:p w14:paraId="749C9512" w14:textId="12A21960" w:rsidR="00707889" w:rsidRPr="0065358C" w:rsidRDefault="00707889" w:rsidP="007F713B">
            <w:pPr>
              <w:rPr>
                <w:ins w:id="707" w:author="DELL" w:date="2020-07-30T11:25:00Z"/>
                <w:rFonts w:ascii="宋体" w:eastAsia="宋体" w:hAnsi="宋体"/>
                <w:rPrChange w:id="708" w:author="DELL" w:date="2020-07-30T14:56:00Z">
                  <w:rPr>
                    <w:ins w:id="709" w:author="DELL" w:date="2020-07-30T11:25:00Z"/>
                  </w:rPr>
                </w:rPrChange>
              </w:rPr>
            </w:pPr>
            <w:ins w:id="710" w:author="DELL" w:date="2020-07-30T11:25:00Z">
              <w:r w:rsidRPr="0065358C">
                <w:rPr>
                  <w:rFonts w:ascii="宋体" w:eastAsia="宋体" w:hAnsi="宋体" w:hint="eastAsia"/>
                  <w:rPrChange w:id="711" w:author="DELL" w:date="2020-07-30T14:56:00Z">
                    <w:rPr>
                      <w:rFonts w:hint="eastAsia"/>
                    </w:rPr>
                  </w:rPrChange>
                </w:rPr>
                <w:t>机构</w:t>
              </w:r>
              <w:r w:rsidRPr="0065358C">
                <w:rPr>
                  <w:rFonts w:ascii="宋体" w:eastAsia="宋体" w:hAnsi="宋体"/>
                  <w:rPrChange w:id="712" w:author="DELL" w:date="2020-07-30T14:56:00Z">
                    <w:rPr/>
                  </w:rPrChange>
                </w:rPr>
                <w:t>类型</w:t>
              </w:r>
              <w:r w:rsidRPr="0065358C">
                <w:rPr>
                  <w:rFonts w:ascii="宋体" w:eastAsia="宋体" w:hAnsi="宋体" w:hint="eastAsia"/>
                  <w:rPrChange w:id="713" w:author="DELL" w:date="2020-07-30T14:56:00Z">
                    <w:rPr>
                      <w:rFonts w:hint="eastAsia"/>
                    </w:rPr>
                  </w:rPrChange>
                </w:rPr>
                <w:t>，参考</w:t>
              </w:r>
            </w:ins>
            <w:ins w:id="714" w:author="DELL" w:date="2020-07-30T14:42:00Z">
              <w:r w:rsidR="00770B04" w:rsidRPr="007F1EDF">
                <w:rPr>
                  <w:rFonts w:ascii="宋体" w:eastAsia="宋体" w:hAnsi="宋体"/>
                </w:rPr>
                <w:fldChar w:fldCharType="begin"/>
              </w:r>
              <w:r w:rsidR="00770B04" w:rsidRPr="0065358C">
                <w:rPr>
                  <w:rFonts w:ascii="宋体" w:eastAsia="宋体" w:hAnsi="宋体"/>
                </w:rPr>
                <w:instrText xml:space="preserve"> HYPERLINK  \l "</w:instrText>
              </w:r>
              <w:r w:rsidR="00770B04" w:rsidRPr="0065358C">
                <w:rPr>
                  <w:rFonts w:ascii="宋体" w:eastAsia="宋体" w:hAnsi="宋体" w:hint="eastAsia"/>
                </w:rPr>
                <w:instrText>机构类型</w:instrText>
              </w:r>
              <w:r w:rsidR="00770B04" w:rsidRPr="0065358C">
                <w:rPr>
                  <w:rFonts w:ascii="宋体" w:eastAsia="宋体" w:hAnsi="宋体"/>
                </w:rPr>
                <w:instrText xml:space="preserve">" </w:instrText>
              </w:r>
              <w:r w:rsidR="00770B04" w:rsidRPr="007F1EDF">
                <w:rPr>
                  <w:rFonts w:ascii="宋体" w:eastAsia="宋体" w:hAnsi="宋体"/>
                  <w:rPrChange w:id="715" w:author="DELL" w:date="2020-07-30T14:56:00Z">
                    <w:rPr>
                      <w:rFonts w:ascii="宋体" w:eastAsia="宋体" w:hAnsi="宋体"/>
                    </w:rPr>
                  </w:rPrChange>
                </w:rPr>
                <w:fldChar w:fldCharType="separate"/>
              </w:r>
              <w:r w:rsidR="00770B04" w:rsidRPr="0065358C">
                <w:rPr>
                  <w:rStyle w:val="ac"/>
                  <w:rFonts w:ascii="宋体" w:eastAsia="宋体" w:hAnsi="宋体" w:hint="eastAsia"/>
                  <w:rPrChange w:id="716" w:author="DELL" w:date="2020-07-30T14:56:00Z">
                    <w:rPr>
                      <w:rStyle w:val="ac"/>
                      <w:rFonts w:hint="eastAsia"/>
                    </w:rPr>
                  </w:rPrChange>
                </w:rPr>
                <w:t>机构类型</w:t>
              </w:r>
              <w:r w:rsidR="00770B04" w:rsidRPr="007F1EDF">
                <w:rPr>
                  <w:rFonts w:ascii="宋体" w:eastAsia="宋体" w:hAnsi="宋体"/>
                </w:rPr>
                <w:fldChar w:fldCharType="end"/>
              </w:r>
            </w:ins>
          </w:p>
        </w:tc>
      </w:tr>
      <w:tr w:rsidR="00707889" w:rsidRPr="0065358C" w14:paraId="292B9E97" w14:textId="77777777" w:rsidTr="00707889">
        <w:trPr>
          <w:trHeight w:val="254"/>
          <w:jc w:val="center"/>
          <w:ins w:id="717" w:author="DELL" w:date="2020-07-30T11:25:00Z"/>
          <w:trPrChange w:id="718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uto"/>
            <w:tcPrChange w:id="719" w:author="DELL" w:date="2020-07-30T11:25:00Z">
              <w:tcPr>
                <w:tcW w:w="1707" w:type="dxa"/>
                <w:shd w:val="clear" w:color="auto" w:fill="auto"/>
              </w:tcPr>
            </w:tcPrChange>
          </w:tcPr>
          <w:p w14:paraId="16EAA0FB" w14:textId="77777777" w:rsidR="00707889" w:rsidRPr="0065358C" w:rsidRDefault="00707889" w:rsidP="007F713B">
            <w:pPr>
              <w:rPr>
                <w:ins w:id="720" w:author="DELL" w:date="2020-07-30T11:25:00Z"/>
                <w:rFonts w:ascii="宋体" w:eastAsia="宋体" w:hAnsi="宋体"/>
                <w:rPrChange w:id="721" w:author="DELL" w:date="2020-07-30T14:56:00Z">
                  <w:rPr>
                    <w:ins w:id="722" w:author="DELL" w:date="2020-07-30T11:25:00Z"/>
                  </w:rPr>
                </w:rPrChange>
              </w:rPr>
            </w:pPr>
            <w:ins w:id="723" w:author="DELL" w:date="2020-07-30T11:25:00Z">
              <w:r w:rsidRPr="0065358C">
                <w:rPr>
                  <w:rFonts w:ascii="宋体" w:eastAsia="宋体" w:hAnsi="宋体"/>
                  <w:rPrChange w:id="724" w:author="DELL" w:date="2020-07-30T14:56:00Z">
                    <w:rPr/>
                  </w:rPrChange>
                </w:rPr>
                <w:t>email</w:t>
              </w:r>
            </w:ins>
          </w:p>
        </w:tc>
        <w:tc>
          <w:tcPr>
            <w:tcW w:w="2235" w:type="dxa"/>
            <w:shd w:val="clear" w:color="auto" w:fill="auto"/>
            <w:tcPrChange w:id="725" w:author="DELL" w:date="2020-07-30T11:25:00Z">
              <w:tcPr>
                <w:tcW w:w="1696" w:type="dxa"/>
                <w:shd w:val="clear" w:color="auto" w:fill="auto"/>
              </w:tcPr>
            </w:tcPrChange>
          </w:tcPr>
          <w:p w14:paraId="422E6D96" w14:textId="77777777" w:rsidR="00707889" w:rsidRPr="0065358C" w:rsidRDefault="00707889" w:rsidP="007F713B">
            <w:pPr>
              <w:rPr>
                <w:ins w:id="726" w:author="DELL" w:date="2020-07-30T11:25:00Z"/>
                <w:rFonts w:ascii="宋体" w:eastAsia="宋体" w:hAnsi="宋体"/>
                <w:color w:val="2E74B5" w:themeColor="accent1" w:themeShade="BF"/>
                <w:rPrChange w:id="727" w:author="DELL" w:date="2020-07-30T14:56:00Z">
                  <w:rPr>
                    <w:ins w:id="728" w:author="DELL" w:date="2020-07-30T11:25:00Z"/>
                    <w:color w:val="2E74B5" w:themeColor="accent1" w:themeShade="BF"/>
                  </w:rPr>
                </w:rPrChange>
              </w:rPr>
            </w:pPr>
            <w:ins w:id="729" w:author="DELL" w:date="2020-07-30T11:25:00Z">
              <w:r w:rsidRPr="0065358C">
                <w:rPr>
                  <w:rFonts w:ascii="宋体" w:eastAsia="宋体" w:hAnsi="宋体"/>
                  <w:color w:val="2E74B5" w:themeColor="accent1" w:themeShade="BF"/>
                  <w:rPrChange w:id="730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2116" w:type="dxa"/>
            <w:tcPrChange w:id="731" w:author="DELL" w:date="2020-07-30T11:25:00Z">
              <w:tcPr>
                <w:tcW w:w="1134" w:type="dxa"/>
              </w:tcPr>
            </w:tcPrChange>
          </w:tcPr>
          <w:p w14:paraId="0A2EFA5F" w14:textId="77777777" w:rsidR="00707889" w:rsidRPr="0065358C" w:rsidRDefault="00707889" w:rsidP="007F713B">
            <w:pPr>
              <w:rPr>
                <w:ins w:id="732" w:author="DELL" w:date="2020-07-30T11:25:00Z"/>
                <w:rFonts w:ascii="宋体" w:eastAsia="宋体" w:hAnsi="宋体"/>
                <w:rPrChange w:id="733" w:author="DELL" w:date="2020-07-30T14:56:00Z">
                  <w:rPr>
                    <w:ins w:id="734" w:author="DELL" w:date="2020-07-30T11:25:00Z"/>
                  </w:rPr>
                </w:rPrChange>
              </w:rPr>
            </w:pPr>
            <w:ins w:id="735" w:author="DELL" w:date="2020-07-30T11:25:00Z">
              <w:r w:rsidRPr="0065358C">
                <w:rPr>
                  <w:rFonts w:ascii="宋体" w:eastAsia="宋体" w:hAnsi="宋体"/>
                  <w:rPrChange w:id="736" w:author="DELL" w:date="2020-07-30T14:56:00Z">
                    <w:rPr/>
                  </w:rPrChange>
                </w:rPr>
                <w:t>Indiv/org/emp</w:t>
              </w:r>
            </w:ins>
          </w:p>
        </w:tc>
        <w:tc>
          <w:tcPr>
            <w:tcW w:w="2040" w:type="dxa"/>
            <w:shd w:val="clear" w:color="auto" w:fill="auto"/>
            <w:tcPrChange w:id="737" w:author="DELL" w:date="2020-07-30T11:25:00Z">
              <w:tcPr>
                <w:tcW w:w="6103" w:type="dxa"/>
                <w:shd w:val="clear" w:color="auto" w:fill="auto"/>
              </w:tcPr>
            </w:tcPrChange>
          </w:tcPr>
          <w:p w14:paraId="4747D10C" w14:textId="77777777" w:rsidR="00707889" w:rsidRPr="0065358C" w:rsidRDefault="00707889" w:rsidP="007F713B">
            <w:pPr>
              <w:rPr>
                <w:ins w:id="738" w:author="DELL" w:date="2020-07-30T11:25:00Z"/>
                <w:rFonts w:ascii="宋体" w:eastAsia="宋体" w:hAnsi="宋体"/>
                <w:rPrChange w:id="739" w:author="DELL" w:date="2020-07-30T14:56:00Z">
                  <w:rPr>
                    <w:ins w:id="740" w:author="DELL" w:date="2020-07-30T11:25:00Z"/>
                  </w:rPr>
                </w:rPrChange>
              </w:rPr>
            </w:pPr>
            <w:ins w:id="741" w:author="DELL" w:date="2020-07-30T11:25:00Z">
              <w:r w:rsidRPr="0065358C">
                <w:rPr>
                  <w:rFonts w:ascii="宋体" w:eastAsia="宋体" w:hAnsi="宋体"/>
                  <w:rPrChange w:id="742" w:author="DELL" w:date="2020-07-30T14:56:00Z">
                    <w:rPr/>
                  </w:rPrChange>
                </w:rPr>
                <w:t>email</w:t>
              </w:r>
            </w:ins>
          </w:p>
        </w:tc>
      </w:tr>
      <w:tr w:rsidR="00707889" w:rsidRPr="0065358C" w14:paraId="772E68FF" w14:textId="77777777" w:rsidTr="00707889">
        <w:trPr>
          <w:trHeight w:val="254"/>
          <w:jc w:val="center"/>
          <w:ins w:id="743" w:author="DELL" w:date="2020-07-30T11:25:00Z"/>
          <w:trPrChange w:id="744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uto"/>
            <w:tcPrChange w:id="745" w:author="DELL" w:date="2020-07-30T11:25:00Z">
              <w:tcPr>
                <w:tcW w:w="1707" w:type="dxa"/>
                <w:shd w:val="clear" w:color="auto" w:fill="auto"/>
              </w:tcPr>
            </w:tcPrChange>
          </w:tcPr>
          <w:p w14:paraId="096FC98C" w14:textId="77777777" w:rsidR="00707889" w:rsidRPr="0065358C" w:rsidRDefault="00707889" w:rsidP="007F713B">
            <w:pPr>
              <w:rPr>
                <w:ins w:id="746" w:author="DELL" w:date="2020-07-30T11:25:00Z"/>
                <w:rFonts w:ascii="宋体" w:eastAsia="宋体" w:hAnsi="宋体"/>
                <w:rPrChange w:id="747" w:author="DELL" w:date="2020-07-30T14:56:00Z">
                  <w:rPr>
                    <w:ins w:id="748" w:author="DELL" w:date="2020-07-30T11:25:00Z"/>
                  </w:rPr>
                </w:rPrChange>
              </w:rPr>
            </w:pPr>
            <w:ins w:id="749" w:author="DELL" w:date="2020-07-30T11:25:00Z">
              <w:r w:rsidRPr="0065358C">
                <w:rPr>
                  <w:rFonts w:ascii="宋体" w:eastAsia="宋体" w:hAnsi="宋体"/>
                  <w:rPrChange w:id="750" w:author="DELL" w:date="2020-07-30T14:56:00Z">
                    <w:rPr/>
                  </w:rPrChange>
                </w:rPr>
                <w:t>identityType</w:t>
              </w:r>
            </w:ins>
          </w:p>
        </w:tc>
        <w:tc>
          <w:tcPr>
            <w:tcW w:w="2235" w:type="dxa"/>
            <w:shd w:val="clear" w:color="auto" w:fill="auto"/>
            <w:tcPrChange w:id="751" w:author="DELL" w:date="2020-07-30T11:25:00Z">
              <w:tcPr>
                <w:tcW w:w="1696" w:type="dxa"/>
                <w:shd w:val="clear" w:color="auto" w:fill="auto"/>
              </w:tcPr>
            </w:tcPrChange>
          </w:tcPr>
          <w:p w14:paraId="2093A64D" w14:textId="77777777" w:rsidR="00707889" w:rsidRPr="0065358C" w:rsidRDefault="00707889" w:rsidP="007F713B">
            <w:pPr>
              <w:rPr>
                <w:ins w:id="752" w:author="DELL" w:date="2020-07-30T11:25:00Z"/>
                <w:rFonts w:ascii="宋体" w:eastAsia="宋体" w:hAnsi="宋体"/>
                <w:color w:val="2E74B5" w:themeColor="accent1" w:themeShade="BF"/>
                <w:rPrChange w:id="753" w:author="DELL" w:date="2020-07-30T14:56:00Z">
                  <w:rPr>
                    <w:ins w:id="754" w:author="DELL" w:date="2020-07-30T11:25:00Z"/>
                    <w:color w:val="2E74B5" w:themeColor="accent1" w:themeShade="BF"/>
                  </w:rPr>
                </w:rPrChange>
              </w:rPr>
            </w:pPr>
            <w:ins w:id="755" w:author="DELL" w:date="2020-07-30T11:25:00Z">
              <w:r w:rsidRPr="0065358C">
                <w:rPr>
                  <w:rFonts w:ascii="宋体" w:eastAsia="宋体" w:hAnsi="宋体"/>
                  <w:color w:val="2E74B5" w:themeColor="accent1" w:themeShade="BF"/>
                  <w:rPrChange w:id="756" w:author="DELL" w:date="2020-07-30T14:56:00Z">
                    <w:rPr>
                      <w:color w:val="2E74B5" w:themeColor="accent1" w:themeShade="BF"/>
                    </w:rPr>
                  </w:rPrChange>
                </w:rPr>
                <w:t>Long</w:t>
              </w:r>
            </w:ins>
          </w:p>
        </w:tc>
        <w:tc>
          <w:tcPr>
            <w:tcW w:w="2116" w:type="dxa"/>
            <w:tcPrChange w:id="757" w:author="DELL" w:date="2020-07-30T11:25:00Z">
              <w:tcPr>
                <w:tcW w:w="1134" w:type="dxa"/>
              </w:tcPr>
            </w:tcPrChange>
          </w:tcPr>
          <w:p w14:paraId="5B5F926A" w14:textId="77777777" w:rsidR="00707889" w:rsidRPr="0065358C" w:rsidRDefault="00707889" w:rsidP="007F713B">
            <w:pPr>
              <w:rPr>
                <w:ins w:id="758" w:author="DELL" w:date="2020-07-30T11:25:00Z"/>
                <w:rFonts w:ascii="宋体" w:eastAsia="宋体" w:hAnsi="宋体"/>
                <w:rPrChange w:id="759" w:author="DELL" w:date="2020-07-30T14:56:00Z">
                  <w:rPr>
                    <w:ins w:id="760" w:author="DELL" w:date="2020-07-30T11:25:00Z"/>
                  </w:rPr>
                </w:rPrChange>
              </w:rPr>
            </w:pPr>
            <w:ins w:id="761" w:author="DELL" w:date="2020-07-30T11:25:00Z">
              <w:r w:rsidRPr="0065358C">
                <w:rPr>
                  <w:rFonts w:ascii="宋体" w:eastAsia="宋体" w:hAnsi="宋体"/>
                  <w:rPrChange w:id="762" w:author="DELL" w:date="2020-07-30T14:56:00Z">
                    <w:rPr/>
                  </w:rPrChange>
                </w:rPr>
                <w:t>Indiv/org/equip/emp</w:t>
              </w:r>
            </w:ins>
          </w:p>
        </w:tc>
        <w:tc>
          <w:tcPr>
            <w:tcW w:w="2040" w:type="dxa"/>
            <w:shd w:val="clear" w:color="auto" w:fill="auto"/>
            <w:tcPrChange w:id="763" w:author="DELL" w:date="2020-07-30T11:25:00Z">
              <w:tcPr>
                <w:tcW w:w="6103" w:type="dxa"/>
                <w:shd w:val="clear" w:color="auto" w:fill="auto"/>
              </w:tcPr>
            </w:tcPrChange>
          </w:tcPr>
          <w:p w14:paraId="7C80E06B" w14:textId="1330742D" w:rsidR="00707889" w:rsidRPr="0065358C" w:rsidRDefault="00707889" w:rsidP="007F713B">
            <w:pPr>
              <w:rPr>
                <w:ins w:id="764" w:author="DELL" w:date="2020-07-30T11:25:00Z"/>
                <w:rFonts w:ascii="宋体" w:eastAsia="宋体" w:hAnsi="宋体"/>
                <w:rPrChange w:id="765" w:author="DELL" w:date="2020-07-30T14:56:00Z">
                  <w:rPr>
                    <w:ins w:id="766" w:author="DELL" w:date="2020-07-30T11:25:00Z"/>
                  </w:rPr>
                </w:rPrChange>
              </w:rPr>
            </w:pPr>
            <w:ins w:id="767" w:author="DELL" w:date="2020-07-30T11:25:00Z">
              <w:r w:rsidRPr="0065358C">
                <w:rPr>
                  <w:rFonts w:ascii="宋体" w:eastAsia="宋体" w:hAnsi="宋体" w:hint="eastAsia"/>
                  <w:rPrChange w:id="768" w:author="DELL" w:date="2020-07-30T14:56:00Z">
                    <w:rPr>
                      <w:rFonts w:hint="eastAsia"/>
                    </w:rPr>
                  </w:rPrChange>
                </w:rPr>
                <w:t>证件类型，参考</w:t>
              </w:r>
            </w:ins>
            <w:ins w:id="769" w:author="DELL" w:date="2020-07-30T14:42:00Z">
              <w:r w:rsidR="00770B04" w:rsidRPr="007F1EDF">
                <w:rPr>
                  <w:rFonts w:ascii="宋体" w:eastAsia="宋体" w:hAnsi="宋体"/>
                </w:rPr>
                <w:fldChar w:fldCharType="begin"/>
              </w:r>
              <w:r w:rsidR="00770B04" w:rsidRPr="0065358C">
                <w:rPr>
                  <w:rFonts w:ascii="宋体" w:eastAsia="宋体" w:hAnsi="宋体"/>
                </w:rPr>
                <w:instrText xml:space="preserve"> HYPERLINK  \l "</w:instrText>
              </w:r>
              <w:r w:rsidR="00770B04" w:rsidRPr="0065358C">
                <w:rPr>
                  <w:rFonts w:ascii="宋体" w:eastAsia="宋体" w:hAnsi="宋体" w:hint="eastAsia"/>
                </w:rPr>
                <w:instrText>机构证件类型</w:instrText>
              </w:r>
              <w:r w:rsidR="00770B04" w:rsidRPr="0065358C">
                <w:rPr>
                  <w:rFonts w:ascii="宋体" w:eastAsia="宋体" w:hAnsi="宋体"/>
                </w:rPr>
                <w:instrText xml:space="preserve">" </w:instrText>
              </w:r>
              <w:r w:rsidR="00770B04" w:rsidRPr="007F1EDF">
                <w:rPr>
                  <w:rFonts w:ascii="宋体" w:eastAsia="宋体" w:hAnsi="宋体"/>
                  <w:rPrChange w:id="770" w:author="DELL" w:date="2020-07-30T14:56:00Z">
                    <w:rPr>
                      <w:rFonts w:ascii="宋体" w:eastAsia="宋体" w:hAnsi="宋体"/>
                    </w:rPr>
                  </w:rPrChange>
                </w:rPr>
                <w:fldChar w:fldCharType="separate"/>
              </w:r>
              <w:r w:rsidR="00770B04" w:rsidRPr="0065358C">
                <w:rPr>
                  <w:rStyle w:val="ac"/>
                  <w:rFonts w:ascii="宋体" w:eastAsia="宋体" w:hAnsi="宋体" w:hint="eastAsia"/>
                  <w:rPrChange w:id="771" w:author="DELL" w:date="2020-07-30T14:56:00Z">
                    <w:rPr>
                      <w:rStyle w:val="ac"/>
                      <w:rFonts w:hint="eastAsia"/>
                    </w:rPr>
                  </w:rPrChange>
                </w:rPr>
                <w:t>机构证件类型</w:t>
              </w:r>
              <w:r w:rsidR="00770B04" w:rsidRPr="007F1EDF">
                <w:rPr>
                  <w:rFonts w:ascii="宋体" w:eastAsia="宋体" w:hAnsi="宋体"/>
                </w:rPr>
                <w:fldChar w:fldCharType="end"/>
              </w:r>
            </w:ins>
            <w:ins w:id="772" w:author="DELL" w:date="2020-07-30T11:25:00Z">
              <w:r w:rsidRPr="0065358C">
                <w:rPr>
                  <w:rFonts w:ascii="宋体" w:eastAsia="宋体" w:hAnsi="宋体" w:hint="eastAsia"/>
                  <w:rPrChange w:id="773" w:author="DELL" w:date="2020-07-30T14:56:00Z">
                    <w:rPr>
                      <w:rFonts w:hint="eastAsia"/>
                    </w:rPr>
                  </w:rPrChange>
                </w:rPr>
                <w:t>以及</w:t>
              </w:r>
            </w:ins>
            <w:ins w:id="774" w:author="DELL" w:date="2020-07-30T14:42:00Z">
              <w:r w:rsidR="00770B04" w:rsidRPr="007F1EDF">
                <w:rPr>
                  <w:rFonts w:ascii="宋体" w:eastAsia="宋体" w:hAnsi="宋体"/>
                </w:rPr>
                <w:fldChar w:fldCharType="begin"/>
              </w:r>
              <w:r w:rsidR="00770B04" w:rsidRPr="0065358C">
                <w:rPr>
                  <w:rFonts w:ascii="宋体" w:eastAsia="宋体" w:hAnsi="宋体"/>
                </w:rPr>
                <w:instrText xml:space="preserve"> HYPERLINK  \l "</w:instrText>
              </w:r>
              <w:r w:rsidR="00770B04" w:rsidRPr="0065358C">
                <w:rPr>
                  <w:rFonts w:ascii="宋体" w:eastAsia="宋体" w:hAnsi="宋体" w:hint="eastAsia"/>
                </w:rPr>
                <w:instrText>个人证件类型</w:instrText>
              </w:r>
              <w:r w:rsidR="00770B04" w:rsidRPr="0065358C">
                <w:rPr>
                  <w:rFonts w:ascii="宋体" w:eastAsia="宋体" w:hAnsi="宋体"/>
                </w:rPr>
                <w:instrText xml:space="preserve">" </w:instrText>
              </w:r>
              <w:r w:rsidR="00770B04" w:rsidRPr="007F1EDF">
                <w:rPr>
                  <w:rFonts w:ascii="宋体" w:eastAsia="宋体" w:hAnsi="宋体"/>
                  <w:rPrChange w:id="775" w:author="DELL" w:date="2020-07-30T14:56:00Z">
                    <w:rPr>
                      <w:rFonts w:ascii="宋体" w:eastAsia="宋体" w:hAnsi="宋体"/>
                    </w:rPr>
                  </w:rPrChange>
                </w:rPr>
                <w:fldChar w:fldCharType="separate"/>
              </w:r>
              <w:r w:rsidR="00770B04" w:rsidRPr="0065358C">
                <w:rPr>
                  <w:rStyle w:val="ac"/>
                  <w:rFonts w:ascii="宋体" w:eastAsia="宋体" w:hAnsi="宋体" w:hint="eastAsia"/>
                  <w:rPrChange w:id="776" w:author="DELL" w:date="2020-07-30T14:56:00Z">
                    <w:rPr>
                      <w:rStyle w:val="ac"/>
                      <w:rFonts w:hint="eastAsia"/>
                    </w:rPr>
                  </w:rPrChange>
                </w:rPr>
                <w:t>个人证件类型</w:t>
              </w:r>
              <w:r w:rsidR="00770B04" w:rsidRPr="007F1EDF">
                <w:rPr>
                  <w:rFonts w:ascii="宋体" w:eastAsia="宋体" w:hAnsi="宋体"/>
                </w:rPr>
                <w:fldChar w:fldCharType="end"/>
              </w:r>
            </w:ins>
          </w:p>
        </w:tc>
      </w:tr>
      <w:tr w:rsidR="00707889" w:rsidRPr="0065358C" w14:paraId="4E8F02A2" w14:textId="77777777" w:rsidTr="00707889">
        <w:trPr>
          <w:trHeight w:val="254"/>
          <w:jc w:val="center"/>
          <w:ins w:id="777" w:author="DELL" w:date="2020-07-30T11:25:00Z"/>
          <w:trPrChange w:id="778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uto"/>
            <w:tcPrChange w:id="779" w:author="DELL" w:date="2020-07-30T11:25:00Z">
              <w:tcPr>
                <w:tcW w:w="1707" w:type="dxa"/>
                <w:shd w:val="clear" w:color="auto" w:fill="auto"/>
              </w:tcPr>
            </w:tcPrChange>
          </w:tcPr>
          <w:p w14:paraId="4A7EEFDA" w14:textId="77777777" w:rsidR="00707889" w:rsidRPr="0065358C" w:rsidRDefault="00707889" w:rsidP="007F713B">
            <w:pPr>
              <w:rPr>
                <w:ins w:id="780" w:author="DELL" w:date="2020-07-30T11:25:00Z"/>
                <w:rFonts w:ascii="宋体" w:eastAsia="宋体" w:hAnsi="宋体"/>
                <w:rPrChange w:id="781" w:author="DELL" w:date="2020-07-30T14:56:00Z">
                  <w:rPr>
                    <w:ins w:id="782" w:author="DELL" w:date="2020-07-30T11:25:00Z"/>
                  </w:rPr>
                </w:rPrChange>
              </w:rPr>
            </w:pPr>
            <w:ins w:id="783" w:author="DELL" w:date="2020-07-30T11:25:00Z">
              <w:r w:rsidRPr="0065358C">
                <w:rPr>
                  <w:rFonts w:ascii="宋体" w:eastAsia="宋体" w:hAnsi="宋体"/>
                  <w:rPrChange w:id="784" w:author="DELL" w:date="2020-07-30T14:56:00Z">
                    <w:rPr/>
                  </w:rPrChange>
                </w:rPr>
                <w:t>identity</w:t>
              </w:r>
            </w:ins>
          </w:p>
        </w:tc>
        <w:tc>
          <w:tcPr>
            <w:tcW w:w="2235" w:type="dxa"/>
            <w:shd w:val="clear" w:color="auto" w:fill="auto"/>
            <w:tcPrChange w:id="785" w:author="DELL" w:date="2020-07-30T11:25:00Z">
              <w:tcPr>
                <w:tcW w:w="1696" w:type="dxa"/>
                <w:shd w:val="clear" w:color="auto" w:fill="auto"/>
              </w:tcPr>
            </w:tcPrChange>
          </w:tcPr>
          <w:p w14:paraId="02C469B9" w14:textId="77777777" w:rsidR="00707889" w:rsidRPr="0065358C" w:rsidRDefault="00707889" w:rsidP="007F713B">
            <w:pPr>
              <w:rPr>
                <w:ins w:id="786" w:author="DELL" w:date="2020-07-30T11:25:00Z"/>
                <w:rFonts w:ascii="宋体" w:eastAsia="宋体" w:hAnsi="宋体"/>
                <w:color w:val="2E74B5" w:themeColor="accent1" w:themeShade="BF"/>
                <w:rPrChange w:id="787" w:author="DELL" w:date="2020-07-30T14:56:00Z">
                  <w:rPr>
                    <w:ins w:id="788" w:author="DELL" w:date="2020-07-30T11:25:00Z"/>
                    <w:color w:val="2E74B5" w:themeColor="accent1" w:themeShade="BF"/>
                  </w:rPr>
                </w:rPrChange>
              </w:rPr>
            </w:pPr>
            <w:ins w:id="789" w:author="DELL" w:date="2020-07-30T11:25:00Z">
              <w:r w:rsidRPr="0065358C">
                <w:rPr>
                  <w:rFonts w:ascii="宋体" w:eastAsia="宋体" w:hAnsi="宋体"/>
                  <w:color w:val="2E74B5" w:themeColor="accent1" w:themeShade="BF"/>
                  <w:rPrChange w:id="790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2116" w:type="dxa"/>
            <w:tcPrChange w:id="791" w:author="DELL" w:date="2020-07-30T11:25:00Z">
              <w:tcPr>
                <w:tcW w:w="1134" w:type="dxa"/>
              </w:tcPr>
            </w:tcPrChange>
          </w:tcPr>
          <w:p w14:paraId="4418846C" w14:textId="77777777" w:rsidR="00707889" w:rsidRPr="0065358C" w:rsidRDefault="00707889" w:rsidP="007F713B">
            <w:pPr>
              <w:rPr>
                <w:ins w:id="792" w:author="DELL" w:date="2020-07-30T11:25:00Z"/>
                <w:rFonts w:ascii="宋体" w:eastAsia="宋体" w:hAnsi="宋体"/>
                <w:rPrChange w:id="793" w:author="DELL" w:date="2020-07-30T14:56:00Z">
                  <w:rPr>
                    <w:ins w:id="794" w:author="DELL" w:date="2020-07-30T11:25:00Z"/>
                  </w:rPr>
                </w:rPrChange>
              </w:rPr>
            </w:pPr>
            <w:ins w:id="795" w:author="DELL" w:date="2020-07-30T11:25:00Z">
              <w:r w:rsidRPr="0065358C">
                <w:rPr>
                  <w:rFonts w:ascii="宋体" w:eastAsia="宋体" w:hAnsi="宋体"/>
                  <w:rPrChange w:id="796" w:author="DELL" w:date="2020-07-30T14:56:00Z">
                    <w:rPr/>
                  </w:rPrChange>
                </w:rPr>
                <w:t>Indiv/org/equip/emp</w:t>
              </w:r>
            </w:ins>
          </w:p>
        </w:tc>
        <w:tc>
          <w:tcPr>
            <w:tcW w:w="2040" w:type="dxa"/>
            <w:shd w:val="clear" w:color="auto" w:fill="auto"/>
            <w:tcPrChange w:id="797" w:author="DELL" w:date="2020-07-30T11:25:00Z">
              <w:tcPr>
                <w:tcW w:w="6103" w:type="dxa"/>
                <w:shd w:val="clear" w:color="auto" w:fill="auto"/>
              </w:tcPr>
            </w:tcPrChange>
          </w:tcPr>
          <w:p w14:paraId="7B9CEF23" w14:textId="77777777" w:rsidR="00707889" w:rsidRPr="0065358C" w:rsidRDefault="00707889" w:rsidP="007F713B">
            <w:pPr>
              <w:rPr>
                <w:ins w:id="798" w:author="DELL" w:date="2020-07-30T11:25:00Z"/>
                <w:rFonts w:ascii="宋体" w:eastAsia="宋体" w:hAnsi="宋体"/>
                <w:rPrChange w:id="799" w:author="DELL" w:date="2020-07-30T14:56:00Z">
                  <w:rPr>
                    <w:ins w:id="800" w:author="DELL" w:date="2020-07-30T11:25:00Z"/>
                  </w:rPr>
                </w:rPrChange>
              </w:rPr>
            </w:pPr>
            <w:ins w:id="801" w:author="DELL" w:date="2020-07-30T11:25:00Z">
              <w:r w:rsidRPr="0065358C">
                <w:rPr>
                  <w:rFonts w:ascii="宋体" w:eastAsia="宋体" w:hAnsi="宋体" w:hint="eastAsia"/>
                  <w:rPrChange w:id="802" w:author="DELL" w:date="2020-07-30T14:56:00Z">
                    <w:rPr>
                      <w:rFonts w:hint="eastAsia"/>
                    </w:rPr>
                  </w:rPrChange>
                </w:rPr>
                <w:t>证件号码</w:t>
              </w:r>
            </w:ins>
          </w:p>
        </w:tc>
      </w:tr>
      <w:tr w:rsidR="00707889" w:rsidRPr="0065358C" w14:paraId="56D5A604" w14:textId="77777777" w:rsidTr="00707889">
        <w:trPr>
          <w:trHeight w:val="254"/>
          <w:jc w:val="center"/>
          <w:ins w:id="803" w:author="DELL" w:date="2020-07-30T11:25:00Z"/>
          <w:trPrChange w:id="804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uto"/>
            <w:tcPrChange w:id="805" w:author="DELL" w:date="2020-07-30T11:25:00Z">
              <w:tcPr>
                <w:tcW w:w="1707" w:type="dxa"/>
                <w:shd w:val="clear" w:color="auto" w:fill="auto"/>
              </w:tcPr>
            </w:tcPrChange>
          </w:tcPr>
          <w:p w14:paraId="5F64D080" w14:textId="77777777" w:rsidR="00707889" w:rsidRPr="0065358C" w:rsidRDefault="00707889" w:rsidP="007F713B">
            <w:pPr>
              <w:rPr>
                <w:ins w:id="806" w:author="DELL" w:date="2020-07-30T11:25:00Z"/>
                <w:rFonts w:ascii="宋体" w:eastAsia="宋体" w:hAnsi="宋体"/>
                <w:rPrChange w:id="807" w:author="DELL" w:date="2020-07-30T14:56:00Z">
                  <w:rPr>
                    <w:ins w:id="808" w:author="DELL" w:date="2020-07-30T11:25:00Z"/>
                  </w:rPr>
                </w:rPrChange>
              </w:rPr>
            </w:pPr>
            <w:ins w:id="809" w:author="DELL" w:date="2020-07-30T11:25:00Z">
              <w:r w:rsidRPr="0065358C">
                <w:rPr>
                  <w:rFonts w:ascii="宋体" w:eastAsia="宋体" w:hAnsi="宋体"/>
                  <w:rPrChange w:id="810" w:author="DELL" w:date="2020-07-30T14:56:00Z">
                    <w:rPr/>
                  </w:rPrChange>
                </w:rPr>
                <w:t>address</w:t>
              </w:r>
            </w:ins>
          </w:p>
        </w:tc>
        <w:tc>
          <w:tcPr>
            <w:tcW w:w="2235" w:type="dxa"/>
            <w:shd w:val="clear" w:color="auto" w:fill="auto"/>
            <w:tcPrChange w:id="811" w:author="DELL" w:date="2020-07-30T11:25:00Z">
              <w:tcPr>
                <w:tcW w:w="1696" w:type="dxa"/>
                <w:shd w:val="clear" w:color="auto" w:fill="auto"/>
              </w:tcPr>
            </w:tcPrChange>
          </w:tcPr>
          <w:p w14:paraId="399F9B90" w14:textId="77777777" w:rsidR="00707889" w:rsidRPr="0065358C" w:rsidRDefault="00707889" w:rsidP="007F713B">
            <w:pPr>
              <w:rPr>
                <w:ins w:id="812" w:author="DELL" w:date="2020-07-30T11:25:00Z"/>
                <w:rFonts w:ascii="宋体" w:eastAsia="宋体" w:hAnsi="宋体"/>
                <w:color w:val="2E74B5" w:themeColor="accent1" w:themeShade="BF"/>
                <w:rPrChange w:id="813" w:author="DELL" w:date="2020-07-30T14:56:00Z">
                  <w:rPr>
                    <w:ins w:id="814" w:author="DELL" w:date="2020-07-30T11:25:00Z"/>
                    <w:color w:val="2E74B5" w:themeColor="accent1" w:themeShade="BF"/>
                  </w:rPr>
                </w:rPrChange>
              </w:rPr>
            </w:pPr>
            <w:ins w:id="815" w:author="DELL" w:date="2020-07-30T11:25:00Z">
              <w:r w:rsidRPr="0065358C">
                <w:rPr>
                  <w:rFonts w:ascii="宋体" w:eastAsia="宋体" w:hAnsi="宋体"/>
                  <w:color w:val="2E74B5" w:themeColor="accent1" w:themeShade="BF"/>
                  <w:rPrChange w:id="816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2116" w:type="dxa"/>
            <w:tcPrChange w:id="817" w:author="DELL" w:date="2020-07-30T11:25:00Z">
              <w:tcPr>
                <w:tcW w:w="1134" w:type="dxa"/>
              </w:tcPr>
            </w:tcPrChange>
          </w:tcPr>
          <w:p w14:paraId="3B1FADB8" w14:textId="77777777" w:rsidR="00707889" w:rsidRPr="0065358C" w:rsidRDefault="00707889" w:rsidP="007F713B">
            <w:pPr>
              <w:rPr>
                <w:ins w:id="818" w:author="DELL" w:date="2020-07-30T11:25:00Z"/>
                <w:rFonts w:ascii="宋体" w:eastAsia="宋体" w:hAnsi="宋体"/>
                <w:rPrChange w:id="819" w:author="DELL" w:date="2020-07-30T14:56:00Z">
                  <w:rPr>
                    <w:ins w:id="820" w:author="DELL" w:date="2020-07-30T11:25:00Z"/>
                  </w:rPr>
                </w:rPrChange>
              </w:rPr>
            </w:pPr>
            <w:ins w:id="821" w:author="DELL" w:date="2020-07-30T11:25:00Z">
              <w:r w:rsidRPr="0065358C">
                <w:rPr>
                  <w:rFonts w:ascii="宋体" w:eastAsia="宋体" w:hAnsi="宋体"/>
                  <w:rPrChange w:id="822" w:author="DELL" w:date="2020-07-30T14:56:00Z">
                    <w:rPr/>
                  </w:rPrChange>
                </w:rPr>
                <w:t>Indiv</w:t>
              </w:r>
            </w:ins>
          </w:p>
        </w:tc>
        <w:tc>
          <w:tcPr>
            <w:tcW w:w="2040" w:type="dxa"/>
            <w:shd w:val="clear" w:color="auto" w:fill="auto"/>
            <w:tcPrChange w:id="823" w:author="DELL" w:date="2020-07-30T11:25:00Z">
              <w:tcPr>
                <w:tcW w:w="6103" w:type="dxa"/>
                <w:shd w:val="clear" w:color="auto" w:fill="auto"/>
              </w:tcPr>
            </w:tcPrChange>
          </w:tcPr>
          <w:p w14:paraId="49582D7B" w14:textId="77777777" w:rsidR="00707889" w:rsidRPr="0065358C" w:rsidRDefault="00707889" w:rsidP="007F713B">
            <w:pPr>
              <w:rPr>
                <w:ins w:id="824" w:author="DELL" w:date="2020-07-30T11:25:00Z"/>
                <w:rFonts w:ascii="宋体" w:eastAsia="宋体" w:hAnsi="宋体"/>
                <w:rPrChange w:id="825" w:author="DELL" w:date="2020-07-30T14:56:00Z">
                  <w:rPr>
                    <w:ins w:id="826" w:author="DELL" w:date="2020-07-30T11:25:00Z"/>
                  </w:rPr>
                </w:rPrChange>
              </w:rPr>
            </w:pPr>
            <w:ins w:id="827" w:author="DELL" w:date="2020-07-30T11:25:00Z">
              <w:r w:rsidRPr="0065358C">
                <w:rPr>
                  <w:rFonts w:ascii="宋体" w:eastAsia="宋体" w:hAnsi="宋体" w:hint="eastAsia"/>
                  <w:rPrChange w:id="828" w:author="DELL" w:date="2020-07-30T14:56:00Z">
                    <w:rPr>
                      <w:rFonts w:hint="eastAsia"/>
                    </w:rPr>
                  </w:rPrChange>
                </w:rPr>
                <w:t>通信</w:t>
              </w:r>
              <w:r w:rsidRPr="0065358C">
                <w:rPr>
                  <w:rFonts w:ascii="宋体" w:eastAsia="宋体" w:hAnsi="宋体"/>
                  <w:rPrChange w:id="829" w:author="DELL" w:date="2020-07-30T14:56:00Z">
                    <w:rPr/>
                  </w:rPrChange>
                </w:rPr>
                <w:t>地址</w:t>
              </w:r>
            </w:ins>
          </w:p>
        </w:tc>
      </w:tr>
      <w:tr w:rsidR="00707889" w:rsidRPr="0065358C" w14:paraId="6ACC9472" w14:textId="77777777" w:rsidTr="00707889">
        <w:trPr>
          <w:trHeight w:val="254"/>
          <w:jc w:val="center"/>
          <w:ins w:id="830" w:author="DELL" w:date="2020-07-30T11:25:00Z"/>
          <w:trPrChange w:id="831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uto"/>
            <w:tcPrChange w:id="832" w:author="DELL" w:date="2020-07-30T11:25:00Z">
              <w:tcPr>
                <w:tcW w:w="1707" w:type="dxa"/>
                <w:shd w:val="clear" w:color="auto" w:fill="auto"/>
              </w:tcPr>
            </w:tcPrChange>
          </w:tcPr>
          <w:p w14:paraId="5D4EDB97" w14:textId="77777777" w:rsidR="00707889" w:rsidRPr="0065358C" w:rsidRDefault="00707889" w:rsidP="007F713B">
            <w:pPr>
              <w:rPr>
                <w:ins w:id="833" w:author="DELL" w:date="2020-07-30T11:25:00Z"/>
                <w:rFonts w:ascii="宋体" w:eastAsia="宋体" w:hAnsi="宋体"/>
                <w:rPrChange w:id="834" w:author="DELL" w:date="2020-07-30T14:56:00Z">
                  <w:rPr>
                    <w:ins w:id="835" w:author="DELL" w:date="2020-07-30T11:25:00Z"/>
                  </w:rPr>
                </w:rPrChange>
              </w:rPr>
            </w:pPr>
            <w:ins w:id="836" w:author="DELL" w:date="2020-07-30T11:25:00Z">
              <w:r w:rsidRPr="0065358C">
                <w:rPr>
                  <w:rFonts w:ascii="宋体" w:eastAsia="宋体" w:hAnsi="宋体"/>
                  <w:rPrChange w:id="837" w:author="DELL" w:date="2020-07-30T14:56:00Z">
                    <w:rPr/>
                  </w:rPrChange>
                </w:rPr>
                <w:t>birthday</w:t>
              </w:r>
            </w:ins>
          </w:p>
        </w:tc>
        <w:tc>
          <w:tcPr>
            <w:tcW w:w="2235" w:type="dxa"/>
            <w:shd w:val="clear" w:color="auto" w:fill="auto"/>
            <w:tcPrChange w:id="838" w:author="DELL" w:date="2020-07-30T11:25:00Z">
              <w:tcPr>
                <w:tcW w:w="1696" w:type="dxa"/>
                <w:shd w:val="clear" w:color="auto" w:fill="auto"/>
              </w:tcPr>
            </w:tcPrChange>
          </w:tcPr>
          <w:p w14:paraId="354B1E87" w14:textId="77777777" w:rsidR="00707889" w:rsidRPr="0065358C" w:rsidRDefault="00707889" w:rsidP="007F713B">
            <w:pPr>
              <w:rPr>
                <w:ins w:id="839" w:author="DELL" w:date="2020-07-30T11:25:00Z"/>
                <w:rFonts w:ascii="宋体" w:eastAsia="宋体" w:hAnsi="宋体"/>
                <w:color w:val="2E74B5" w:themeColor="accent1" w:themeShade="BF"/>
                <w:rPrChange w:id="840" w:author="DELL" w:date="2020-07-30T14:56:00Z">
                  <w:rPr>
                    <w:ins w:id="841" w:author="DELL" w:date="2020-07-30T11:25:00Z"/>
                    <w:color w:val="2E74B5" w:themeColor="accent1" w:themeShade="BF"/>
                  </w:rPr>
                </w:rPrChange>
              </w:rPr>
            </w:pPr>
            <w:ins w:id="842" w:author="DELL" w:date="2020-07-30T11:25:00Z">
              <w:r w:rsidRPr="0065358C">
                <w:rPr>
                  <w:rFonts w:ascii="宋体" w:eastAsia="宋体" w:hAnsi="宋体"/>
                  <w:color w:val="2E74B5" w:themeColor="accent1" w:themeShade="BF"/>
                  <w:rPrChange w:id="843" w:author="DELL" w:date="2020-07-30T14:56:00Z">
                    <w:rPr>
                      <w:color w:val="2E74B5" w:themeColor="accent1" w:themeShade="BF"/>
                    </w:rPr>
                  </w:rPrChange>
                </w:rPr>
                <w:t>Date</w:t>
              </w:r>
            </w:ins>
          </w:p>
        </w:tc>
        <w:tc>
          <w:tcPr>
            <w:tcW w:w="2116" w:type="dxa"/>
            <w:tcPrChange w:id="844" w:author="DELL" w:date="2020-07-30T11:25:00Z">
              <w:tcPr>
                <w:tcW w:w="1134" w:type="dxa"/>
              </w:tcPr>
            </w:tcPrChange>
          </w:tcPr>
          <w:p w14:paraId="1DDEDF63" w14:textId="77777777" w:rsidR="00707889" w:rsidRPr="0065358C" w:rsidRDefault="00707889" w:rsidP="007F713B">
            <w:pPr>
              <w:rPr>
                <w:ins w:id="845" w:author="DELL" w:date="2020-07-30T11:25:00Z"/>
                <w:rFonts w:ascii="宋体" w:eastAsia="宋体" w:hAnsi="宋体"/>
                <w:rPrChange w:id="846" w:author="DELL" w:date="2020-07-30T14:56:00Z">
                  <w:rPr>
                    <w:ins w:id="847" w:author="DELL" w:date="2020-07-30T11:25:00Z"/>
                  </w:rPr>
                </w:rPrChange>
              </w:rPr>
            </w:pPr>
            <w:ins w:id="848" w:author="DELL" w:date="2020-07-30T11:25:00Z">
              <w:r w:rsidRPr="0065358C">
                <w:rPr>
                  <w:rFonts w:ascii="宋体" w:eastAsia="宋体" w:hAnsi="宋体"/>
                  <w:rPrChange w:id="849" w:author="DELL" w:date="2020-07-30T14:56:00Z">
                    <w:rPr/>
                  </w:rPrChange>
                </w:rPr>
                <w:t>Indiv</w:t>
              </w:r>
            </w:ins>
          </w:p>
        </w:tc>
        <w:tc>
          <w:tcPr>
            <w:tcW w:w="2040" w:type="dxa"/>
            <w:shd w:val="clear" w:color="auto" w:fill="auto"/>
            <w:tcPrChange w:id="850" w:author="DELL" w:date="2020-07-30T11:25:00Z">
              <w:tcPr>
                <w:tcW w:w="6103" w:type="dxa"/>
                <w:shd w:val="clear" w:color="auto" w:fill="auto"/>
              </w:tcPr>
            </w:tcPrChange>
          </w:tcPr>
          <w:p w14:paraId="0A2C913D" w14:textId="77777777" w:rsidR="00707889" w:rsidRPr="0065358C" w:rsidRDefault="00707889" w:rsidP="007F713B">
            <w:pPr>
              <w:rPr>
                <w:ins w:id="851" w:author="DELL" w:date="2020-07-30T11:25:00Z"/>
                <w:rFonts w:ascii="宋体" w:eastAsia="宋体" w:hAnsi="宋体"/>
                <w:rPrChange w:id="852" w:author="DELL" w:date="2020-07-30T14:56:00Z">
                  <w:rPr>
                    <w:ins w:id="853" w:author="DELL" w:date="2020-07-30T11:25:00Z"/>
                  </w:rPr>
                </w:rPrChange>
              </w:rPr>
            </w:pPr>
            <w:ins w:id="854" w:author="DELL" w:date="2020-07-30T11:25:00Z">
              <w:r w:rsidRPr="0065358C">
                <w:rPr>
                  <w:rFonts w:ascii="宋体" w:eastAsia="宋体" w:hAnsi="宋体" w:hint="eastAsia"/>
                  <w:rPrChange w:id="855" w:author="DELL" w:date="2020-07-30T14:56:00Z">
                    <w:rPr>
                      <w:rFonts w:hint="eastAsia"/>
                    </w:rPr>
                  </w:rPrChange>
                </w:rPr>
                <w:t>出生年月</w:t>
              </w:r>
            </w:ins>
          </w:p>
        </w:tc>
      </w:tr>
      <w:tr w:rsidR="00707889" w:rsidRPr="0065358C" w14:paraId="2779E95F" w14:textId="77777777" w:rsidTr="00707889">
        <w:trPr>
          <w:trHeight w:val="254"/>
          <w:jc w:val="center"/>
          <w:ins w:id="856" w:author="DELL" w:date="2020-07-30T11:25:00Z"/>
          <w:trPrChange w:id="857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uto"/>
            <w:tcPrChange w:id="858" w:author="DELL" w:date="2020-07-30T11:25:00Z">
              <w:tcPr>
                <w:tcW w:w="1707" w:type="dxa"/>
                <w:shd w:val="clear" w:color="auto" w:fill="auto"/>
              </w:tcPr>
            </w:tcPrChange>
          </w:tcPr>
          <w:p w14:paraId="4567B799" w14:textId="77777777" w:rsidR="00707889" w:rsidRPr="0065358C" w:rsidRDefault="00707889" w:rsidP="007F713B">
            <w:pPr>
              <w:rPr>
                <w:ins w:id="859" w:author="DELL" w:date="2020-07-30T11:25:00Z"/>
                <w:rFonts w:ascii="宋体" w:eastAsia="宋体" w:hAnsi="宋体"/>
                <w:rPrChange w:id="860" w:author="DELL" w:date="2020-07-30T14:56:00Z">
                  <w:rPr>
                    <w:ins w:id="861" w:author="DELL" w:date="2020-07-30T11:25:00Z"/>
                  </w:rPr>
                </w:rPrChange>
              </w:rPr>
            </w:pPr>
            <w:ins w:id="862" w:author="DELL" w:date="2020-07-30T11:25:00Z">
              <w:r w:rsidRPr="0065358C">
                <w:rPr>
                  <w:rFonts w:ascii="宋体" w:eastAsia="宋体" w:hAnsi="宋体"/>
                  <w:rPrChange w:id="863" w:author="DELL" w:date="2020-07-30T14:56:00Z">
                    <w:rPr/>
                  </w:rPrChange>
                </w:rPr>
                <w:t>phone</w:t>
              </w:r>
            </w:ins>
          </w:p>
        </w:tc>
        <w:tc>
          <w:tcPr>
            <w:tcW w:w="2235" w:type="dxa"/>
            <w:shd w:val="clear" w:color="auto" w:fill="auto"/>
            <w:tcPrChange w:id="864" w:author="DELL" w:date="2020-07-30T11:25:00Z">
              <w:tcPr>
                <w:tcW w:w="1696" w:type="dxa"/>
                <w:shd w:val="clear" w:color="auto" w:fill="auto"/>
              </w:tcPr>
            </w:tcPrChange>
          </w:tcPr>
          <w:p w14:paraId="36FB4EDC" w14:textId="77777777" w:rsidR="00707889" w:rsidRPr="0065358C" w:rsidRDefault="00707889" w:rsidP="007F713B">
            <w:pPr>
              <w:rPr>
                <w:ins w:id="865" w:author="DELL" w:date="2020-07-30T11:25:00Z"/>
                <w:rFonts w:ascii="宋体" w:eastAsia="宋体" w:hAnsi="宋体"/>
                <w:color w:val="2E74B5" w:themeColor="accent1" w:themeShade="BF"/>
                <w:rPrChange w:id="866" w:author="DELL" w:date="2020-07-30T14:56:00Z">
                  <w:rPr>
                    <w:ins w:id="867" w:author="DELL" w:date="2020-07-30T11:25:00Z"/>
                    <w:color w:val="2E74B5" w:themeColor="accent1" w:themeShade="BF"/>
                  </w:rPr>
                </w:rPrChange>
              </w:rPr>
            </w:pPr>
            <w:ins w:id="868" w:author="DELL" w:date="2020-07-30T11:25:00Z">
              <w:r w:rsidRPr="0065358C">
                <w:rPr>
                  <w:rFonts w:ascii="宋体" w:eastAsia="宋体" w:hAnsi="宋体"/>
                  <w:color w:val="2E74B5" w:themeColor="accent1" w:themeShade="BF"/>
                  <w:rPrChange w:id="869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2116" w:type="dxa"/>
            <w:tcPrChange w:id="870" w:author="DELL" w:date="2020-07-30T11:25:00Z">
              <w:tcPr>
                <w:tcW w:w="1134" w:type="dxa"/>
              </w:tcPr>
            </w:tcPrChange>
          </w:tcPr>
          <w:p w14:paraId="620D2570" w14:textId="77777777" w:rsidR="00707889" w:rsidRPr="0065358C" w:rsidRDefault="00707889" w:rsidP="007F713B">
            <w:pPr>
              <w:rPr>
                <w:ins w:id="871" w:author="DELL" w:date="2020-07-30T11:25:00Z"/>
                <w:rFonts w:ascii="宋体" w:eastAsia="宋体" w:hAnsi="宋体"/>
                <w:rPrChange w:id="872" w:author="DELL" w:date="2020-07-30T14:56:00Z">
                  <w:rPr>
                    <w:ins w:id="873" w:author="DELL" w:date="2020-07-30T11:25:00Z"/>
                  </w:rPr>
                </w:rPrChange>
              </w:rPr>
            </w:pPr>
            <w:ins w:id="874" w:author="DELL" w:date="2020-07-30T11:25:00Z">
              <w:r w:rsidRPr="0065358C">
                <w:rPr>
                  <w:rFonts w:ascii="宋体" w:eastAsia="宋体" w:hAnsi="宋体"/>
                  <w:rPrChange w:id="875" w:author="DELL" w:date="2020-07-30T14:56:00Z">
                    <w:rPr/>
                  </w:rPrChange>
                </w:rPr>
                <w:t>Indiv/org/equip/emp</w:t>
              </w:r>
            </w:ins>
          </w:p>
        </w:tc>
        <w:tc>
          <w:tcPr>
            <w:tcW w:w="2040" w:type="dxa"/>
            <w:shd w:val="clear" w:color="auto" w:fill="auto"/>
            <w:tcPrChange w:id="876" w:author="DELL" w:date="2020-07-30T11:25:00Z">
              <w:tcPr>
                <w:tcW w:w="6103" w:type="dxa"/>
                <w:shd w:val="clear" w:color="auto" w:fill="auto"/>
              </w:tcPr>
            </w:tcPrChange>
          </w:tcPr>
          <w:p w14:paraId="2D621986" w14:textId="77777777" w:rsidR="00707889" w:rsidRPr="0065358C" w:rsidRDefault="00707889" w:rsidP="007F713B">
            <w:pPr>
              <w:rPr>
                <w:ins w:id="877" w:author="DELL" w:date="2020-07-30T11:25:00Z"/>
                <w:rFonts w:ascii="宋体" w:eastAsia="宋体" w:hAnsi="宋体"/>
                <w:rPrChange w:id="878" w:author="DELL" w:date="2020-07-30T14:56:00Z">
                  <w:rPr>
                    <w:ins w:id="879" w:author="DELL" w:date="2020-07-30T11:25:00Z"/>
                  </w:rPr>
                </w:rPrChange>
              </w:rPr>
            </w:pPr>
            <w:ins w:id="880" w:author="DELL" w:date="2020-07-30T11:25:00Z">
              <w:r w:rsidRPr="0065358C">
                <w:rPr>
                  <w:rFonts w:ascii="宋体" w:eastAsia="宋体" w:hAnsi="宋体" w:hint="eastAsia"/>
                  <w:rPrChange w:id="881" w:author="DELL" w:date="2020-07-30T14:56:00Z">
                    <w:rPr>
                      <w:rFonts w:hint="eastAsia"/>
                    </w:rPr>
                  </w:rPrChange>
                </w:rPr>
                <w:t>联系电话</w:t>
              </w:r>
            </w:ins>
          </w:p>
        </w:tc>
      </w:tr>
      <w:tr w:rsidR="00707889" w:rsidRPr="0065358C" w14:paraId="79E3ACC8" w14:textId="77777777" w:rsidTr="00707889">
        <w:trPr>
          <w:trHeight w:val="254"/>
          <w:jc w:val="center"/>
          <w:ins w:id="882" w:author="DELL" w:date="2020-07-30T11:25:00Z"/>
          <w:trPrChange w:id="883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uto"/>
            <w:tcPrChange w:id="884" w:author="DELL" w:date="2020-07-30T11:25:00Z">
              <w:tcPr>
                <w:tcW w:w="1707" w:type="dxa"/>
                <w:shd w:val="clear" w:color="auto" w:fill="auto"/>
              </w:tcPr>
            </w:tcPrChange>
          </w:tcPr>
          <w:p w14:paraId="0AFAA420" w14:textId="77777777" w:rsidR="00707889" w:rsidRPr="0065358C" w:rsidRDefault="00707889" w:rsidP="007F713B">
            <w:pPr>
              <w:rPr>
                <w:ins w:id="885" w:author="DELL" w:date="2020-07-30T11:25:00Z"/>
                <w:rFonts w:ascii="宋体" w:eastAsia="宋体" w:hAnsi="宋体"/>
                <w:rPrChange w:id="886" w:author="DELL" w:date="2020-07-30T14:56:00Z">
                  <w:rPr>
                    <w:ins w:id="887" w:author="DELL" w:date="2020-07-30T11:25:00Z"/>
                  </w:rPr>
                </w:rPrChange>
              </w:rPr>
            </w:pPr>
            <w:ins w:id="888" w:author="DELL" w:date="2020-07-30T11:25:00Z">
              <w:r w:rsidRPr="0065358C">
                <w:rPr>
                  <w:rFonts w:ascii="宋体" w:eastAsia="宋体" w:hAnsi="宋体"/>
                  <w:rPrChange w:id="889" w:author="DELL" w:date="2020-07-30T14:56:00Z">
                    <w:rPr/>
                  </w:rPrChange>
                </w:rPr>
                <w:t>name</w:t>
              </w:r>
            </w:ins>
          </w:p>
        </w:tc>
        <w:tc>
          <w:tcPr>
            <w:tcW w:w="2235" w:type="dxa"/>
            <w:shd w:val="clear" w:color="auto" w:fill="auto"/>
            <w:tcPrChange w:id="890" w:author="DELL" w:date="2020-07-30T11:25:00Z">
              <w:tcPr>
                <w:tcW w:w="1696" w:type="dxa"/>
                <w:shd w:val="clear" w:color="auto" w:fill="auto"/>
              </w:tcPr>
            </w:tcPrChange>
          </w:tcPr>
          <w:p w14:paraId="4C772575" w14:textId="77777777" w:rsidR="00707889" w:rsidRPr="0065358C" w:rsidRDefault="00707889" w:rsidP="007F713B">
            <w:pPr>
              <w:rPr>
                <w:ins w:id="891" w:author="DELL" w:date="2020-07-30T11:25:00Z"/>
                <w:rFonts w:ascii="宋体" w:eastAsia="宋体" w:hAnsi="宋体"/>
                <w:color w:val="2E74B5" w:themeColor="accent1" w:themeShade="BF"/>
                <w:rPrChange w:id="892" w:author="DELL" w:date="2020-07-30T14:56:00Z">
                  <w:rPr>
                    <w:ins w:id="893" w:author="DELL" w:date="2020-07-30T11:25:00Z"/>
                    <w:color w:val="2E74B5" w:themeColor="accent1" w:themeShade="BF"/>
                  </w:rPr>
                </w:rPrChange>
              </w:rPr>
            </w:pPr>
            <w:ins w:id="894" w:author="DELL" w:date="2020-07-30T11:25:00Z">
              <w:r w:rsidRPr="0065358C">
                <w:rPr>
                  <w:rFonts w:ascii="宋体" w:eastAsia="宋体" w:hAnsi="宋体"/>
                  <w:color w:val="2E74B5" w:themeColor="accent1" w:themeShade="BF"/>
                  <w:rPrChange w:id="895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2116" w:type="dxa"/>
            <w:tcPrChange w:id="896" w:author="DELL" w:date="2020-07-30T11:25:00Z">
              <w:tcPr>
                <w:tcW w:w="1134" w:type="dxa"/>
              </w:tcPr>
            </w:tcPrChange>
          </w:tcPr>
          <w:p w14:paraId="11E4DE6F" w14:textId="77777777" w:rsidR="00707889" w:rsidRPr="0065358C" w:rsidRDefault="00707889" w:rsidP="007F713B">
            <w:pPr>
              <w:rPr>
                <w:ins w:id="897" w:author="DELL" w:date="2020-07-30T11:25:00Z"/>
                <w:rFonts w:ascii="宋体" w:eastAsia="宋体" w:hAnsi="宋体"/>
                <w:rPrChange w:id="898" w:author="DELL" w:date="2020-07-30T14:56:00Z">
                  <w:rPr>
                    <w:ins w:id="899" w:author="DELL" w:date="2020-07-30T11:25:00Z"/>
                  </w:rPr>
                </w:rPrChange>
              </w:rPr>
            </w:pPr>
            <w:ins w:id="900" w:author="DELL" w:date="2020-07-30T11:25:00Z">
              <w:r w:rsidRPr="0065358C">
                <w:rPr>
                  <w:rFonts w:ascii="宋体" w:eastAsia="宋体" w:hAnsi="宋体"/>
                  <w:rPrChange w:id="901" w:author="DELL" w:date="2020-07-30T14:56:00Z">
                    <w:rPr/>
                  </w:rPrChange>
                </w:rPr>
                <w:t>Indiv/org/equip/emp</w:t>
              </w:r>
            </w:ins>
          </w:p>
        </w:tc>
        <w:tc>
          <w:tcPr>
            <w:tcW w:w="2040" w:type="dxa"/>
            <w:shd w:val="clear" w:color="auto" w:fill="auto"/>
            <w:tcPrChange w:id="902" w:author="DELL" w:date="2020-07-30T11:25:00Z">
              <w:tcPr>
                <w:tcW w:w="6103" w:type="dxa"/>
                <w:shd w:val="clear" w:color="auto" w:fill="auto"/>
              </w:tcPr>
            </w:tcPrChange>
          </w:tcPr>
          <w:p w14:paraId="14361581" w14:textId="77777777" w:rsidR="00707889" w:rsidRPr="0065358C" w:rsidRDefault="00707889" w:rsidP="007F713B">
            <w:pPr>
              <w:rPr>
                <w:ins w:id="903" w:author="DELL" w:date="2020-07-30T11:25:00Z"/>
                <w:rFonts w:ascii="宋体" w:eastAsia="宋体" w:hAnsi="宋体"/>
                <w:rPrChange w:id="904" w:author="DELL" w:date="2020-07-30T14:56:00Z">
                  <w:rPr>
                    <w:ins w:id="905" w:author="DELL" w:date="2020-07-30T11:25:00Z"/>
                  </w:rPr>
                </w:rPrChange>
              </w:rPr>
            </w:pPr>
            <w:ins w:id="906" w:author="DELL" w:date="2020-07-30T11:25:00Z">
              <w:r w:rsidRPr="0065358C">
                <w:rPr>
                  <w:rFonts w:ascii="宋体" w:eastAsia="宋体" w:hAnsi="宋体"/>
                  <w:rPrChange w:id="907" w:author="DELL" w:date="2020-07-30T14:56:00Z">
                    <w:rPr/>
                  </w:rPrChange>
                </w:rPr>
                <w:t>名称</w:t>
              </w:r>
            </w:ins>
          </w:p>
        </w:tc>
      </w:tr>
      <w:tr w:rsidR="00707889" w:rsidRPr="0065358C" w14:paraId="180363FD" w14:textId="77777777" w:rsidTr="00707889">
        <w:trPr>
          <w:trHeight w:val="254"/>
          <w:jc w:val="center"/>
          <w:ins w:id="908" w:author="DELL" w:date="2020-07-30T11:25:00Z"/>
          <w:trPrChange w:id="909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uto"/>
            <w:tcPrChange w:id="910" w:author="DELL" w:date="2020-07-30T11:25:00Z">
              <w:tcPr>
                <w:tcW w:w="1707" w:type="dxa"/>
                <w:shd w:val="clear" w:color="auto" w:fill="auto"/>
              </w:tcPr>
            </w:tcPrChange>
          </w:tcPr>
          <w:p w14:paraId="2E687A54" w14:textId="77777777" w:rsidR="00707889" w:rsidRPr="0065358C" w:rsidRDefault="00707889" w:rsidP="007F713B">
            <w:pPr>
              <w:rPr>
                <w:ins w:id="911" w:author="DELL" w:date="2020-07-30T11:25:00Z"/>
                <w:rFonts w:ascii="宋体" w:eastAsia="宋体" w:hAnsi="宋体"/>
                <w:rPrChange w:id="912" w:author="DELL" w:date="2020-07-30T14:56:00Z">
                  <w:rPr>
                    <w:ins w:id="913" w:author="DELL" w:date="2020-07-30T11:25:00Z"/>
                  </w:rPr>
                </w:rPrChange>
              </w:rPr>
            </w:pPr>
            <w:ins w:id="914" w:author="DELL" w:date="2020-07-30T11:25:00Z">
              <w:r w:rsidRPr="0065358C">
                <w:rPr>
                  <w:rFonts w:ascii="宋体" w:eastAsia="宋体" w:hAnsi="宋体"/>
                  <w:rPrChange w:id="915" w:author="DELL" w:date="2020-07-30T14:56:00Z">
                    <w:rPr/>
                  </w:rPrChange>
                </w:rPr>
                <w:t>fax</w:t>
              </w:r>
            </w:ins>
          </w:p>
        </w:tc>
        <w:tc>
          <w:tcPr>
            <w:tcW w:w="2235" w:type="dxa"/>
            <w:shd w:val="clear" w:color="auto" w:fill="auto"/>
            <w:tcPrChange w:id="916" w:author="DELL" w:date="2020-07-30T11:25:00Z">
              <w:tcPr>
                <w:tcW w:w="1696" w:type="dxa"/>
                <w:shd w:val="clear" w:color="auto" w:fill="auto"/>
              </w:tcPr>
            </w:tcPrChange>
          </w:tcPr>
          <w:p w14:paraId="7929C426" w14:textId="77777777" w:rsidR="00707889" w:rsidRPr="0065358C" w:rsidRDefault="00707889" w:rsidP="007F713B">
            <w:pPr>
              <w:rPr>
                <w:ins w:id="917" w:author="DELL" w:date="2020-07-30T11:25:00Z"/>
                <w:rFonts w:ascii="宋体" w:eastAsia="宋体" w:hAnsi="宋体"/>
                <w:color w:val="2E74B5" w:themeColor="accent1" w:themeShade="BF"/>
                <w:rPrChange w:id="918" w:author="DELL" w:date="2020-07-30T14:56:00Z">
                  <w:rPr>
                    <w:ins w:id="919" w:author="DELL" w:date="2020-07-30T11:25:00Z"/>
                    <w:color w:val="2E74B5" w:themeColor="accent1" w:themeShade="BF"/>
                  </w:rPr>
                </w:rPrChange>
              </w:rPr>
            </w:pPr>
            <w:ins w:id="920" w:author="DELL" w:date="2020-07-30T11:25:00Z">
              <w:r w:rsidRPr="0065358C">
                <w:rPr>
                  <w:rFonts w:ascii="宋体" w:eastAsia="宋体" w:hAnsi="宋体"/>
                  <w:color w:val="2E74B5" w:themeColor="accent1" w:themeShade="BF"/>
                  <w:rPrChange w:id="921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2116" w:type="dxa"/>
            <w:tcPrChange w:id="922" w:author="DELL" w:date="2020-07-30T11:25:00Z">
              <w:tcPr>
                <w:tcW w:w="1134" w:type="dxa"/>
              </w:tcPr>
            </w:tcPrChange>
          </w:tcPr>
          <w:p w14:paraId="5256EBA0" w14:textId="77777777" w:rsidR="00707889" w:rsidRPr="0065358C" w:rsidRDefault="00707889" w:rsidP="007F713B">
            <w:pPr>
              <w:rPr>
                <w:ins w:id="923" w:author="DELL" w:date="2020-07-30T11:25:00Z"/>
                <w:rFonts w:ascii="宋体" w:eastAsia="宋体" w:hAnsi="宋体"/>
                <w:rPrChange w:id="924" w:author="DELL" w:date="2020-07-30T14:56:00Z">
                  <w:rPr>
                    <w:ins w:id="925" w:author="DELL" w:date="2020-07-30T11:25:00Z"/>
                  </w:rPr>
                </w:rPrChange>
              </w:rPr>
            </w:pPr>
            <w:ins w:id="926" w:author="DELL" w:date="2020-07-30T11:25:00Z">
              <w:r w:rsidRPr="0065358C">
                <w:rPr>
                  <w:rFonts w:ascii="宋体" w:eastAsia="宋体" w:hAnsi="宋体"/>
                  <w:rPrChange w:id="927" w:author="DELL" w:date="2020-07-30T14:56:00Z">
                    <w:rPr/>
                  </w:rPrChange>
                </w:rPr>
                <w:t>Indiv</w:t>
              </w:r>
            </w:ins>
          </w:p>
        </w:tc>
        <w:tc>
          <w:tcPr>
            <w:tcW w:w="2040" w:type="dxa"/>
            <w:shd w:val="clear" w:color="auto" w:fill="auto"/>
            <w:tcPrChange w:id="928" w:author="DELL" w:date="2020-07-30T11:25:00Z">
              <w:tcPr>
                <w:tcW w:w="6103" w:type="dxa"/>
                <w:shd w:val="clear" w:color="auto" w:fill="auto"/>
              </w:tcPr>
            </w:tcPrChange>
          </w:tcPr>
          <w:p w14:paraId="6B9A42D9" w14:textId="77777777" w:rsidR="00707889" w:rsidRPr="0065358C" w:rsidRDefault="00707889" w:rsidP="007F713B">
            <w:pPr>
              <w:rPr>
                <w:ins w:id="929" w:author="DELL" w:date="2020-07-30T11:25:00Z"/>
                <w:rFonts w:ascii="宋体" w:eastAsia="宋体" w:hAnsi="宋体"/>
                <w:rPrChange w:id="930" w:author="DELL" w:date="2020-07-30T14:56:00Z">
                  <w:rPr>
                    <w:ins w:id="931" w:author="DELL" w:date="2020-07-30T11:25:00Z"/>
                  </w:rPr>
                </w:rPrChange>
              </w:rPr>
            </w:pPr>
            <w:ins w:id="932" w:author="DELL" w:date="2020-07-30T11:25:00Z">
              <w:r w:rsidRPr="0065358C">
                <w:rPr>
                  <w:rFonts w:ascii="宋体" w:eastAsia="宋体" w:hAnsi="宋体" w:hint="eastAsia"/>
                  <w:rPrChange w:id="933" w:author="DELL" w:date="2020-07-30T14:56:00Z">
                    <w:rPr>
                      <w:rFonts w:hint="eastAsia"/>
                    </w:rPr>
                  </w:rPrChange>
                </w:rPr>
                <w:t>传真</w:t>
              </w:r>
            </w:ins>
          </w:p>
        </w:tc>
      </w:tr>
      <w:tr w:rsidR="00707889" w:rsidRPr="0065358C" w14:paraId="400E81DA" w14:textId="77777777" w:rsidTr="00707889">
        <w:trPr>
          <w:trHeight w:val="254"/>
          <w:jc w:val="center"/>
          <w:ins w:id="934" w:author="DELL" w:date="2020-07-30T11:25:00Z"/>
          <w:trPrChange w:id="935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uto"/>
            <w:tcPrChange w:id="936" w:author="DELL" w:date="2020-07-30T11:25:00Z">
              <w:tcPr>
                <w:tcW w:w="1707" w:type="dxa"/>
                <w:shd w:val="clear" w:color="auto" w:fill="auto"/>
              </w:tcPr>
            </w:tcPrChange>
          </w:tcPr>
          <w:p w14:paraId="551F9CC7" w14:textId="77777777" w:rsidR="00707889" w:rsidRPr="0065358C" w:rsidRDefault="00707889" w:rsidP="007F713B">
            <w:pPr>
              <w:rPr>
                <w:ins w:id="937" w:author="DELL" w:date="2020-07-30T11:25:00Z"/>
                <w:rFonts w:ascii="宋体" w:eastAsia="宋体" w:hAnsi="宋体"/>
                <w:rPrChange w:id="938" w:author="DELL" w:date="2020-07-30T14:56:00Z">
                  <w:rPr>
                    <w:ins w:id="939" w:author="DELL" w:date="2020-07-30T11:25:00Z"/>
                  </w:rPr>
                </w:rPrChange>
              </w:rPr>
            </w:pPr>
            <w:ins w:id="940" w:author="DELL" w:date="2020-07-30T11:25:00Z">
              <w:r w:rsidRPr="0065358C">
                <w:rPr>
                  <w:rFonts w:ascii="宋体" w:eastAsia="宋体" w:hAnsi="宋体"/>
                  <w:rPrChange w:id="941" w:author="DELL" w:date="2020-07-30T14:56:00Z">
                    <w:rPr/>
                  </w:rPrChange>
                </w:rPr>
                <w:t>countryName</w:t>
              </w:r>
            </w:ins>
          </w:p>
        </w:tc>
        <w:tc>
          <w:tcPr>
            <w:tcW w:w="2235" w:type="dxa"/>
            <w:shd w:val="clear" w:color="auto" w:fill="auto"/>
            <w:tcPrChange w:id="942" w:author="DELL" w:date="2020-07-30T11:25:00Z">
              <w:tcPr>
                <w:tcW w:w="1696" w:type="dxa"/>
                <w:shd w:val="clear" w:color="auto" w:fill="auto"/>
              </w:tcPr>
            </w:tcPrChange>
          </w:tcPr>
          <w:p w14:paraId="38CE5D27" w14:textId="77777777" w:rsidR="00707889" w:rsidRPr="0065358C" w:rsidRDefault="00707889" w:rsidP="007F713B">
            <w:pPr>
              <w:rPr>
                <w:ins w:id="943" w:author="DELL" w:date="2020-07-30T11:25:00Z"/>
                <w:rFonts w:ascii="宋体" w:eastAsia="宋体" w:hAnsi="宋体"/>
                <w:color w:val="2E74B5" w:themeColor="accent1" w:themeShade="BF"/>
                <w:rPrChange w:id="944" w:author="DELL" w:date="2020-07-30T14:56:00Z">
                  <w:rPr>
                    <w:ins w:id="945" w:author="DELL" w:date="2020-07-30T11:25:00Z"/>
                    <w:color w:val="2E74B5" w:themeColor="accent1" w:themeShade="BF"/>
                  </w:rPr>
                </w:rPrChange>
              </w:rPr>
            </w:pPr>
            <w:ins w:id="946" w:author="DELL" w:date="2020-07-30T11:25:00Z">
              <w:r w:rsidRPr="0065358C">
                <w:rPr>
                  <w:rFonts w:ascii="宋体" w:eastAsia="宋体" w:hAnsi="宋体"/>
                  <w:color w:val="2E74B5" w:themeColor="accent1" w:themeShade="BF"/>
                  <w:rPrChange w:id="947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2116" w:type="dxa"/>
            <w:tcPrChange w:id="948" w:author="DELL" w:date="2020-07-30T11:25:00Z">
              <w:tcPr>
                <w:tcW w:w="1134" w:type="dxa"/>
              </w:tcPr>
            </w:tcPrChange>
          </w:tcPr>
          <w:p w14:paraId="5FD8795B" w14:textId="77777777" w:rsidR="00707889" w:rsidRPr="0065358C" w:rsidRDefault="00707889" w:rsidP="007F713B">
            <w:pPr>
              <w:rPr>
                <w:ins w:id="949" w:author="DELL" w:date="2020-07-30T11:25:00Z"/>
                <w:rFonts w:ascii="宋体" w:eastAsia="宋体" w:hAnsi="宋体"/>
                <w:rPrChange w:id="950" w:author="DELL" w:date="2020-07-30T14:56:00Z">
                  <w:rPr>
                    <w:ins w:id="951" w:author="DELL" w:date="2020-07-30T11:25:00Z"/>
                  </w:rPr>
                </w:rPrChange>
              </w:rPr>
            </w:pPr>
            <w:ins w:id="952" w:author="DELL" w:date="2020-07-30T11:25:00Z">
              <w:r w:rsidRPr="0065358C">
                <w:rPr>
                  <w:rFonts w:ascii="宋体" w:eastAsia="宋体" w:hAnsi="宋体"/>
                  <w:rPrChange w:id="953" w:author="DELL" w:date="2020-07-30T14:56:00Z">
                    <w:rPr/>
                  </w:rPrChange>
                </w:rPr>
                <w:t>Indiv/org/equip/emp</w:t>
              </w:r>
            </w:ins>
          </w:p>
        </w:tc>
        <w:tc>
          <w:tcPr>
            <w:tcW w:w="2040" w:type="dxa"/>
            <w:shd w:val="clear" w:color="auto" w:fill="auto"/>
            <w:tcPrChange w:id="954" w:author="DELL" w:date="2020-07-30T11:25:00Z">
              <w:tcPr>
                <w:tcW w:w="6103" w:type="dxa"/>
                <w:shd w:val="clear" w:color="auto" w:fill="auto"/>
              </w:tcPr>
            </w:tcPrChange>
          </w:tcPr>
          <w:p w14:paraId="0EB4903F" w14:textId="3B4E233D" w:rsidR="00707889" w:rsidRPr="0065358C" w:rsidRDefault="00707889">
            <w:pPr>
              <w:rPr>
                <w:ins w:id="955" w:author="DELL" w:date="2020-07-30T11:25:00Z"/>
                <w:rFonts w:ascii="宋体" w:eastAsia="宋体" w:hAnsi="宋体"/>
                <w:rPrChange w:id="956" w:author="DELL" w:date="2020-07-30T14:56:00Z">
                  <w:rPr>
                    <w:ins w:id="957" w:author="DELL" w:date="2020-07-30T11:25:00Z"/>
                  </w:rPr>
                </w:rPrChange>
              </w:rPr>
            </w:pPr>
            <w:ins w:id="958" w:author="DELL" w:date="2020-07-30T11:25:00Z">
              <w:r w:rsidRPr="0065358C">
                <w:rPr>
                  <w:rFonts w:ascii="宋体" w:eastAsia="宋体" w:hAnsi="宋体" w:hint="eastAsia"/>
                  <w:rPrChange w:id="959" w:author="DELL" w:date="2020-07-30T14:56:00Z">
                    <w:rPr>
                      <w:rFonts w:hint="eastAsia"/>
                    </w:rPr>
                  </w:rPrChange>
                </w:rPr>
                <w:t>国家，</w:t>
              </w:r>
            </w:ins>
            <w:ins w:id="960" w:author="DELL" w:date="2020-07-30T14:40:00Z">
              <w:r w:rsidR="00770B04" w:rsidRPr="0065358C">
                <w:rPr>
                  <w:rFonts w:ascii="宋体" w:eastAsia="宋体" w:hAnsi="宋体" w:hint="eastAsia"/>
                  <w:rPrChange w:id="961" w:author="DELL" w:date="2020-07-30T14:56:00Z">
                    <w:rPr>
                      <w:rStyle w:val="ac"/>
                      <w:rFonts w:hint="eastAsia"/>
                    </w:rPr>
                  </w:rPrChange>
                </w:rPr>
                <w:t>参考</w:t>
              </w:r>
              <w:r w:rsidR="00770B04" w:rsidRPr="007F1EDF">
                <w:rPr>
                  <w:rFonts w:ascii="宋体" w:eastAsia="宋体" w:hAnsi="宋体"/>
                </w:rPr>
                <w:fldChar w:fldCharType="begin"/>
              </w:r>
              <w:r w:rsidR="00770B04" w:rsidRPr="0065358C">
                <w:rPr>
                  <w:rFonts w:ascii="宋体" w:eastAsia="宋体" w:hAnsi="宋体"/>
                </w:rPr>
                <w:instrText xml:space="preserve"> HYPERLINK  \l "</w:instrText>
              </w:r>
              <w:r w:rsidR="00770B04" w:rsidRPr="0065358C">
                <w:rPr>
                  <w:rFonts w:ascii="宋体" w:eastAsia="宋体" w:hAnsi="宋体" w:hint="eastAsia"/>
                </w:rPr>
                <w:instrText>国家、省份、城市常量取值</w:instrText>
              </w:r>
              <w:r w:rsidR="00770B04" w:rsidRPr="0065358C">
                <w:rPr>
                  <w:rFonts w:ascii="宋体" w:eastAsia="宋体" w:hAnsi="宋体"/>
                </w:rPr>
                <w:instrText xml:space="preserve">" </w:instrText>
              </w:r>
              <w:r w:rsidR="00770B04" w:rsidRPr="007F1EDF">
                <w:rPr>
                  <w:rFonts w:ascii="宋体" w:eastAsia="宋体" w:hAnsi="宋体"/>
                  <w:rPrChange w:id="962" w:author="DELL" w:date="2020-07-30T14:56:00Z">
                    <w:rPr>
                      <w:rFonts w:ascii="宋体" w:eastAsia="宋体" w:hAnsi="宋体"/>
                    </w:rPr>
                  </w:rPrChange>
                </w:rPr>
                <w:fldChar w:fldCharType="separate"/>
              </w:r>
              <w:r w:rsidR="00770B04" w:rsidRPr="0065358C">
                <w:rPr>
                  <w:rStyle w:val="ac"/>
                  <w:rFonts w:hint="eastAsia"/>
                  <w:rPrChange w:id="963" w:author="DELL" w:date="2020-07-30T14:56:00Z">
                    <w:rPr>
                      <w:rFonts w:ascii="宋体" w:eastAsia="宋体" w:hAnsi="宋体" w:hint="eastAsia"/>
                    </w:rPr>
                  </w:rPrChange>
                </w:rPr>
                <w:t>国家</w:t>
              </w:r>
              <w:r w:rsidR="00770B04" w:rsidRPr="0065358C">
                <w:rPr>
                  <w:rStyle w:val="ac"/>
                  <w:rFonts w:ascii="宋体" w:eastAsia="宋体" w:hAnsi="宋体" w:hint="eastAsia"/>
                  <w:rPrChange w:id="964" w:author="DELL" w:date="2020-07-30T14:56:00Z">
                    <w:rPr>
                      <w:rStyle w:val="ac"/>
                      <w:rFonts w:hint="eastAsia"/>
                    </w:rPr>
                  </w:rPrChange>
                </w:rPr>
                <w:t>常量取值</w:t>
              </w:r>
              <w:r w:rsidR="00770B04" w:rsidRPr="007F1EDF">
                <w:rPr>
                  <w:rFonts w:ascii="宋体" w:eastAsia="宋体" w:hAnsi="宋体"/>
                </w:rPr>
                <w:fldChar w:fldCharType="end"/>
              </w:r>
            </w:ins>
          </w:p>
        </w:tc>
      </w:tr>
      <w:tr w:rsidR="00707889" w:rsidRPr="0065358C" w14:paraId="644F0656" w14:textId="77777777" w:rsidTr="00707889">
        <w:trPr>
          <w:trHeight w:val="254"/>
          <w:jc w:val="center"/>
          <w:ins w:id="965" w:author="DELL" w:date="2020-07-30T11:25:00Z"/>
          <w:trPrChange w:id="966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uto"/>
            <w:tcPrChange w:id="967" w:author="DELL" w:date="2020-07-30T11:25:00Z">
              <w:tcPr>
                <w:tcW w:w="1707" w:type="dxa"/>
                <w:shd w:val="clear" w:color="auto" w:fill="auto"/>
              </w:tcPr>
            </w:tcPrChange>
          </w:tcPr>
          <w:p w14:paraId="07984E2F" w14:textId="77777777" w:rsidR="00707889" w:rsidRPr="0065358C" w:rsidRDefault="00707889" w:rsidP="007F713B">
            <w:pPr>
              <w:rPr>
                <w:ins w:id="968" w:author="DELL" w:date="2020-07-30T11:25:00Z"/>
                <w:rFonts w:ascii="宋体" w:eastAsia="宋体" w:hAnsi="宋体"/>
                <w:rPrChange w:id="969" w:author="DELL" w:date="2020-07-30T14:56:00Z">
                  <w:rPr>
                    <w:ins w:id="970" w:author="DELL" w:date="2020-07-30T11:25:00Z"/>
                  </w:rPr>
                </w:rPrChange>
              </w:rPr>
            </w:pPr>
            <w:ins w:id="971" w:author="DELL" w:date="2020-07-30T11:25:00Z">
              <w:r w:rsidRPr="0065358C">
                <w:rPr>
                  <w:rFonts w:ascii="宋体" w:eastAsia="宋体" w:hAnsi="宋体"/>
                  <w:rPrChange w:id="972" w:author="DELL" w:date="2020-07-30T14:56:00Z">
                    <w:rPr/>
                  </w:rPrChange>
                </w:rPr>
                <w:t>province</w:t>
              </w:r>
            </w:ins>
          </w:p>
        </w:tc>
        <w:tc>
          <w:tcPr>
            <w:tcW w:w="2235" w:type="dxa"/>
            <w:shd w:val="clear" w:color="auto" w:fill="auto"/>
            <w:tcPrChange w:id="973" w:author="DELL" w:date="2020-07-30T11:25:00Z">
              <w:tcPr>
                <w:tcW w:w="1696" w:type="dxa"/>
                <w:shd w:val="clear" w:color="auto" w:fill="auto"/>
              </w:tcPr>
            </w:tcPrChange>
          </w:tcPr>
          <w:p w14:paraId="78FC0736" w14:textId="77777777" w:rsidR="00707889" w:rsidRPr="0065358C" w:rsidRDefault="00707889" w:rsidP="007F713B">
            <w:pPr>
              <w:rPr>
                <w:ins w:id="974" w:author="DELL" w:date="2020-07-30T11:25:00Z"/>
                <w:rFonts w:ascii="宋体" w:eastAsia="宋体" w:hAnsi="宋体"/>
                <w:color w:val="2E74B5" w:themeColor="accent1" w:themeShade="BF"/>
                <w:rPrChange w:id="975" w:author="DELL" w:date="2020-07-30T14:56:00Z">
                  <w:rPr>
                    <w:ins w:id="976" w:author="DELL" w:date="2020-07-30T11:25:00Z"/>
                    <w:color w:val="2E74B5" w:themeColor="accent1" w:themeShade="BF"/>
                  </w:rPr>
                </w:rPrChange>
              </w:rPr>
            </w:pPr>
            <w:ins w:id="977" w:author="DELL" w:date="2020-07-30T11:25:00Z">
              <w:r w:rsidRPr="0065358C">
                <w:rPr>
                  <w:rFonts w:ascii="宋体" w:eastAsia="宋体" w:hAnsi="宋体"/>
                  <w:color w:val="2E74B5" w:themeColor="accent1" w:themeShade="BF"/>
                  <w:rPrChange w:id="978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2116" w:type="dxa"/>
            <w:tcPrChange w:id="979" w:author="DELL" w:date="2020-07-30T11:25:00Z">
              <w:tcPr>
                <w:tcW w:w="1134" w:type="dxa"/>
              </w:tcPr>
            </w:tcPrChange>
          </w:tcPr>
          <w:p w14:paraId="77AD8DE9" w14:textId="77777777" w:rsidR="00707889" w:rsidRPr="0065358C" w:rsidRDefault="00707889" w:rsidP="007F713B">
            <w:pPr>
              <w:rPr>
                <w:ins w:id="980" w:author="DELL" w:date="2020-07-30T11:25:00Z"/>
                <w:rFonts w:ascii="宋体" w:eastAsia="宋体" w:hAnsi="宋体"/>
                <w:rPrChange w:id="981" w:author="DELL" w:date="2020-07-30T14:56:00Z">
                  <w:rPr>
                    <w:ins w:id="982" w:author="DELL" w:date="2020-07-30T11:25:00Z"/>
                  </w:rPr>
                </w:rPrChange>
              </w:rPr>
            </w:pPr>
            <w:ins w:id="983" w:author="DELL" w:date="2020-07-30T11:25:00Z">
              <w:r w:rsidRPr="0065358C">
                <w:rPr>
                  <w:rFonts w:ascii="宋体" w:eastAsia="宋体" w:hAnsi="宋体"/>
                  <w:rPrChange w:id="984" w:author="DELL" w:date="2020-07-30T14:56:00Z">
                    <w:rPr/>
                  </w:rPrChange>
                </w:rPr>
                <w:t>Indiv/org/equip/emp</w:t>
              </w:r>
            </w:ins>
          </w:p>
        </w:tc>
        <w:tc>
          <w:tcPr>
            <w:tcW w:w="2040" w:type="dxa"/>
            <w:shd w:val="clear" w:color="auto" w:fill="auto"/>
            <w:tcPrChange w:id="985" w:author="DELL" w:date="2020-07-30T11:25:00Z">
              <w:tcPr>
                <w:tcW w:w="6103" w:type="dxa"/>
                <w:shd w:val="clear" w:color="auto" w:fill="auto"/>
              </w:tcPr>
            </w:tcPrChange>
          </w:tcPr>
          <w:p w14:paraId="582A280B" w14:textId="2B104089" w:rsidR="00707889" w:rsidRPr="0065358C" w:rsidRDefault="00707889" w:rsidP="007F713B">
            <w:pPr>
              <w:rPr>
                <w:ins w:id="986" w:author="DELL" w:date="2020-07-30T11:25:00Z"/>
                <w:rFonts w:ascii="宋体" w:eastAsia="宋体" w:hAnsi="宋体"/>
                <w:rPrChange w:id="987" w:author="DELL" w:date="2020-07-30T14:56:00Z">
                  <w:rPr>
                    <w:ins w:id="988" w:author="DELL" w:date="2020-07-30T11:25:00Z"/>
                  </w:rPr>
                </w:rPrChange>
              </w:rPr>
            </w:pPr>
            <w:ins w:id="989" w:author="DELL" w:date="2020-07-30T11:25:00Z">
              <w:r w:rsidRPr="0065358C">
                <w:rPr>
                  <w:rFonts w:ascii="宋体" w:eastAsia="宋体" w:hAnsi="宋体" w:hint="eastAsia"/>
                  <w:rPrChange w:id="990" w:author="DELL" w:date="2020-07-30T14:56:00Z">
                    <w:rPr>
                      <w:rFonts w:hint="eastAsia"/>
                    </w:rPr>
                  </w:rPrChange>
                </w:rPr>
                <w:t>省份，</w:t>
              </w:r>
            </w:ins>
            <w:ins w:id="991" w:author="DELL" w:date="2020-07-30T14:41:00Z">
              <w:r w:rsidR="00770B04" w:rsidRPr="0065358C">
                <w:rPr>
                  <w:rFonts w:ascii="宋体" w:eastAsia="宋体" w:hAnsi="宋体" w:hint="eastAsia"/>
                  <w:rPrChange w:id="992" w:author="DELL" w:date="2020-07-30T14:56:00Z">
                    <w:rPr>
                      <w:rStyle w:val="ac"/>
                      <w:rFonts w:hint="eastAsia"/>
                    </w:rPr>
                  </w:rPrChange>
                </w:rPr>
                <w:t>参考</w:t>
              </w:r>
              <w:r w:rsidR="00770B04" w:rsidRPr="007F1EDF">
                <w:rPr>
                  <w:rFonts w:ascii="宋体" w:eastAsia="宋体" w:hAnsi="宋体"/>
                </w:rPr>
                <w:fldChar w:fldCharType="begin"/>
              </w:r>
              <w:r w:rsidR="00770B04" w:rsidRPr="0065358C">
                <w:rPr>
                  <w:rFonts w:ascii="宋体" w:eastAsia="宋体" w:hAnsi="宋体"/>
                </w:rPr>
                <w:instrText xml:space="preserve"> HYPERLINK  \l "</w:instrText>
              </w:r>
              <w:r w:rsidR="00770B04" w:rsidRPr="0065358C">
                <w:rPr>
                  <w:rFonts w:ascii="宋体" w:eastAsia="宋体" w:hAnsi="宋体" w:hint="eastAsia"/>
                </w:rPr>
                <w:instrText>国家、省份、城市常量取值</w:instrText>
              </w:r>
              <w:r w:rsidR="00770B04" w:rsidRPr="0065358C">
                <w:rPr>
                  <w:rFonts w:ascii="宋体" w:eastAsia="宋体" w:hAnsi="宋体"/>
                </w:rPr>
                <w:instrText xml:space="preserve">" </w:instrText>
              </w:r>
              <w:r w:rsidR="00770B04" w:rsidRPr="007F1EDF">
                <w:rPr>
                  <w:rFonts w:ascii="宋体" w:eastAsia="宋体" w:hAnsi="宋体"/>
                  <w:rPrChange w:id="993" w:author="DELL" w:date="2020-07-30T14:56:00Z">
                    <w:rPr>
                      <w:rFonts w:ascii="宋体" w:eastAsia="宋体" w:hAnsi="宋体"/>
                    </w:rPr>
                  </w:rPrChange>
                </w:rPr>
                <w:fldChar w:fldCharType="separate"/>
              </w:r>
              <w:r w:rsidR="00770B04" w:rsidRPr="0065358C">
                <w:rPr>
                  <w:rStyle w:val="ac"/>
                  <w:rFonts w:hint="eastAsia"/>
                  <w:rPrChange w:id="994" w:author="DELL" w:date="2020-07-30T14:56:00Z">
                    <w:rPr>
                      <w:rFonts w:ascii="宋体" w:eastAsia="宋体" w:hAnsi="宋体" w:hint="eastAsia"/>
                    </w:rPr>
                  </w:rPrChange>
                </w:rPr>
                <w:t>省份</w:t>
              </w:r>
              <w:r w:rsidR="00770B04" w:rsidRPr="0065358C">
                <w:rPr>
                  <w:rStyle w:val="ac"/>
                  <w:rFonts w:ascii="宋体" w:eastAsia="宋体" w:hAnsi="宋体" w:hint="eastAsia"/>
                  <w:rPrChange w:id="995" w:author="DELL" w:date="2020-07-30T14:56:00Z">
                    <w:rPr>
                      <w:rStyle w:val="ac"/>
                      <w:rFonts w:hint="eastAsia"/>
                    </w:rPr>
                  </w:rPrChange>
                </w:rPr>
                <w:t>常量取值</w:t>
              </w:r>
              <w:r w:rsidR="00770B04" w:rsidRPr="007F1EDF">
                <w:rPr>
                  <w:rFonts w:ascii="宋体" w:eastAsia="宋体" w:hAnsi="宋体"/>
                </w:rPr>
                <w:fldChar w:fldCharType="end"/>
              </w:r>
            </w:ins>
          </w:p>
        </w:tc>
      </w:tr>
      <w:tr w:rsidR="00707889" w:rsidRPr="0065358C" w14:paraId="45BE23FE" w14:textId="77777777" w:rsidTr="00707889">
        <w:trPr>
          <w:trHeight w:val="254"/>
          <w:jc w:val="center"/>
          <w:ins w:id="996" w:author="DELL" w:date="2020-07-30T11:25:00Z"/>
          <w:trPrChange w:id="997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uto"/>
            <w:tcPrChange w:id="998" w:author="DELL" w:date="2020-07-30T11:25:00Z">
              <w:tcPr>
                <w:tcW w:w="1707" w:type="dxa"/>
                <w:shd w:val="clear" w:color="auto" w:fill="auto"/>
              </w:tcPr>
            </w:tcPrChange>
          </w:tcPr>
          <w:p w14:paraId="46B2F100" w14:textId="77777777" w:rsidR="00707889" w:rsidRPr="0065358C" w:rsidRDefault="00707889" w:rsidP="007F713B">
            <w:pPr>
              <w:rPr>
                <w:ins w:id="999" w:author="DELL" w:date="2020-07-30T11:25:00Z"/>
                <w:rFonts w:ascii="宋体" w:eastAsia="宋体" w:hAnsi="宋体"/>
                <w:rPrChange w:id="1000" w:author="DELL" w:date="2020-07-30T14:56:00Z">
                  <w:rPr>
                    <w:ins w:id="1001" w:author="DELL" w:date="2020-07-30T11:25:00Z"/>
                  </w:rPr>
                </w:rPrChange>
              </w:rPr>
            </w:pPr>
            <w:ins w:id="1002" w:author="DELL" w:date="2020-07-30T11:25:00Z">
              <w:r w:rsidRPr="0065358C">
                <w:rPr>
                  <w:rFonts w:ascii="宋体" w:eastAsia="宋体" w:hAnsi="宋体"/>
                  <w:rPrChange w:id="1003" w:author="DELL" w:date="2020-07-30T14:56:00Z">
                    <w:rPr/>
                  </w:rPrChange>
                </w:rPr>
                <w:t>city</w:t>
              </w:r>
            </w:ins>
          </w:p>
        </w:tc>
        <w:tc>
          <w:tcPr>
            <w:tcW w:w="2235" w:type="dxa"/>
            <w:shd w:val="clear" w:color="auto" w:fill="auto"/>
            <w:tcPrChange w:id="1004" w:author="DELL" w:date="2020-07-30T11:25:00Z">
              <w:tcPr>
                <w:tcW w:w="1696" w:type="dxa"/>
                <w:shd w:val="clear" w:color="auto" w:fill="auto"/>
              </w:tcPr>
            </w:tcPrChange>
          </w:tcPr>
          <w:p w14:paraId="59D46C15" w14:textId="77777777" w:rsidR="00707889" w:rsidRPr="0065358C" w:rsidRDefault="00707889" w:rsidP="007F713B">
            <w:pPr>
              <w:rPr>
                <w:ins w:id="1005" w:author="DELL" w:date="2020-07-30T11:25:00Z"/>
                <w:rFonts w:ascii="宋体" w:eastAsia="宋体" w:hAnsi="宋体"/>
                <w:color w:val="2E74B5" w:themeColor="accent1" w:themeShade="BF"/>
                <w:rPrChange w:id="1006" w:author="DELL" w:date="2020-07-30T14:56:00Z">
                  <w:rPr>
                    <w:ins w:id="1007" w:author="DELL" w:date="2020-07-30T11:25:00Z"/>
                    <w:color w:val="2E74B5" w:themeColor="accent1" w:themeShade="BF"/>
                  </w:rPr>
                </w:rPrChange>
              </w:rPr>
            </w:pPr>
            <w:ins w:id="1008" w:author="DELL" w:date="2020-07-30T11:25:00Z">
              <w:r w:rsidRPr="0065358C">
                <w:rPr>
                  <w:rFonts w:ascii="宋体" w:eastAsia="宋体" w:hAnsi="宋体"/>
                  <w:color w:val="2E74B5" w:themeColor="accent1" w:themeShade="BF"/>
                  <w:rPrChange w:id="1009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2116" w:type="dxa"/>
            <w:tcPrChange w:id="1010" w:author="DELL" w:date="2020-07-30T11:25:00Z">
              <w:tcPr>
                <w:tcW w:w="1134" w:type="dxa"/>
              </w:tcPr>
            </w:tcPrChange>
          </w:tcPr>
          <w:p w14:paraId="45434EB9" w14:textId="77777777" w:rsidR="00707889" w:rsidRPr="0065358C" w:rsidRDefault="00707889" w:rsidP="007F713B">
            <w:pPr>
              <w:rPr>
                <w:ins w:id="1011" w:author="DELL" w:date="2020-07-30T11:25:00Z"/>
                <w:rFonts w:ascii="宋体" w:eastAsia="宋体" w:hAnsi="宋体"/>
                <w:rPrChange w:id="1012" w:author="DELL" w:date="2020-07-30T14:56:00Z">
                  <w:rPr>
                    <w:ins w:id="1013" w:author="DELL" w:date="2020-07-30T11:25:00Z"/>
                  </w:rPr>
                </w:rPrChange>
              </w:rPr>
            </w:pPr>
            <w:ins w:id="1014" w:author="DELL" w:date="2020-07-30T11:25:00Z">
              <w:r w:rsidRPr="0065358C">
                <w:rPr>
                  <w:rFonts w:ascii="宋体" w:eastAsia="宋体" w:hAnsi="宋体"/>
                  <w:rPrChange w:id="1015" w:author="DELL" w:date="2020-07-30T14:56:00Z">
                    <w:rPr/>
                  </w:rPrChange>
                </w:rPr>
                <w:t>Indiv</w:t>
              </w:r>
            </w:ins>
          </w:p>
        </w:tc>
        <w:tc>
          <w:tcPr>
            <w:tcW w:w="2040" w:type="dxa"/>
            <w:shd w:val="clear" w:color="auto" w:fill="auto"/>
            <w:tcPrChange w:id="1016" w:author="DELL" w:date="2020-07-30T11:25:00Z">
              <w:tcPr>
                <w:tcW w:w="6103" w:type="dxa"/>
                <w:shd w:val="clear" w:color="auto" w:fill="auto"/>
              </w:tcPr>
            </w:tcPrChange>
          </w:tcPr>
          <w:p w14:paraId="422FFB07" w14:textId="18CA6B92" w:rsidR="00707889" w:rsidRPr="0065358C" w:rsidRDefault="00707889">
            <w:pPr>
              <w:rPr>
                <w:ins w:id="1017" w:author="DELL" w:date="2020-07-30T11:25:00Z"/>
                <w:rFonts w:ascii="宋体" w:eastAsia="宋体" w:hAnsi="宋体"/>
                <w:rPrChange w:id="1018" w:author="DELL" w:date="2020-07-30T14:56:00Z">
                  <w:rPr>
                    <w:ins w:id="1019" w:author="DELL" w:date="2020-07-30T11:25:00Z"/>
                  </w:rPr>
                </w:rPrChange>
              </w:rPr>
            </w:pPr>
            <w:ins w:id="1020" w:author="DELL" w:date="2020-07-30T11:25:00Z">
              <w:r w:rsidRPr="0065358C">
                <w:rPr>
                  <w:rFonts w:ascii="宋体" w:eastAsia="宋体" w:hAnsi="宋体" w:hint="eastAsia"/>
                  <w:rPrChange w:id="1021" w:author="DELL" w:date="2020-07-30T14:56:00Z">
                    <w:rPr>
                      <w:rFonts w:hint="eastAsia"/>
                    </w:rPr>
                  </w:rPrChange>
                </w:rPr>
                <w:t>城市，</w:t>
              </w:r>
            </w:ins>
            <w:ins w:id="1022" w:author="DELL" w:date="2020-07-30T14:41:00Z">
              <w:r w:rsidR="00770B04" w:rsidRPr="0065358C">
                <w:rPr>
                  <w:rFonts w:ascii="宋体" w:eastAsia="宋体" w:hAnsi="宋体" w:hint="eastAsia"/>
                  <w:rPrChange w:id="1023" w:author="DELL" w:date="2020-07-30T14:56:00Z">
                    <w:rPr>
                      <w:rStyle w:val="ac"/>
                      <w:rFonts w:hint="eastAsia"/>
                    </w:rPr>
                  </w:rPrChange>
                </w:rPr>
                <w:t>参考</w:t>
              </w:r>
              <w:r w:rsidR="00770B04" w:rsidRPr="007F1EDF">
                <w:rPr>
                  <w:rFonts w:ascii="宋体" w:eastAsia="宋体" w:hAnsi="宋体"/>
                </w:rPr>
                <w:fldChar w:fldCharType="begin"/>
              </w:r>
              <w:r w:rsidR="00770B04" w:rsidRPr="0065358C">
                <w:rPr>
                  <w:rFonts w:ascii="宋体" w:eastAsia="宋体" w:hAnsi="宋体"/>
                </w:rPr>
                <w:instrText xml:space="preserve"> HYPERLINK  \l "</w:instrText>
              </w:r>
              <w:r w:rsidR="00770B04" w:rsidRPr="0065358C">
                <w:rPr>
                  <w:rFonts w:ascii="宋体" w:eastAsia="宋体" w:hAnsi="宋体" w:hint="eastAsia"/>
                </w:rPr>
                <w:instrText>国家、省份、城市常量取值</w:instrText>
              </w:r>
              <w:r w:rsidR="00770B04" w:rsidRPr="0065358C">
                <w:rPr>
                  <w:rFonts w:ascii="宋体" w:eastAsia="宋体" w:hAnsi="宋体"/>
                </w:rPr>
                <w:instrText xml:space="preserve">" </w:instrText>
              </w:r>
              <w:r w:rsidR="00770B04" w:rsidRPr="007F1EDF">
                <w:rPr>
                  <w:rFonts w:ascii="宋体" w:eastAsia="宋体" w:hAnsi="宋体"/>
                  <w:rPrChange w:id="1024" w:author="DELL" w:date="2020-07-30T14:56:00Z">
                    <w:rPr>
                      <w:rFonts w:ascii="宋体" w:eastAsia="宋体" w:hAnsi="宋体"/>
                    </w:rPr>
                  </w:rPrChange>
                </w:rPr>
                <w:fldChar w:fldCharType="separate"/>
              </w:r>
              <w:r w:rsidR="00770B04" w:rsidRPr="0065358C">
                <w:rPr>
                  <w:rStyle w:val="ac"/>
                  <w:rFonts w:hint="eastAsia"/>
                  <w:rPrChange w:id="1025" w:author="DELL" w:date="2020-07-30T14:56:00Z">
                    <w:rPr>
                      <w:rFonts w:ascii="宋体" w:eastAsia="宋体" w:hAnsi="宋体" w:hint="eastAsia"/>
                    </w:rPr>
                  </w:rPrChange>
                </w:rPr>
                <w:t>城市</w:t>
              </w:r>
              <w:r w:rsidR="00770B04" w:rsidRPr="0065358C">
                <w:rPr>
                  <w:rStyle w:val="ac"/>
                  <w:rFonts w:ascii="宋体" w:eastAsia="宋体" w:hAnsi="宋体" w:hint="eastAsia"/>
                  <w:rPrChange w:id="1026" w:author="DELL" w:date="2020-07-30T14:56:00Z">
                    <w:rPr>
                      <w:rStyle w:val="ac"/>
                      <w:rFonts w:hint="eastAsia"/>
                    </w:rPr>
                  </w:rPrChange>
                </w:rPr>
                <w:t>常量取值</w:t>
              </w:r>
              <w:r w:rsidR="00770B04" w:rsidRPr="007F1EDF">
                <w:rPr>
                  <w:rFonts w:ascii="宋体" w:eastAsia="宋体" w:hAnsi="宋体"/>
                </w:rPr>
                <w:fldChar w:fldCharType="end"/>
              </w:r>
            </w:ins>
          </w:p>
        </w:tc>
      </w:tr>
      <w:tr w:rsidR="00707889" w:rsidRPr="0065358C" w14:paraId="168AAFA4" w14:textId="77777777" w:rsidTr="00707889">
        <w:trPr>
          <w:trHeight w:val="254"/>
          <w:jc w:val="center"/>
          <w:ins w:id="1027" w:author="DELL" w:date="2020-07-30T11:25:00Z"/>
          <w:trPrChange w:id="1028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uto"/>
            <w:tcPrChange w:id="1029" w:author="DELL" w:date="2020-07-30T11:25:00Z">
              <w:tcPr>
                <w:tcW w:w="1707" w:type="dxa"/>
                <w:shd w:val="clear" w:color="auto" w:fill="auto"/>
              </w:tcPr>
            </w:tcPrChange>
          </w:tcPr>
          <w:p w14:paraId="2A77A90E" w14:textId="77777777" w:rsidR="00707889" w:rsidRPr="0065358C" w:rsidRDefault="00707889" w:rsidP="007F713B">
            <w:pPr>
              <w:rPr>
                <w:ins w:id="1030" w:author="DELL" w:date="2020-07-30T11:25:00Z"/>
                <w:rFonts w:ascii="宋体" w:eastAsia="宋体" w:hAnsi="宋体"/>
                <w:rPrChange w:id="1031" w:author="DELL" w:date="2020-07-30T14:56:00Z">
                  <w:rPr>
                    <w:ins w:id="1032" w:author="DELL" w:date="2020-07-30T11:25:00Z"/>
                  </w:rPr>
                </w:rPrChange>
              </w:rPr>
            </w:pPr>
            <w:ins w:id="1033" w:author="DELL" w:date="2020-07-30T11:25:00Z">
              <w:r w:rsidRPr="0065358C">
                <w:rPr>
                  <w:rFonts w:ascii="宋体" w:eastAsia="宋体" w:hAnsi="宋体"/>
                  <w:rPrChange w:id="1034" w:author="DELL" w:date="2020-07-30T14:56:00Z">
                    <w:rPr/>
                  </w:rPrChange>
                </w:rPr>
                <w:t>gender</w:t>
              </w:r>
            </w:ins>
          </w:p>
        </w:tc>
        <w:tc>
          <w:tcPr>
            <w:tcW w:w="2235" w:type="dxa"/>
            <w:shd w:val="clear" w:color="auto" w:fill="auto"/>
            <w:tcPrChange w:id="1035" w:author="DELL" w:date="2020-07-30T11:25:00Z">
              <w:tcPr>
                <w:tcW w:w="1696" w:type="dxa"/>
                <w:shd w:val="clear" w:color="auto" w:fill="auto"/>
              </w:tcPr>
            </w:tcPrChange>
          </w:tcPr>
          <w:p w14:paraId="4B9D5980" w14:textId="77777777" w:rsidR="00707889" w:rsidRPr="0065358C" w:rsidRDefault="00707889" w:rsidP="007F713B">
            <w:pPr>
              <w:rPr>
                <w:ins w:id="1036" w:author="DELL" w:date="2020-07-30T11:25:00Z"/>
                <w:rFonts w:ascii="宋体" w:eastAsia="宋体" w:hAnsi="宋体"/>
                <w:color w:val="2E74B5" w:themeColor="accent1" w:themeShade="BF"/>
                <w:rPrChange w:id="1037" w:author="DELL" w:date="2020-07-30T14:56:00Z">
                  <w:rPr>
                    <w:ins w:id="1038" w:author="DELL" w:date="2020-07-30T11:25:00Z"/>
                    <w:color w:val="2E74B5" w:themeColor="accent1" w:themeShade="BF"/>
                  </w:rPr>
                </w:rPrChange>
              </w:rPr>
            </w:pPr>
            <w:ins w:id="1039" w:author="DELL" w:date="2020-07-30T11:25:00Z">
              <w:r w:rsidRPr="0065358C">
                <w:rPr>
                  <w:rFonts w:ascii="宋体" w:eastAsia="宋体" w:hAnsi="宋体"/>
                  <w:color w:val="2E74B5" w:themeColor="accent1" w:themeShade="BF"/>
                  <w:rPrChange w:id="1040" w:author="DELL" w:date="2020-07-30T14:56:00Z">
                    <w:rPr>
                      <w:color w:val="2E74B5" w:themeColor="accent1" w:themeShade="BF"/>
                    </w:rPr>
                  </w:rPrChange>
                </w:rPr>
                <w:t>Long</w:t>
              </w:r>
            </w:ins>
          </w:p>
        </w:tc>
        <w:tc>
          <w:tcPr>
            <w:tcW w:w="2116" w:type="dxa"/>
            <w:tcPrChange w:id="1041" w:author="DELL" w:date="2020-07-30T11:25:00Z">
              <w:tcPr>
                <w:tcW w:w="1134" w:type="dxa"/>
              </w:tcPr>
            </w:tcPrChange>
          </w:tcPr>
          <w:p w14:paraId="6E7F4E0D" w14:textId="77777777" w:rsidR="00707889" w:rsidRPr="0065358C" w:rsidRDefault="00707889" w:rsidP="007F713B">
            <w:pPr>
              <w:rPr>
                <w:ins w:id="1042" w:author="DELL" w:date="2020-07-30T11:25:00Z"/>
                <w:rFonts w:ascii="宋体" w:eastAsia="宋体" w:hAnsi="宋体"/>
                <w:rPrChange w:id="1043" w:author="DELL" w:date="2020-07-30T14:56:00Z">
                  <w:rPr>
                    <w:ins w:id="1044" w:author="DELL" w:date="2020-07-30T11:25:00Z"/>
                  </w:rPr>
                </w:rPrChange>
              </w:rPr>
            </w:pPr>
            <w:ins w:id="1045" w:author="DELL" w:date="2020-07-30T11:25:00Z">
              <w:r w:rsidRPr="0065358C">
                <w:rPr>
                  <w:rFonts w:ascii="宋体" w:eastAsia="宋体" w:hAnsi="宋体"/>
                  <w:rPrChange w:id="1046" w:author="DELL" w:date="2020-07-30T14:56:00Z">
                    <w:rPr/>
                  </w:rPrChange>
                </w:rPr>
                <w:t>Indiv/emp</w:t>
              </w:r>
            </w:ins>
          </w:p>
        </w:tc>
        <w:tc>
          <w:tcPr>
            <w:tcW w:w="2040" w:type="dxa"/>
            <w:shd w:val="clear" w:color="auto" w:fill="auto"/>
            <w:tcPrChange w:id="1047" w:author="DELL" w:date="2020-07-30T11:25:00Z">
              <w:tcPr>
                <w:tcW w:w="6103" w:type="dxa"/>
                <w:shd w:val="clear" w:color="auto" w:fill="auto"/>
              </w:tcPr>
            </w:tcPrChange>
          </w:tcPr>
          <w:p w14:paraId="24E23EA9" w14:textId="3B28A5A4" w:rsidR="00707889" w:rsidRPr="0065358C" w:rsidRDefault="00707889">
            <w:pPr>
              <w:rPr>
                <w:ins w:id="1048" w:author="DELL" w:date="2020-07-30T11:25:00Z"/>
                <w:rFonts w:ascii="宋体" w:eastAsia="宋体" w:hAnsi="宋体"/>
                <w:rPrChange w:id="1049" w:author="DELL" w:date="2020-07-30T14:56:00Z">
                  <w:rPr>
                    <w:ins w:id="1050" w:author="DELL" w:date="2020-07-30T11:25:00Z"/>
                  </w:rPr>
                </w:rPrChange>
              </w:rPr>
            </w:pPr>
            <w:ins w:id="1051" w:author="DELL" w:date="2020-07-30T11:25:00Z">
              <w:r w:rsidRPr="0065358C">
                <w:rPr>
                  <w:rFonts w:ascii="宋体" w:eastAsia="宋体" w:hAnsi="宋体" w:hint="eastAsia"/>
                  <w:rPrChange w:id="1052" w:author="DELL" w:date="2020-07-30T14:56:00Z">
                    <w:rPr>
                      <w:rFonts w:hint="eastAsia"/>
                    </w:rPr>
                  </w:rPrChange>
                </w:rPr>
                <w:t>性别，</w:t>
              </w:r>
            </w:ins>
            <w:ins w:id="1053" w:author="DELL" w:date="2020-07-30T14:45:00Z">
              <w:r w:rsidR="00770B04" w:rsidRPr="0065358C">
                <w:rPr>
                  <w:rFonts w:ascii="宋体" w:eastAsia="宋体" w:hAnsi="宋体" w:hint="eastAsia"/>
                  <w:rPrChange w:id="1054" w:author="DELL" w:date="2020-07-30T14:56:00Z">
                    <w:rPr>
                      <w:rStyle w:val="ac"/>
                      <w:rFonts w:hint="eastAsia"/>
                    </w:rPr>
                  </w:rPrChange>
                </w:rPr>
                <w:t>参考</w:t>
              </w:r>
              <w:r w:rsidR="00770B04" w:rsidRPr="007F1EDF">
                <w:rPr>
                  <w:rFonts w:ascii="宋体" w:eastAsia="宋体" w:hAnsi="宋体"/>
                </w:rPr>
                <w:fldChar w:fldCharType="begin"/>
              </w:r>
              <w:r w:rsidR="00770B04" w:rsidRPr="0065358C">
                <w:rPr>
                  <w:rFonts w:ascii="宋体" w:eastAsia="宋体" w:hAnsi="宋体"/>
                </w:rPr>
                <w:instrText xml:space="preserve"> HYPERLINK  \l "</w:instrText>
              </w:r>
              <w:r w:rsidR="00770B04" w:rsidRPr="0065358C">
                <w:rPr>
                  <w:rFonts w:ascii="宋体" w:eastAsia="宋体" w:hAnsi="宋体" w:hint="eastAsia"/>
                </w:rPr>
                <w:instrText>性别</w:instrText>
              </w:r>
              <w:r w:rsidR="00770B04" w:rsidRPr="0065358C">
                <w:rPr>
                  <w:rFonts w:ascii="宋体" w:eastAsia="宋体" w:hAnsi="宋体"/>
                </w:rPr>
                <w:instrText xml:space="preserve">" </w:instrText>
              </w:r>
              <w:r w:rsidR="00770B04" w:rsidRPr="007F1EDF">
                <w:rPr>
                  <w:rFonts w:ascii="宋体" w:eastAsia="宋体" w:hAnsi="宋体"/>
                  <w:rPrChange w:id="1055" w:author="DELL" w:date="2020-07-30T14:56:00Z">
                    <w:rPr>
                      <w:rFonts w:ascii="宋体" w:eastAsia="宋体" w:hAnsi="宋体"/>
                    </w:rPr>
                  </w:rPrChange>
                </w:rPr>
                <w:fldChar w:fldCharType="separate"/>
              </w:r>
              <w:r w:rsidR="00770B04" w:rsidRPr="0065358C">
                <w:rPr>
                  <w:rStyle w:val="ac"/>
                  <w:rFonts w:ascii="宋体" w:eastAsia="宋体" w:hAnsi="宋体" w:hint="eastAsia"/>
                  <w:rPrChange w:id="1056" w:author="DELL" w:date="2020-07-30T14:56:00Z">
                    <w:rPr>
                      <w:rStyle w:val="ac"/>
                      <w:rFonts w:hint="eastAsia"/>
                    </w:rPr>
                  </w:rPrChange>
                </w:rPr>
                <w:t>性别</w:t>
              </w:r>
              <w:r w:rsidR="00770B04" w:rsidRPr="007F1EDF">
                <w:rPr>
                  <w:rFonts w:ascii="宋体" w:eastAsia="宋体" w:hAnsi="宋体"/>
                </w:rPr>
                <w:fldChar w:fldCharType="end"/>
              </w:r>
            </w:ins>
          </w:p>
        </w:tc>
      </w:tr>
      <w:tr w:rsidR="00707889" w:rsidRPr="0065358C" w14:paraId="12FF680C" w14:textId="77777777" w:rsidTr="00707889">
        <w:trPr>
          <w:trHeight w:val="254"/>
          <w:jc w:val="center"/>
          <w:ins w:id="1057" w:author="DELL" w:date="2020-07-30T11:25:00Z"/>
          <w:trPrChange w:id="1058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uto"/>
            <w:tcPrChange w:id="1059" w:author="DELL" w:date="2020-07-30T11:25:00Z">
              <w:tcPr>
                <w:tcW w:w="1707" w:type="dxa"/>
                <w:shd w:val="clear" w:color="auto" w:fill="auto"/>
              </w:tcPr>
            </w:tcPrChange>
          </w:tcPr>
          <w:p w14:paraId="6180DCAD" w14:textId="77777777" w:rsidR="00707889" w:rsidRPr="0065358C" w:rsidRDefault="00707889" w:rsidP="007F713B">
            <w:pPr>
              <w:rPr>
                <w:ins w:id="1060" w:author="DELL" w:date="2020-07-30T11:25:00Z"/>
                <w:rFonts w:ascii="宋体" w:eastAsia="宋体" w:hAnsi="宋体"/>
                <w:rPrChange w:id="1061" w:author="DELL" w:date="2020-07-30T14:56:00Z">
                  <w:rPr>
                    <w:ins w:id="1062" w:author="DELL" w:date="2020-07-30T11:25:00Z"/>
                  </w:rPr>
                </w:rPrChange>
              </w:rPr>
            </w:pPr>
            <w:ins w:id="1063" w:author="DELL" w:date="2020-07-30T11:25:00Z">
              <w:r w:rsidRPr="0065358C">
                <w:rPr>
                  <w:rFonts w:ascii="宋体" w:eastAsia="宋体" w:hAnsi="宋体"/>
                  <w:rPrChange w:id="1064" w:author="DELL" w:date="2020-07-30T14:56:00Z">
                    <w:rPr/>
                  </w:rPrChange>
                </w:rPr>
                <w:t>postcode</w:t>
              </w:r>
            </w:ins>
          </w:p>
        </w:tc>
        <w:tc>
          <w:tcPr>
            <w:tcW w:w="2235" w:type="dxa"/>
            <w:shd w:val="clear" w:color="auto" w:fill="auto"/>
            <w:tcPrChange w:id="1065" w:author="DELL" w:date="2020-07-30T11:25:00Z">
              <w:tcPr>
                <w:tcW w:w="1696" w:type="dxa"/>
                <w:shd w:val="clear" w:color="auto" w:fill="auto"/>
              </w:tcPr>
            </w:tcPrChange>
          </w:tcPr>
          <w:p w14:paraId="279EB83C" w14:textId="77777777" w:rsidR="00707889" w:rsidRPr="0065358C" w:rsidRDefault="00707889" w:rsidP="007F713B">
            <w:pPr>
              <w:rPr>
                <w:ins w:id="1066" w:author="DELL" w:date="2020-07-30T11:25:00Z"/>
                <w:rFonts w:ascii="宋体" w:eastAsia="宋体" w:hAnsi="宋体"/>
                <w:color w:val="2E74B5" w:themeColor="accent1" w:themeShade="BF"/>
                <w:rPrChange w:id="1067" w:author="DELL" w:date="2020-07-30T14:56:00Z">
                  <w:rPr>
                    <w:ins w:id="1068" w:author="DELL" w:date="2020-07-30T11:25:00Z"/>
                    <w:color w:val="2E74B5" w:themeColor="accent1" w:themeShade="BF"/>
                  </w:rPr>
                </w:rPrChange>
              </w:rPr>
            </w:pPr>
            <w:ins w:id="1069" w:author="DELL" w:date="2020-07-30T11:25:00Z">
              <w:r w:rsidRPr="0065358C">
                <w:rPr>
                  <w:rFonts w:ascii="宋体" w:eastAsia="宋体" w:hAnsi="宋体"/>
                  <w:color w:val="2E74B5" w:themeColor="accent1" w:themeShade="BF"/>
                  <w:rPrChange w:id="1070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2116" w:type="dxa"/>
            <w:tcPrChange w:id="1071" w:author="DELL" w:date="2020-07-30T11:25:00Z">
              <w:tcPr>
                <w:tcW w:w="1134" w:type="dxa"/>
              </w:tcPr>
            </w:tcPrChange>
          </w:tcPr>
          <w:p w14:paraId="0F0E920B" w14:textId="77777777" w:rsidR="00707889" w:rsidRPr="0065358C" w:rsidRDefault="00707889" w:rsidP="007F713B">
            <w:pPr>
              <w:rPr>
                <w:ins w:id="1072" w:author="DELL" w:date="2020-07-30T11:25:00Z"/>
                <w:rFonts w:ascii="宋体" w:eastAsia="宋体" w:hAnsi="宋体"/>
                <w:rPrChange w:id="1073" w:author="DELL" w:date="2020-07-30T14:56:00Z">
                  <w:rPr>
                    <w:ins w:id="1074" w:author="DELL" w:date="2020-07-30T11:25:00Z"/>
                  </w:rPr>
                </w:rPrChange>
              </w:rPr>
            </w:pPr>
            <w:ins w:id="1075" w:author="DELL" w:date="2020-07-30T11:25:00Z">
              <w:r w:rsidRPr="0065358C">
                <w:rPr>
                  <w:rFonts w:ascii="宋体" w:eastAsia="宋体" w:hAnsi="宋体"/>
                  <w:rPrChange w:id="1076" w:author="DELL" w:date="2020-07-30T14:56:00Z">
                    <w:rPr/>
                  </w:rPrChange>
                </w:rPr>
                <w:t>indiv</w:t>
              </w:r>
            </w:ins>
          </w:p>
        </w:tc>
        <w:tc>
          <w:tcPr>
            <w:tcW w:w="2040" w:type="dxa"/>
            <w:shd w:val="clear" w:color="auto" w:fill="auto"/>
            <w:tcPrChange w:id="1077" w:author="DELL" w:date="2020-07-30T11:25:00Z">
              <w:tcPr>
                <w:tcW w:w="6103" w:type="dxa"/>
                <w:shd w:val="clear" w:color="auto" w:fill="auto"/>
              </w:tcPr>
            </w:tcPrChange>
          </w:tcPr>
          <w:p w14:paraId="3D0564F9" w14:textId="77777777" w:rsidR="00707889" w:rsidRPr="0065358C" w:rsidRDefault="00707889" w:rsidP="007F713B">
            <w:pPr>
              <w:rPr>
                <w:ins w:id="1078" w:author="DELL" w:date="2020-07-30T11:25:00Z"/>
                <w:rFonts w:ascii="宋体" w:eastAsia="宋体" w:hAnsi="宋体"/>
                <w:rPrChange w:id="1079" w:author="DELL" w:date="2020-07-30T14:56:00Z">
                  <w:rPr>
                    <w:ins w:id="1080" w:author="DELL" w:date="2020-07-30T11:25:00Z"/>
                  </w:rPr>
                </w:rPrChange>
              </w:rPr>
            </w:pPr>
            <w:ins w:id="1081" w:author="DELL" w:date="2020-07-30T11:25:00Z">
              <w:r w:rsidRPr="0065358C">
                <w:rPr>
                  <w:rFonts w:ascii="宋体" w:eastAsia="宋体" w:hAnsi="宋体" w:hint="eastAsia"/>
                  <w:rPrChange w:id="1082" w:author="DELL" w:date="2020-07-30T14:56:00Z">
                    <w:rPr>
                      <w:rFonts w:hint="eastAsia"/>
                    </w:rPr>
                  </w:rPrChange>
                </w:rPr>
                <w:t>邮政</w:t>
              </w:r>
              <w:r w:rsidRPr="0065358C">
                <w:rPr>
                  <w:rFonts w:ascii="宋体" w:eastAsia="宋体" w:hAnsi="宋体"/>
                  <w:rPrChange w:id="1083" w:author="DELL" w:date="2020-07-30T14:56:00Z">
                    <w:rPr/>
                  </w:rPrChange>
                </w:rPr>
                <w:t>编码</w:t>
              </w:r>
            </w:ins>
          </w:p>
        </w:tc>
      </w:tr>
      <w:tr w:rsidR="00707889" w:rsidRPr="0065358C" w14:paraId="39A81227" w14:textId="77777777" w:rsidTr="00707889">
        <w:trPr>
          <w:trHeight w:val="254"/>
          <w:jc w:val="center"/>
          <w:ins w:id="1084" w:author="DELL" w:date="2020-07-30T11:25:00Z"/>
          <w:trPrChange w:id="1085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uto"/>
            <w:tcPrChange w:id="1086" w:author="DELL" w:date="2020-07-30T11:25:00Z">
              <w:tcPr>
                <w:tcW w:w="1707" w:type="dxa"/>
                <w:shd w:val="clear" w:color="auto" w:fill="auto"/>
              </w:tcPr>
            </w:tcPrChange>
          </w:tcPr>
          <w:p w14:paraId="6B4741B0" w14:textId="77777777" w:rsidR="00707889" w:rsidRPr="0065358C" w:rsidRDefault="00707889" w:rsidP="007F713B">
            <w:pPr>
              <w:rPr>
                <w:ins w:id="1087" w:author="DELL" w:date="2020-07-30T11:25:00Z"/>
                <w:rFonts w:ascii="宋体" w:eastAsia="宋体" w:hAnsi="宋体"/>
                <w:rPrChange w:id="1088" w:author="DELL" w:date="2020-07-30T14:56:00Z">
                  <w:rPr>
                    <w:ins w:id="1089" w:author="DELL" w:date="2020-07-30T11:25:00Z"/>
                  </w:rPr>
                </w:rPrChange>
              </w:rPr>
            </w:pPr>
            <w:ins w:id="1090" w:author="DELL" w:date="2020-07-30T11:25:00Z">
              <w:r w:rsidRPr="0065358C">
                <w:rPr>
                  <w:rFonts w:ascii="宋体" w:eastAsia="宋体" w:hAnsi="宋体"/>
                  <w:rPrChange w:id="1091" w:author="DELL" w:date="2020-07-30T14:56:00Z">
                    <w:rPr/>
                  </w:rPrChange>
                </w:rPr>
                <w:t>department</w:t>
              </w:r>
            </w:ins>
          </w:p>
        </w:tc>
        <w:tc>
          <w:tcPr>
            <w:tcW w:w="2235" w:type="dxa"/>
            <w:shd w:val="clear" w:color="auto" w:fill="auto"/>
            <w:tcPrChange w:id="1092" w:author="DELL" w:date="2020-07-30T11:25:00Z">
              <w:tcPr>
                <w:tcW w:w="1696" w:type="dxa"/>
                <w:shd w:val="clear" w:color="auto" w:fill="auto"/>
              </w:tcPr>
            </w:tcPrChange>
          </w:tcPr>
          <w:p w14:paraId="27AFF905" w14:textId="77777777" w:rsidR="00707889" w:rsidRPr="0065358C" w:rsidRDefault="00707889" w:rsidP="007F713B">
            <w:pPr>
              <w:rPr>
                <w:ins w:id="1093" w:author="DELL" w:date="2020-07-30T11:25:00Z"/>
                <w:rFonts w:ascii="宋体" w:eastAsia="宋体" w:hAnsi="宋体"/>
                <w:color w:val="2E74B5" w:themeColor="accent1" w:themeShade="BF"/>
                <w:rPrChange w:id="1094" w:author="DELL" w:date="2020-07-30T14:56:00Z">
                  <w:rPr>
                    <w:ins w:id="1095" w:author="DELL" w:date="2020-07-30T11:25:00Z"/>
                    <w:color w:val="2E74B5" w:themeColor="accent1" w:themeShade="BF"/>
                  </w:rPr>
                </w:rPrChange>
              </w:rPr>
            </w:pPr>
            <w:ins w:id="1096" w:author="DELL" w:date="2020-07-30T11:25:00Z">
              <w:r w:rsidRPr="0065358C">
                <w:rPr>
                  <w:rFonts w:ascii="宋体" w:eastAsia="宋体" w:hAnsi="宋体"/>
                  <w:color w:val="2E74B5" w:themeColor="accent1" w:themeShade="BF"/>
                  <w:rPrChange w:id="1097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2116" w:type="dxa"/>
            <w:tcPrChange w:id="1098" w:author="DELL" w:date="2020-07-30T11:25:00Z">
              <w:tcPr>
                <w:tcW w:w="1134" w:type="dxa"/>
              </w:tcPr>
            </w:tcPrChange>
          </w:tcPr>
          <w:p w14:paraId="24F106DD" w14:textId="77777777" w:rsidR="00707889" w:rsidRPr="0065358C" w:rsidRDefault="00707889" w:rsidP="007F713B">
            <w:pPr>
              <w:rPr>
                <w:ins w:id="1099" w:author="DELL" w:date="2020-07-30T11:25:00Z"/>
                <w:rFonts w:ascii="宋体" w:eastAsia="宋体" w:hAnsi="宋体"/>
                <w:rPrChange w:id="1100" w:author="DELL" w:date="2020-07-30T14:56:00Z">
                  <w:rPr>
                    <w:ins w:id="1101" w:author="DELL" w:date="2020-07-30T11:25:00Z"/>
                  </w:rPr>
                </w:rPrChange>
              </w:rPr>
            </w:pPr>
            <w:ins w:id="1102" w:author="DELL" w:date="2020-07-30T11:25:00Z">
              <w:r w:rsidRPr="0065358C">
                <w:rPr>
                  <w:rFonts w:ascii="宋体" w:eastAsia="宋体" w:hAnsi="宋体"/>
                  <w:rPrChange w:id="1103" w:author="DELL" w:date="2020-07-30T14:56:00Z">
                    <w:rPr/>
                  </w:rPrChange>
                </w:rPr>
                <w:t>indiv</w:t>
              </w:r>
            </w:ins>
          </w:p>
        </w:tc>
        <w:tc>
          <w:tcPr>
            <w:tcW w:w="2040" w:type="dxa"/>
            <w:shd w:val="clear" w:color="auto" w:fill="auto"/>
            <w:tcPrChange w:id="1104" w:author="DELL" w:date="2020-07-30T11:25:00Z">
              <w:tcPr>
                <w:tcW w:w="6103" w:type="dxa"/>
                <w:shd w:val="clear" w:color="auto" w:fill="auto"/>
              </w:tcPr>
            </w:tcPrChange>
          </w:tcPr>
          <w:p w14:paraId="4DA12227" w14:textId="77777777" w:rsidR="00707889" w:rsidRPr="0065358C" w:rsidRDefault="00707889" w:rsidP="007F713B">
            <w:pPr>
              <w:rPr>
                <w:ins w:id="1105" w:author="DELL" w:date="2020-07-30T11:25:00Z"/>
                <w:rFonts w:ascii="宋体" w:eastAsia="宋体" w:hAnsi="宋体"/>
                <w:rPrChange w:id="1106" w:author="DELL" w:date="2020-07-30T14:56:00Z">
                  <w:rPr>
                    <w:ins w:id="1107" w:author="DELL" w:date="2020-07-30T11:25:00Z"/>
                  </w:rPr>
                </w:rPrChange>
              </w:rPr>
            </w:pPr>
            <w:ins w:id="1108" w:author="DELL" w:date="2020-07-30T11:25:00Z">
              <w:r w:rsidRPr="0065358C">
                <w:rPr>
                  <w:rFonts w:ascii="宋体" w:eastAsia="宋体" w:hAnsi="宋体" w:hint="eastAsia"/>
                  <w:rPrChange w:id="1109" w:author="DELL" w:date="2020-07-30T14:56:00Z">
                    <w:rPr>
                      <w:rFonts w:hint="eastAsia"/>
                    </w:rPr>
                  </w:rPrChange>
                </w:rPr>
                <w:t>部门</w:t>
              </w:r>
            </w:ins>
          </w:p>
        </w:tc>
      </w:tr>
      <w:tr w:rsidR="00707889" w:rsidRPr="0065358C" w14:paraId="0A401B34" w14:textId="77777777" w:rsidTr="00707889">
        <w:trPr>
          <w:trHeight w:val="254"/>
          <w:jc w:val="center"/>
          <w:ins w:id="1110" w:author="DELL" w:date="2020-07-30T11:25:00Z"/>
          <w:trPrChange w:id="1111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uto"/>
            <w:tcPrChange w:id="1112" w:author="DELL" w:date="2020-07-30T11:25:00Z">
              <w:tcPr>
                <w:tcW w:w="1707" w:type="dxa"/>
                <w:shd w:val="clear" w:color="auto" w:fill="auto"/>
              </w:tcPr>
            </w:tcPrChange>
          </w:tcPr>
          <w:p w14:paraId="7FCD2FCA" w14:textId="77777777" w:rsidR="00707889" w:rsidRPr="0065358C" w:rsidRDefault="00707889" w:rsidP="007F713B">
            <w:pPr>
              <w:rPr>
                <w:ins w:id="1113" w:author="DELL" w:date="2020-07-30T11:25:00Z"/>
                <w:rFonts w:ascii="宋体" w:eastAsia="宋体" w:hAnsi="宋体"/>
                <w:rPrChange w:id="1114" w:author="DELL" w:date="2020-07-30T14:56:00Z">
                  <w:rPr>
                    <w:ins w:id="1115" w:author="DELL" w:date="2020-07-30T11:25:00Z"/>
                  </w:rPr>
                </w:rPrChange>
              </w:rPr>
            </w:pPr>
            <w:ins w:id="1116" w:author="DELL" w:date="2020-07-30T11:25:00Z">
              <w:r w:rsidRPr="0065358C">
                <w:rPr>
                  <w:rFonts w:ascii="宋体" w:eastAsia="宋体" w:hAnsi="宋体"/>
                  <w:rPrChange w:id="1117" w:author="DELL" w:date="2020-07-30T14:56:00Z">
                    <w:rPr/>
                  </w:rPrChange>
                </w:rPr>
                <w:t>userExtFieldInfos</w:t>
              </w:r>
            </w:ins>
          </w:p>
        </w:tc>
        <w:tc>
          <w:tcPr>
            <w:tcW w:w="2235" w:type="dxa"/>
            <w:shd w:val="clear" w:color="auto" w:fill="auto"/>
            <w:tcPrChange w:id="1118" w:author="DELL" w:date="2020-07-30T11:25:00Z">
              <w:tcPr>
                <w:tcW w:w="1696" w:type="dxa"/>
                <w:shd w:val="clear" w:color="auto" w:fill="auto"/>
              </w:tcPr>
            </w:tcPrChange>
          </w:tcPr>
          <w:p w14:paraId="7DAF5F7A" w14:textId="77777777" w:rsidR="00707889" w:rsidRPr="0065358C" w:rsidRDefault="00707889" w:rsidP="007F713B">
            <w:pPr>
              <w:rPr>
                <w:ins w:id="1119" w:author="DELL" w:date="2020-07-30T11:25:00Z"/>
                <w:rFonts w:ascii="宋体" w:eastAsia="宋体" w:hAnsi="宋体"/>
                <w:color w:val="2E74B5" w:themeColor="accent1" w:themeShade="BF"/>
                <w:rPrChange w:id="1120" w:author="DELL" w:date="2020-07-30T14:56:00Z">
                  <w:rPr>
                    <w:ins w:id="1121" w:author="DELL" w:date="2020-07-30T11:25:00Z"/>
                    <w:color w:val="2E74B5" w:themeColor="accent1" w:themeShade="BF"/>
                  </w:rPr>
                </w:rPrChange>
              </w:rPr>
            </w:pPr>
            <w:ins w:id="1122" w:author="DELL" w:date="2020-07-30T11:25:00Z">
              <w:r w:rsidRPr="0065358C">
                <w:rPr>
                  <w:rFonts w:ascii="宋体" w:eastAsia="宋体" w:hAnsi="宋体"/>
                  <w:color w:val="2E74B5" w:themeColor="accent1" w:themeShade="BF"/>
                  <w:rPrChange w:id="1123" w:author="DELL" w:date="2020-07-30T14:56:00Z">
                    <w:rPr>
                      <w:color w:val="2E74B5" w:themeColor="accent1" w:themeShade="BF"/>
                    </w:rPr>
                  </w:rPrChange>
                </w:rPr>
                <w:t>List&lt;UserExtFieldInfo&gt;</w:t>
              </w:r>
            </w:ins>
          </w:p>
        </w:tc>
        <w:tc>
          <w:tcPr>
            <w:tcW w:w="2116" w:type="dxa"/>
            <w:tcPrChange w:id="1124" w:author="DELL" w:date="2020-07-30T11:25:00Z">
              <w:tcPr>
                <w:tcW w:w="1134" w:type="dxa"/>
              </w:tcPr>
            </w:tcPrChange>
          </w:tcPr>
          <w:p w14:paraId="4BEEB857" w14:textId="77777777" w:rsidR="00707889" w:rsidRPr="0065358C" w:rsidRDefault="00707889" w:rsidP="007F713B">
            <w:pPr>
              <w:rPr>
                <w:ins w:id="1125" w:author="DELL" w:date="2020-07-30T11:25:00Z"/>
                <w:rFonts w:ascii="宋体" w:eastAsia="宋体" w:hAnsi="宋体"/>
                <w:rPrChange w:id="1126" w:author="DELL" w:date="2020-07-30T14:56:00Z">
                  <w:rPr>
                    <w:ins w:id="1127" w:author="DELL" w:date="2020-07-30T11:25:00Z"/>
                  </w:rPr>
                </w:rPrChange>
              </w:rPr>
            </w:pPr>
            <w:ins w:id="1128" w:author="DELL" w:date="2020-07-30T11:25:00Z">
              <w:r w:rsidRPr="0065358C">
                <w:rPr>
                  <w:rFonts w:ascii="宋体" w:eastAsia="宋体" w:hAnsi="宋体"/>
                  <w:rPrChange w:id="1129" w:author="DELL" w:date="2020-07-30T14:56:00Z">
                    <w:rPr/>
                  </w:rPrChange>
                </w:rPr>
                <w:t>Indiv/org/emp</w:t>
              </w:r>
            </w:ins>
          </w:p>
        </w:tc>
        <w:tc>
          <w:tcPr>
            <w:tcW w:w="2040" w:type="dxa"/>
            <w:shd w:val="clear" w:color="auto" w:fill="auto"/>
            <w:tcPrChange w:id="1130" w:author="DELL" w:date="2020-07-30T11:25:00Z">
              <w:tcPr>
                <w:tcW w:w="6103" w:type="dxa"/>
                <w:shd w:val="clear" w:color="auto" w:fill="auto"/>
              </w:tcPr>
            </w:tcPrChange>
          </w:tcPr>
          <w:p w14:paraId="2022C689" w14:textId="77777777" w:rsidR="00707889" w:rsidRPr="0065358C" w:rsidRDefault="00707889" w:rsidP="007F713B">
            <w:pPr>
              <w:rPr>
                <w:ins w:id="1131" w:author="DELL" w:date="2020-07-30T11:25:00Z"/>
                <w:rFonts w:ascii="宋体" w:eastAsia="宋体" w:hAnsi="宋体"/>
                <w:rPrChange w:id="1132" w:author="DELL" w:date="2020-07-30T14:56:00Z">
                  <w:rPr>
                    <w:ins w:id="1133" w:author="DELL" w:date="2020-07-30T11:25:00Z"/>
                  </w:rPr>
                </w:rPrChange>
              </w:rPr>
            </w:pPr>
            <w:ins w:id="1134" w:author="DELL" w:date="2020-07-30T11:25:00Z">
              <w:r w:rsidRPr="0065358C">
                <w:rPr>
                  <w:rFonts w:ascii="宋体" w:eastAsia="宋体" w:hAnsi="宋体" w:hint="eastAsia"/>
                  <w:rPrChange w:id="1135" w:author="DELL" w:date="2020-07-30T14:56:00Z">
                    <w:rPr>
                      <w:rFonts w:hint="eastAsia"/>
                    </w:rPr>
                  </w:rPrChange>
                </w:rPr>
                <w:t>用户扩展字段列表，参考</w:t>
              </w:r>
              <w:r w:rsidRPr="0065358C">
                <w:rPr>
                  <w:rFonts w:ascii="宋体" w:eastAsia="宋体" w:hAnsi="宋体"/>
                  <w:rPrChange w:id="1136" w:author="DELL" w:date="2020-07-30T14:56:00Z">
                    <w:rPr/>
                  </w:rPrChange>
                </w:rPr>
                <w:t>UserExtFieldInfo结构</w:t>
              </w:r>
            </w:ins>
          </w:p>
          <w:p w14:paraId="712742F1" w14:textId="77777777" w:rsidR="00707889" w:rsidRPr="0065358C" w:rsidRDefault="00707889" w:rsidP="007F713B">
            <w:pPr>
              <w:rPr>
                <w:ins w:id="1137" w:author="DELL" w:date="2020-07-30T11:25:00Z"/>
                <w:rFonts w:ascii="宋体" w:eastAsia="宋体" w:hAnsi="宋体"/>
                <w:rPrChange w:id="1138" w:author="DELL" w:date="2020-07-30T14:56:00Z">
                  <w:rPr>
                    <w:ins w:id="1139" w:author="DELL" w:date="2020-07-30T11:25:00Z"/>
                  </w:rPr>
                </w:rPrChange>
              </w:rPr>
            </w:pPr>
            <w:ins w:id="1140" w:author="DELL" w:date="2020-07-30T11:25:00Z">
              <w:r w:rsidRPr="0065358C">
                <w:rPr>
                  <w:rFonts w:ascii="宋体" w:eastAsia="宋体" w:hAnsi="宋体" w:hint="eastAsia"/>
                  <w:b/>
                  <w:rPrChange w:id="1141" w:author="DELL" w:date="2020-07-30T14:56:00Z">
                    <w:rPr>
                      <w:rFonts w:hint="eastAsia"/>
                      <w:b/>
                    </w:rPr>
                  </w:rPrChange>
                </w:rPr>
                <w:t>可选</w:t>
              </w:r>
              <w:r w:rsidRPr="0065358C">
                <w:rPr>
                  <w:rFonts w:ascii="宋体" w:eastAsia="宋体" w:hAnsi="宋体" w:hint="eastAsia"/>
                  <w:rPrChange w:id="1142" w:author="DELL" w:date="2020-07-30T14:56:00Z">
                    <w:rPr>
                      <w:rFonts w:hint="eastAsia"/>
                    </w:rPr>
                  </w:rPrChange>
                </w:rPr>
                <w:t>，根据给定的项目</w:t>
              </w:r>
              <w:r w:rsidRPr="0065358C">
                <w:rPr>
                  <w:rFonts w:ascii="宋体" w:eastAsia="宋体" w:hAnsi="宋体"/>
                  <w:rPrChange w:id="1143" w:author="DELL" w:date="2020-07-30T14:56:00Z">
                    <w:rPr/>
                  </w:rPrChange>
                </w:rPr>
                <w:t>+证书模板设定。</w:t>
              </w:r>
            </w:ins>
          </w:p>
        </w:tc>
      </w:tr>
      <w:tr w:rsidR="00707889" w:rsidRPr="0065358C" w14:paraId="1B52A2C0" w14:textId="77777777" w:rsidTr="00707889">
        <w:trPr>
          <w:trHeight w:val="254"/>
          <w:jc w:val="center"/>
          <w:ins w:id="1144" w:author="DELL" w:date="2020-07-30T11:25:00Z"/>
          <w:trPrChange w:id="1145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uto"/>
            <w:tcPrChange w:id="1146" w:author="DELL" w:date="2020-07-30T11:25:00Z">
              <w:tcPr>
                <w:tcW w:w="1707" w:type="dxa"/>
                <w:shd w:val="clear" w:color="auto" w:fill="auto"/>
              </w:tcPr>
            </w:tcPrChange>
          </w:tcPr>
          <w:p w14:paraId="586052E9" w14:textId="77777777" w:rsidR="00707889" w:rsidRPr="0065358C" w:rsidRDefault="00707889" w:rsidP="007F713B">
            <w:pPr>
              <w:rPr>
                <w:ins w:id="1147" w:author="DELL" w:date="2020-07-30T11:25:00Z"/>
                <w:rFonts w:ascii="宋体" w:eastAsia="宋体" w:hAnsi="宋体"/>
                <w:rPrChange w:id="1148" w:author="DELL" w:date="2020-07-30T14:56:00Z">
                  <w:rPr>
                    <w:ins w:id="1149" w:author="DELL" w:date="2020-07-30T11:25:00Z"/>
                  </w:rPr>
                </w:rPrChange>
              </w:rPr>
            </w:pPr>
            <w:ins w:id="1150" w:author="DELL" w:date="2020-07-30T11:25:00Z">
              <w:r w:rsidRPr="0065358C">
                <w:rPr>
                  <w:rFonts w:ascii="宋体" w:eastAsia="宋体" w:hAnsi="宋体"/>
                  <w:rPrChange w:id="1151" w:author="DELL" w:date="2020-07-30T14:56:00Z">
                    <w:rPr/>
                  </w:rPrChange>
                </w:rPr>
                <w:t>ip</w:t>
              </w:r>
            </w:ins>
          </w:p>
        </w:tc>
        <w:tc>
          <w:tcPr>
            <w:tcW w:w="2235" w:type="dxa"/>
            <w:shd w:val="clear" w:color="auto" w:fill="auto"/>
            <w:tcPrChange w:id="1152" w:author="DELL" w:date="2020-07-30T11:25:00Z">
              <w:tcPr>
                <w:tcW w:w="1696" w:type="dxa"/>
                <w:shd w:val="clear" w:color="auto" w:fill="auto"/>
              </w:tcPr>
            </w:tcPrChange>
          </w:tcPr>
          <w:p w14:paraId="02599741" w14:textId="77777777" w:rsidR="00707889" w:rsidRPr="0065358C" w:rsidRDefault="00707889" w:rsidP="007F713B">
            <w:pPr>
              <w:rPr>
                <w:ins w:id="1153" w:author="DELL" w:date="2020-07-30T11:25:00Z"/>
                <w:rFonts w:ascii="宋体" w:eastAsia="宋体" w:hAnsi="宋体"/>
                <w:color w:val="2E74B5" w:themeColor="accent1" w:themeShade="BF"/>
                <w:rPrChange w:id="1154" w:author="DELL" w:date="2020-07-30T14:56:00Z">
                  <w:rPr>
                    <w:ins w:id="1155" w:author="DELL" w:date="2020-07-30T11:25:00Z"/>
                    <w:color w:val="2E74B5" w:themeColor="accent1" w:themeShade="BF"/>
                  </w:rPr>
                </w:rPrChange>
              </w:rPr>
            </w:pPr>
            <w:ins w:id="1156" w:author="DELL" w:date="2020-07-30T11:25:00Z">
              <w:r w:rsidRPr="0065358C">
                <w:rPr>
                  <w:rFonts w:ascii="宋体" w:eastAsia="宋体" w:hAnsi="宋体"/>
                  <w:color w:val="2E74B5" w:themeColor="accent1" w:themeShade="BF"/>
                  <w:rPrChange w:id="1157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2116" w:type="dxa"/>
            <w:tcPrChange w:id="1158" w:author="DELL" w:date="2020-07-30T11:25:00Z">
              <w:tcPr>
                <w:tcW w:w="1134" w:type="dxa"/>
              </w:tcPr>
            </w:tcPrChange>
          </w:tcPr>
          <w:p w14:paraId="420C4D96" w14:textId="77777777" w:rsidR="00707889" w:rsidRPr="0065358C" w:rsidRDefault="00707889" w:rsidP="007F713B">
            <w:pPr>
              <w:rPr>
                <w:ins w:id="1159" w:author="DELL" w:date="2020-07-30T11:25:00Z"/>
                <w:rFonts w:ascii="宋体" w:eastAsia="宋体" w:hAnsi="宋体"/>
                <w:rPrChange w:id="1160" w:author="DELL" w:date="2020-07-30T14:56:00Z">
                  <w:rPr>
                    <w:ins w:id="1161" w:author="DELL" w:date="2020-07-30T11:25:00Z"/>
                  </w:rPr>
                </w:rPrChange>
              </w:rPr>
            </w:pPr>
            <w:ins w:id="1162" w:author="DELL" w:date="2020-07-30T11:25:00Z">
              <w:r w:rsidRPr="0065358C">
                <w:rPr>
                  <w:rFonts w:ascii="宋体" w:eastAsia="宋体" w:hAnsi="宋体"/>
                  <w:rPrChange w:id="1163" w:author="DELL" w:date="2020-07-30T14:56:00Z">
                    <w:rPr/>
                  </w:rPrChange>
                </w:rPr>
                <w:t>equip</w:t>
              </w:r>
            </w:ins>
          </w:p>
        </w:tc>
        <w:tc>
          <w:tcPr>
            <w:tcW w:w="2040" w:type="dxa"/>
            <w:shd w:val="clear" w:color="auto" w:fill="auto"/>
            <w:tcPrChange w:id="1164" w:author="DELL" w:date="2020-07-30T11:25:00Z">
              <w:tcPr>
                <w:tcW w:w="6103" w:type="dxa"/>
                <w:shd w:val="clear" w:color="auto" w:fill="auto"/>
              </w:tcPr>
            </w:tcPrChange>
          </w:tcPr>
          <w:p w14:paraId="6D095D71" w14:textId="77777777" w:rsidR="00707889" w:rsidRPr="0065358C" w:rsidRDefault="00707889" w:rsidP="007F713B">
            <w:pPr>
              <w:rPr>
                <w:ins w:id="1165" w:author="DELL" w:date="2020-07-30T11:25:00Z"/>
                <w:rFonts w:ascii="宋体" w:eastAsia="宋体" w:hAnsi="宋体"/>
                <w:rPrChange w:id="1166" w:author="DELL" w:date="2020-07-30T14:56:00Z">
                  <w:rPr>
                    <w:ins w:id="1167" w:author="DELL" w:date="2020-07-30T11:25:00Z"/>
                  </w:rPr>
                </w:rPrChange>
              </w:rPr>
            </w:pPr>
            <w:ins w:id="1168" w:author="DELL" w:date="2020-07-30T11:25:00Z">
              <w:r w:rsidRPr="0065358C">
                <w:rPr>
                  <w:rFonts w:ascii="宋体" w:eastAsia="宋体" w:hAnsi="宋体" w:hint="eastAsia"/>
                  <w:rPrChange w:id="1169" w:author="DELL" w:date="2020-07-30T14:56:00Z">
                    <w:rPr>
                      <w:rFonts w:hint="eastAsia"/>
                    </w:rPr>
                  </w:rPrChange>
                </w:rPr>
                <w:t>域名、</w:t>
              </w:r>
              <w:r w:rsidRPr="0065358C">
                <w:rPr>
                  <w:rFonts w:ascii="宋体" w:eastAsia="宋体" w:hAnsi="宋体"/>
                  <w:rPrChange w:id="1170" w:author="DELL" w:date="2020-07-30T14:56:00Z">
                    <w:rPr/>
                  </w:rPrChange>
                </w:rPr>
                <w:t>IP地址，至</w:t>
              </w:r>
              <w:r w:rsidRPr="0065358C">
                <w:rPr>
                  <w:rFonts w:ascii="宋体" w:eastAsia="宋体" w:hAnsi="宋体"/>
                  <w:rPrChange w:id="1171" w:author="DELL" w:date="2020-07-30T14:56:00Z">
                    <w:rPr/>
                  </w:rPrChange>
                </w:rPr>
                <w:lastRenderedPageBreak/>
                <w:t>少必填一项</w:t>
              </w:r>
            </w:ins>
          </w:p>
        </w:tc>
      </w:tr>
      <w:tr w:rsidR="00707889" w:rsidRPr="0065358C" w14:paraId="7ACC22E6" w14:textId="77777777" w:rsidTr="00707889">
        <w:trPr>
          <w:trHeight w:val="254"/>
          <w:jc w:val="center"/>
          <w:ins w:id="1172" w:author="DELL" w:date="2020-07-30T11:25:00Z"/>
          <w:trPrChange w:id="1173" w:author="DELL" w:date="2020-07-30T11:25:00Z">
            <w:trPr>
              <w:trHeight w:val="254"/>
              <w:jc w:val="center"/>
            </w:trPr>
          </w:trPrChange>
        </w:trPr>
        <w:tc>
          <w:tcPr>
            <w:tcW w:w="1826" w:type="dxa"/>
            <w:shd w:val="clear" w:color="auto" w:fill="auto"/>
            <w:tcPrChange w:id="1174" w:author="DELL" w:date="2020-07-30T11:25:00Z">
              <w:tcPr>
                <w:tcW w:w="1707" w:type="dxa"/>
                <w:shd w:val="clear" w:color="auto" w:fill="auto"/>
              </w:tcPr>
            </w:tcPrChange>
          </w:tcPr>
          <w:p w14:paraId="4C3A6C67" w14:textId="77777777" w:rsidR="00707889" w:rsidRPr="0065358C" w:rsidRDefault="00707889" w:rsidP="007F713B">
            <w:pPr>
              <w:rPr>
                <w:ins w:id="1175" w:author="DELL" w:date="2020-07-30T11:25:00Z"/>
                <w:rFonts w:ascii="宋体" w:eastAsia="宋体" w:hAnsi="宋体"/>
                <w:rPrChange w:id="1176" w:author="DELL" w:date="2020-07-30T14:56:00Z">
                  <w:rPr>
                    <w:ins w:id="1177" w:author="DELL" w:date="2020-07-30T11:25:00Z"/>
                  </w:rPr>
                </w:rPrChange>
              </w:rPr>
            </w:pPr>
            <w:ins w:id="1178" w:author="DELL" w:date="2020-07-30T11:25:00Z">
              <w:r w:rsidRPr="0065358C">
                <w:rPr>
                  <w:rFonts w:ascii="宋体" w:eastAsia="宋体" w:hAnsi="宋体"/>
                  <w:rPrChange w:id="1179" w:author="DELL" w:date="2020-07-30T14:56:00Z">
                    <w:rPr/>
                  </w:rPrChange>
                </w:rPr>
                <w:lastRenderedPageBreak/>
                <w:t>dns</w:t>
              </w:r>
            </w:ins>
          </w:p>
        </w:tc>
        <w:tc>
          <w:tcPr>
            <w:tcW w:w="2235" w:type="dxa"/>
            <w:shd w:val="clear" w:color="auto" w:fill="auto"/>
            <w:tcPrChange w:id="1180" w:author="DELL" w:date="2020-07-30T11:25:00Z">
              <w:tcPr>
                <w:tcW w:w="1696" w:type="dxa"/>
                <w:shd w:val="clear" w:color="auto" w:fill="auto"/>
              </w:tcPr>
            </w:tcPrChange>
          </w:tcPr>
          <w:p w14:paraId="785D7E49" w14:textId="77777777" w:rsidR="00707889" w:rsidRPr="0065358C" w:rsidRDefault="00707889" w:rsidP="007F713B">
            <w:pPr>
              <w:rPr>
                <w:ins w:id="1181" w:author="DELL" w:date="2020-07-30T11:25:00Z"/>
                <w:rFonts w:ascii="宋体" w:eastAsia="宋体" w:hAnsi="宋体"/>
                <w:color w:val="2E74B5" w:themeColor="accent1" w:themeShade="BF"/>
                <w:rPrChange w:id="1182" w:author="DELL" w:date="2020-07-30T14:56:00Z">
                  <w:rPr>
                    <w:ins w:id="1183" w:author="DELL" w:date="2020-07-30T11:25:00Z"/>
                    <w:color w:val="2E74B5" w:themeColor="accent1" w:themeShade="BF"/>
                  </w:rPr>
                </w:rPrChange>
              </w:rPr>
            </w:pPr>
            <w:ins w:id="1184" w:author="DELL" w:date="2020-07-30T11:25:00Z">
              <w:r w:rsidRPr="0065358C">
                <w:rPr>
                  <w:rFonts w:ascii="宋体" w:eastAsia="宋体" w:hAnsi="宋体"/>
                  <w:color w:val="2E74B5" w:themeColor="accent1" w:themeShade="BF"/>
                  <w:rPrChange w:id="1185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2116" w:type="dxa"/>
            <w:tcPrChange w:id="1186" w:author="DELL" w:date="2020-07-30T11:25:00Z">
              <w:tcPr>
                <w:tcW w:w="1134" w:type="dxa"/>
              </w:tcPr>
            </w:tcPrChange>
          </w:tcPr>
          <w:p w14:paraId="35C2B2AD" w14:textId="77777777" w:rsidR="00707889" w:rsidRPr="0065358C" w:rsidRDefault="00707889" w:rsidP="007F713B">
            <w:pPr>
              <w:rPr>
                <w:ins w:id="1187" w:author="DELL" w:date="2020-07-30T11:25:00Z"/>
                <w:rFonts w:ascii="宋体" w:eastAsia="宋体" w:hAnsi="宋体"/>
                <w:rPrChange w:id="1188" w:author="DELL" w:date="2020-07-30T14:56:00Z">
                  <w:rPr>
                    <w:ins w:id="1189" w:author="DELL" w:date="2020-07-30T11:25:00Z"/>
                  </w:rPr>
                </w:rPrChange>
              </w:rPr>
            </w:pPr>
            <w:ins w:id="1190" w:author="DELL" w:date="2020-07-30T11:25:00Z">
              <w:r w:rsidRPr="0065358C">
                <w:rPr>
                  <w:rFonts w:ascii="宋体" w:eastAsia="宋体" w:hAnsi="宋体"/>
                  <w:rPrChange w:id="1191" w:author="DELL" w:date="2020-07-30T14:56:00Z">
                    <w:rPr/>
                  </w:rPrChange>
                </w:rPr>
                <w:t>equip</w:t>
              </w:r>
            </w:ins>
          </w:p>
        </w:tc>
        <w:tc>
          <w:tcPr>
            <w:tcW w:w="2040" w:type="dxa"/>
            <w:shd w:val="clear" w:color="auto" w:fill="auto"/>
            <w:tcPrChange w:id="1192" w:author="DELL" w:date="2020-07-30T11:25:00Z">
              <w:tcPr>
                <w:tcW w:w="6103" w:type="dxa"/>
                <w:shd w:val="clear" w:color="auto" w:fill="auto"/>
              </w:tcPr>
            </w:tcPrChange>
          </w:tcPr>
          <w:p w14:paraId="094D6FF1" w14:textId="77777777" w:rsidR="00707889" w:rsidRPr="0065358C" w:rsidRDefault="00707889" w:rsidP="007F713B">
            <w:pPr>
              <w:rPr>
                <w:ins w:id="1193" w:author="DELL" w:date="2020-07-30T11:25:00Z"/>
                <w:rFonts w:ascii="宋体" w:eastAsia="宋体" w:hAnsi="宋体"/>
                <w:rPrChange w:id="1194" w:author="DELL" w:date="2020-07-30T14:56:00Z">
                  <w:rPr>
                    <w:ins w:id="1195" w:author="DELL" w:date="2020-07-30T11:25:00Z"/>
                  </w:rPr>
                </w:rPrChange>
              </w:rPr>
            </w:pPr>
            <w:ins w:id="1196" w:author="DELL" w:date="2020-07-30T11:25:00Z">
              <w:r w:rsidRPr="0065358C">
                <w:rPr>
                  <w:rFonts w:ascii="宋体" w:eastAsia="宋体" w:hAnsi="宋体" w:hint="eastAsia"/>
                  <w:rPrChange w:id="1197" w:author="DELL" w:date="2020-07-30T14:56:00Z">
                    <w:rPr>
                      <w:rFonts w:hint="eastAsia"/>
                    </w:rPr>
                  </w:rPrChange>
                </w:rPr>
                <w:t>域名、</w:t>
              </w:r>
              <w:r w:rsidRPr="0065358C">
                <w:rPr>
                  <w:rFonts w:ascii="宋体" w:eastAsia="宋体" w:hAnsi="宋体"/>
                  <w:rPrChange w:id="1198" w:author="DELL" w:date="2020-07-30T14:56:00Z">
                    <w:rPr/>
                  </w:rPrChange>
                </w:rPr>
                <w:t>IP地址，至少必填一项</w:t>
              </w:r>
            </w:ins>
          </w:p>
        </w:tc>
      </w:tr>
    </w:tbl>
    <w:p w14:paraId="48C65F0E" w14:textId="2F07FD0F" w:rsidR="00707889" w:rsidRPr="0065358C" w:rsidRDefault="00707889">
      <w:pPr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7A7E" w:rsidRPr="0065358C" w:rsidDel="00750CC6" w14:paraId="195E5E6B" w14:textId="67F28FC1" w:rsidTr="007F713B">
        <w:trPr>
          <w:del w:id="1199" w:author="DELL" w:date="2020-07-30T11:39:00Z"/>
        </w:trPr>
        <w:tc>
          <w:tcPr>
            <w:tcW w:w="2074" w:type="dxa"/>
            <w:shd w:val="clear" w:color="auto" w:fill="4472C4" w:themeFill="accent5"/>
          </w:tcPr>
          <w:p w14:paraId="28DE3250" w14:textId="6AFD15CF" w:rsidR="00937A7E" w:rsidRPr="0065358C" w:rsidDel="00750CC6" w:rsidRDefault="00937A7E" w:rsidP="007F713B">
            <w:pPr>
              <w:rPr>
                <w:del w:id="1200" w:author="DELL" w:date="2020-07-30T11:39:00Z"/>
                <w:rFonts w:ascii="宋体" w:eastAsia="宋体" w:hAnsi="宋体"/>
              </w:rPr>
            </w:pPr>
            <w:del w:id="1201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参数名</w:delText>
              </w:r>
            </w:del>
          </w:p>
        </w:tc>
        <w:tc>
          <w:tcPr>
            <w:tcW w:w="2074" w:type="dxa"/>
            <w:shd w:val="clear" w:color="auto" w:fill="4472C4" w:themeFill="accent5"/>
          </w:tcPr>
          <w:p w14:paraId="6F3CF18A" w14:textId="041A911B" w:rsidR="00937A7E" w:rsidRPr="0065358C" w:rsidDel="00750CC6" w:rsidRDefault="00937A7E" w:rsidP="007F713B">
            <w:pPr>
              <w:rPr>
                <w:del w:id="1202" w:author="DELL" w:date="2020-07-30T11:39:00Z"/>
                <w:rFonts w:ascii="宋体" w:eastAsia="宋体" w:hAnsi="宋体"/>
              </w:rPr>
            </w:pPr>
            <w:del w:id="1203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类型</w:delText>
              </w:r>
            </w:del>
          </w:p>
        </w:tc>
        <w:tc>
          <w:tcPr>
            <w:tcW w:w="2074" w:type="dxa"/>
            <w:shd w:val="clear" w:color="auto" w:fill="4472C4" w:themeFill="accent5"/>
          </w:tcPr>
          <w:p w14:paraId="100B2A1B" w14:textId="72D18E48" w:rsidR="00937A7E" w:rsidRPr="0065358C" w:rsidDel="00750CC6" w:rsidRDefault="00937A7E" w:rsidP="007F713B">
            <w:pPr>
              <w:rPr>
                <w:del w:id="1204" w:author="DELL" w:date="2020-07-30T11:39:00Z"/>
                <w:rFonts w:ascii="宋体" w:eastAsia="宋体" w:hAnsi="宋体"/>
              </w:rPr>
            </w:pPr>
            <w:del w:id="1205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必填</w:delText>
              </w:r>
            </w:del>
          </w:p>
        </w:tc>
        <w:tc>
          <w:tcPr>
            <w:tcW w:w="2074" w:type="dxa"/>
            <w:shd w:val="clear" w:color="auto" w:fill="4472C4" w:themeFill="accent5"/>
          </w:tcPr>
          <w:p w14:paraId="175B01BD" w14:textId="47CEE9F7" w:rsidR="00937A7E" w:rsidRPr="0065358C" w:rsidDel="00750CC6" w:rsidRDefault="00937A7E" w:rsidP="007F713B">
            <w:pPr>
              <w:rPr>
                <w:del w:id="1206" w:author="DELL" w:date="2020-07-30T11:39:00Z"/>
                <w:rFonts w:ascii="宋体" w:eastAsia="宋体" w:hAnsi="宋体"/>
              </w:rPr>
            </w:pPr>
            <w:del w:id="1207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说明</w:delText>
              </w:r>
            </w:del>
          </w:p>
        </w:tc>
      </w:tr>
      <w:tr w:rsidR="00F17819" w:rsidRPr="0065358C" w:rsidDel="00750CC6" w14:paraId="1E2DD92D" w14:textId="090B7FAD" w:rsidTr="00937A7E">
        <w:trPr>
          <w:del w:id="1208" w:author="DELL" w:date="2020-07-30T11:39:00Z"/>
        </w:trPr>
        <w:tc>
          <w:tcPr>
            <w:tcW w:w="2074" w:type="dxa"/>
          </w:tcPr>
          <w:p w14:paraId="5458EF89" w14:textId="12F9A844" w:rsidR="00F17819" w:rsidRPr="0065358C" w:rsidDel="00750CC6" w:rsidRDefault="00F17819" w:rsidP="007F713B">
            <w:pPr>
              <w:rPr>
                <w:del w:id="1209" w:author="DELL" w:date="2020-07-30T11:39:00Z"/>
                <w:rFonts w:ascii="宋体" w:eastAsia="宋体" w:hAnsi="宋体"/>
              </w:rPr>
            </w:pPr>
            <w:del w:id="1210" w:author="DELL" w:date="2020-07-30T11:39:00Z">
              <w:r w:rsidRPr="0065358C" w:rsidDel="00750CC6">
                <w:rPr>
                  <w:rFonts w:ascii="宋体" w:eastAsia="宋体" w:hAnsi="宋体"/>
                </w:rPr>
                <w:delText>userId</w:delText>
              </w:r>
            </w:del>
          </w:p>
        </w:tc>
        <w:tc>
          <w:tcPr>
            <w:tcW w:w="2074" w:type="dxa"/>
          </w:tcPr>
          <w:p w14:paraId="72EA2B3D" w14:textId="484C0DB4" w:rsidR="00F17819" w:rsidRPr="0065358C" w:rsidDel="00750CC6" w:rsidRDefault="00F17819" w:rsidP="007F713B">
            <w:pPr>
              <w:rPr>
                <w:del w:id="1211" w:author="DELL" w:date="2020-07-30T11:39:00Z"/>
                <w:rFonts w:ascii="宋体" w:eastAsia="宋体" w:hAnsi="宋体"/>
              </w:rPr>
            </w:pPr>
            <w:del w:id="1212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 w:val="restart"/>
            <w:vAlign w:val="center"/>
          </w:tcPr>
          <w:p w14:paraId="1C89C683" w14:textId="7CE6D3D8" w:rsidR="00F17819" w:rsidRPr="0065358C" w:rsidDel="00750CC6" w:rsidRDefault="00F17819" w:rsidP="00937A7E">
            <w:pPr>
              <w:jc w:val="center"/>
              <w:rPr>
                <w:del w:id="1213" w:author="DELL" w:date="2020-07-30T11:39:00Z"/>
                <w:rFonts w:ascii="宋体" w:eastAsia="宋体" w:hAnsi="宋体"/>
              </w:rPr>
            </w:pPr>
            <w:del w:id="1214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选填</w:delText>
              </w:r>
            </w:del>
          </w:p>
        </w:tc>
        <w:tc>
          <w:tcPr>
            <w:tcW w:w="2074" w:type="dxa"/>
          </w:tcPr>
          <w:p w14:paraId="6C915319" w14:textId="1FF159B7" w:rsidR="00F17819" w:rsidRPr="0065358C" w:rsidDel="00750CC6" w:rsidRDefault="00F17819" w:rsidP="007F713B">
            <w:pPr>
              <w:rPr>
                <w:del w:id="1215" w:author="DELL" w:date="2020-07-30T11:39:00Z"/>
                <w:rFonts w:ascii="宋体" w:eastAsia="宋体" w:hAnsi="宋体"/>
              </w:rPr>
            </w:pPr>
            <w:del w:id="1216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用户号</w:delText>
              </w:r>
            </w:del>
          </w:p>
        </w:tc>
      </w:tr>
      <w:tr w:rsidR="00F17819" w:rsidRPr="0065358C" w:rsidDel="00750CC6" w14:paraId="13AE05F6" w14:textId="3936204A" w:rsidTr="007F713B">
        <w:trPr>
          <w:del w:id="1217" w:author="DELL" w:date="2020-07-30T11:39:00Z"/>
        </w:trPr>
        <w:tc>
          <w:tcPr>
            <w:tcW w:w="2074" w:type="dxa"/>
          </w:tcPr>
          <w:p w14:paraId="5FF146D2" w14:textId="0A4C689B" w:rsidR="00F17819" w:rsidRPr="0065358C" w:rsidDel="00750CC6" w:rsidRDefault="00F17819" w:rsidP="007F713B">
            <w:pPr>
              <w:rPr>
                <w:del w:id="1218" w:author="DELL" w:date="2020-07-30T11:39:00Z"/>
                <w:rFonts w:ascii="宋体" w:eastAsia="宋体" w:hAnsi="宋体"/>
              </w:rPr>
            </w:pPr>
            <w:del w:id="1219" w:author="DELL" w:date="2020-07-30T11:39:00Z">
              <w:r w:rsidRPr="0065358C" w:rsidDel="00750CC6">
                <w:rPr>
                  <w:rFonts w:ascii="宋体" w:eastAsia="宋体" w:hAnsi="宋体"/>
                </w:rPr>
                <w:delText>clientId</w:delText>
              </w:r>
            </w:del>
          </w:p>
        </w:tc>
        <w:tc>
          <w:tcPr>
            <w:tcW w:w="2074" w:type="dxa"/>
          </w:tcPr>
          <w:p w14:paraId="4636DE53" w14:textId="4B808771" w:rsidR="00F17819" w:rsidRPr="0065358C" w:rsidDel="00750CC6" w:rsidRDefault="00F17819" w:rsidP="007F713B">
            <w:pPr>
              <w:rPr>
                <w:del w:id="1220" w:author="DELL" w:date="2020-07-30T11:39:00Z"/>
                <w:rFonts w:ascii="宋体" w:eastAsia="宋体" w:hAnsi="宋体"/>
              </w:rPr>
            </w:pPr>
            <w:del w:id="1221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41FBEF8B" w14:textId="1CD8DA43" w:rsidR="00F17819" w:rsidRPr="0065358C" w:rsidDel="00750CC6" w:rsidRDefault="00F17819" w:rsidP="007F713B">
            <w:pPr>
              <w:rPr>
                <w:del w:id="1222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792175B8" w14:textId="38FF6799" w:rsidR="00F17819" w:rsidRPr="0065358C" w:rsidDel="00750CC6" w:rsidRDefault="00F17819" w:rsidP="007F713B">
            <w:pPr>
              <w:rPr>
                <w:del w:id="1223" w:author="DELL" w:date="2020-07-30T11:39:00Z"/>
                <w:rFonts w:ascii="宋体" w:eastAsia="宋体" w:hAnsi="宋体"/>
              </w:rPr>
            </w:pPr>
            <w:del w:id="1224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客户号</w:delText>
              </w:r>
            </w:del>
          </w:p>
        </w:tc>
      </w:tr>
      <w:tr w:rsidR="00F17819" w:rsidRPr="0065358C" w:rsidDel="00750CC6" w14:paraId="73ED0912" w14:textId="033F1A7B" w:rsidTr="007F713B">
        <w:trPr>
          <w:del w:id="1225" w:author="DELL" w:date="2020-07-30T11:39:00Z"/>
        </w:trPr>
        <w:tc>
          <w:tcPr>
            <w:tcW w:w="2074" w:type="dxa"/>
          </w:tcPr>
          <w:p w14:paraId="16277A6C" w14:textId="409FC621" w:rsidR="00F17819" w:rsidRPr="0065358C" w:rsidDel="00750CC6" w:rsidRDefault="00F17819" w:rsidP="007F713B">
            <w:pPr>
              <w:rPr>
                <w:del w:id="1226" w:author="DELL" w:date="2020-07-30T11:39:00Z"/>
                <w:rFonts w:ascii="宋体" w:eastAsia="宋体" w:hAnsi="宋体"/>
              </w:rPr>
            </w:pPr>
            <w:del w:id="1227" w:author="DELL" w:date="2020-07-30T11:39:00Z">
              <w:r w:rsidRPr="0065358C" w:rsidDel="00750CC6">
                <w:rPr>
                  <w:rFonts w:ascii="宋体" w:eastAsia="宋体" w:hAnsi="宋体"/>
                </w:rPr>
                <w:delText>identityType</w:delText>
              </w:r>
            </w:del>
          </w:p>
        </w:tc>
        <w:tc>
          <w:tcPr>
            <w:tcW w:w="2074" w:type="dxa"/>
          </w:tcPr>
          <w:p w14:paraId="039042BA" w14:textId="03543573" w:rsidR="00F17819" w:rsidRPr="0065358C" w:rsidDel="00750CC6" w:rsidRDefault="00323C32" w:rsidP="007F713B">
            <w:pPr>
              <w:rPr>
                <w:del w:id="1228" w:author="DELL" w:date="2020-07-30T11:39:00Z"/>
                <w:rFonts w:ascii="宋体" w:eastAsia="宋体" w:hAnsi="宋体"/>
              </w:rPr>
            </w:pPr>
            <w:del w:id="1229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505C839B" w14:textId="50931D85" w:rsidR="00F17819" w:rsidRPr="0065358C" w:rsidDel="00750CC6" w:rsidRDefault="00F17819" w:rsidP="007F713B">
            <w:pPr>
              <w:rPr>
                <w:del w:id="1230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0831A754" w14:textId="58C11B3F" w:rsidR="00F17819" w:rsidRPr="0065358C" w:rsidDel="00750CC6" w:rsidRDefault="00F17819" w:rsidP="007F713B">
            <w:pPr>
              <w:rPr>
                <w:del w:id="1231" w:author="DELL" w:date="2020-07-30T11:39:00Z"/>
                <w:rFonts w:ascii="宋体" w:eastAsia="宋体" w:hAnsi="宋体"/>
              </w:rPr>
            </w:pPr>
            <w:del w:id="1232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证件类型</w:delText>
              </w:r>
            </w:del>
          </w:p>
        </w:tc>
      </w:tr>
      <w:tr w:rsidR="00F17819" w:rsidRPr="0065358C" w:rsidDel="00750CC6" w14:paraId="07F5B73B" w14:textId="7DBD7AC2" w:rsidTr="007F713B">
        <w:trPr>
          <w:del w:id="1233" w:author="DELL" w:date="2020-07-30T11:39:00Z"/>
        </w:trPr>
        <w:tc>
          <w:tcPr>
            <w:tcW w:w="2074" w:type="dxa"/>
          </w:tcPr>
          <w:p w14:paraId="6781E349" w14:textId="1AE434D3" w:rsidR="00F17819" w:rsidRPr="0065358C" w:rsidDel="00750CC6" w:rsidRDefault="00F17819" w:rsidP="007F713B">
            <w:pPr>
              <w:rPr>
                <w:del w:id="1234" w:author="DELL" w:date="2020-07-30T11:39:00Z"/>
                <w:rFonts w:ascii="宋体" w:eastAsia="宋体" w:hAnsi="宋体"/>
              </w:rPr>
            </w:pPr>
            <w:del w:id="1235" w:author="DELL" w:date="2020-07-30T11:39:00Z">
              <w:r w:rsidRPr="0065358C" w:rsidDel="00750CC6">
                <w:rPr>
                  <w:rFonts w:ascii="宋体" w:eastAsia="宋体" w:hAnsi="宋体"/>
                </w:rPr>
                <w:delText>identity</w:delText>
              </w:r>
            </w:del>
          </w:p>
        </w:tc>
        <w:tc>
          <w:tcPr>
            <w:tcW w:w="2074" w:type="dxa"/>
          </w:tcPr>
          <w:p w14:paraId="7CF94926" w14:textId="7E86F7B2" w:rsidR="00F17819" w:rsidRPr="0065358C" w:rsidDel="00750CC6" w:rsidRDefault="00F17819" w:rsidP="007F713B">
            <w:pPr>
              <w:rPr>
                <w:del w:id="1236" w:author="DELL" w:date="2020-07-30T11:39:00Z"/>
                <w:rFonts w:ascii="宋体" w:eastAsia="宋体" w:hAnsi="宋体"/>
              </w:rPr>
            </w:pPr>
            <w:del w:id="1237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02782AA6" w14:textId="1AD95B48" w:rsidR="00F17819" w:rsidRPr="0065358C" w:rsidDel="00750CC6" w:rsidRDefault="00F17819" w:rsidP="007F713B">
            <w:pPr>
              <w:rPr>
                <w:del w:id="1238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5708CEE3" w14:textId="62A5626A" w:rsidR="00F17819" w:rsidRPr="0065358C" w:rsidDel="00750CC6" w:rsidRDefault="00F17819" w:rsidP="007F713B">
            <w:pPr>
              <w:rPr>
                <w:del w:id="1239" w:author="DELL" w:date="2020-07-30T11:39:00Z"/>
                <w:rFonts w:ascii="宋体" w:eastAsia="宋体" w:hAnsi="宋体"/>
              </w:rPr>
            </w:pPr>
            <w:del w:id="1240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证件号码</w:delText>
              </w:r>
            </w:del>
          </w:p>
        </w:tc>
      </w:tr>
      <w:tr w:rsidR="00F17819" w:rsidRPr="0065358C" w:rsidDel="00750CC6" w14:paraId="6FFE0AE3" w14:textId="77952952" w:rsidTr="007F713B">
        <w:trPr>
          <w:del w:id="1241" w:author="DELL" w:date="2020-07-30T11:39:00Z"/>
        </w:trPr>
        <w:tc>
          <w:tcPr>
            <w:tcW w:w="2074" w:type="dxa"/>
          </w:tcPr>
          <w:p w14:paraId="788317F7" w14:textId="5090B5E2" w:rsidR="00F17819" w:rsidRPr="0065358C" w:rsidDel="00750CC6" w:rsidRDefault="00F17819" w:rsidP="007F713B">
            <w:pPr>
              <w:rPr>
                <w:del w:id="1242" w:author="DELL" w:date="2020-07-30T11:39:00Z"/>
                <w:rFonts w:ascii="宋体" w:eastAsia="宋体" w:hAnsi="宋体"/>
              </w:rPr>
            </w:pPr>
            <w:del w:id="1243" w:author="DELL" w:date="2020-07-30T11:39:00Z">
              <w:r w:rsidRPr="0065358C" w:rsidDel="00750CC6">
                <w:rPr>
                  <w:rFonts w:ascii="宋体" w:eastAsia="宋体" w:hAnsi="宋体"/>
                </w:rPr>
                <w:delText>name</w:delText>
              </w:r>
            </w:del>
          </w:p>
        </w:tc>
        <w:tc>
          <w:tcPr>
            <w:tcW w:w="2074" w:type="dxa"/>
          </w:tcPr>
          <w:p w14:paraId="583B4E26" w14:textId="3B1A9201" w:rsidR="00F17819" w:rsidRPr="0065358C" w:rsidDel="00750CC6" w:rsidRDefault="00F17819" w:rsidP="007F713B">
            <w:pPr>
              <w:rPr>
                <w:del w:id="1244" w:author="DELL" w:date="2020-07-30T11:39:00Z"/>
                <w:rFonts w:ascii="宋体" w:eastAsia="宋体" w:hAnsi="宋体"/>
              </w:rPr>
            </w:pPr>
            <w:del w:id="1245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7631E589" w14:textId="05600257" w:rsidR="00F17819" w:rsidRPr="0065358C" w:rsidDel="00750CC6" w:rsidRDefault="00F17819" w:rsidP="007F713B">
            <w:pPr>
              <w:rPr>
                <w:del w:id="1246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733FC1E3" w14:textId="5BAF852E" w:rsidR="00F17819" w:rsidRPr="0065358C" w:rsidDel="00750CC6" w:rsidRDefault="00F17819" w:rsidP="007F713B">
            <w:pPr>
              <w:rPr>
                <w:del w:id="1247" w:author="DELL" w:date="2020-07-30T11:39:00Z"/>
                <w:rFonts w:ascii="宋体" w:eastAsia="宋体" w:hAnsi="宋体"/>
              </w:rPr>
            </w:pPr>
            <w:del w:id="1248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用户名称</w:delText>
              </w:r>
            </w:del>
          </w:p>
        </w:tc>
      </w:tr>
      <w:tr w:rsidR="00F17819" w:rsidRPr="0065358C" w:rsidDel="00750CC6" w14:paraId="7858D237" w14:textId="1C58E97C" w:rsidTr="007F713B">
        <w:trPr>
          <w:del w:id="1249" w:author="DELL" w:date="2020-07-30T11:39:00Z"/>
        </w:trPr>
        <w:tc>
          <w:tcPr>
            <w:tcW w:w="2074" w:type="dxa"/>
          </w:tcPr>
          <w:p w14:paraId="7FF4962E" w14:textId="502A261E" w:rsidR="00F17819" w:rsidRPr="0065358C" w:rsidDel="00750CC6" w:rsidRDefault="00F17819" w:rsidP="007F713B">
            <w:pPr>
              <w:rPr>
                <w:del w:id="1250" w:author="DELL" w:date="2020-07-30T11:39:00Z"/>
                <w:rFonts w:ascii="宋体" w:eastAsia="宋体" w:hAnsi="宋体"/>
              </w:rPr>
            </w:pPr>
            <w:del w:id="1251" w:author="DELL" w:date="2020-07-30T11:39:00Z">
              <w:r w:rsidRPr="0065358C" w:rsidDel="00750CC6">
                <w:rPr>
                  <w:rFonts w:ascii="宋体" w:eastAsia="宋体" w:hAnsi="宋体"/>
                </w:rPr>
                <w:delText>status</w:delText>
              </w:r>
            </w:del>
          </w:p>
        </w:tc>
        <w:tc>
          <w:tcPr>
            <w:tcW w:w="2074" w:type="dxa"/>
          </w:tcPr>
          <w:p w14:paraId="65325C51" w14:textId="389F6ED6" w:rsidR="00F17819" w:rsidRPr="0065358C" w:rsidDel="00750CC6" w:rsidRDefault="00F17819" w:rsidP="007F713B">
            <w:pPr>
              <w:rPr>
                <w:del w:id="1252" w:author="DELL" w:date="2020-07-30T11:39:00Z"/>
                <w:rFonts w:ascii="宋体" w:eastAsia="宋体" w:hAnsi="宋体"/>
              </w:rPr>
            </w:pPr>
            <w:del w:id="1253" w:author="DELL" w:date="2020-07-30T11:39:00Z">
              <w:r w:rsidRPr="0065358C" w:rsidDel="00750CC6">
                <w:rPr>
                  <w:rFonts w:ascii="宋体" w:eastAsia="宋体" w:hAnsi="宋体"/>
                </w:rPr>
                <w:delText>Number</w:delText>
              </w:r>
            </w:del>
          </w:p>
        </w:tc>
        <w:tc>
          <w:tcPr>
            <w:tcW w:w="2074" w:type="dxa"/>
            <w:vMerge/>
          </w:tcPr>
          <w:p w14:paraId="580C8822" w14:textId="576BE0D5" w:rsidR="00F17819" w:rsidRPr="0065358C" w:rsidDel="00750CC6" w:rsidRDefault="00F17819" w:rsidP="007F713B">
            <w:pPr>
              <w:rPr>
                <w:del w:id="1254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73CF7217" w14:textId="077E88F6" w:rsidR="00F17819" w:rsidRPr="0065358C" w:rsidDel="00750CC6" w:rsidRDefault="00F17819" w:rsidP="007F713B">
            <w:pPr>
              <w:rPr>
                <w:del w:id="1255" w:author="DELL" w:date="2020-07-30T11:39:00Z"/>
                <w:rFonts w:ascii="宋体" w:eastAsia="宋体" w:hAnsi="宋体"/>
              </w:rPr>
            </w:pPr>
            <w:del w:id="1256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状态</w:delText>
              </w:r>
            </w:del>
          </w:p>
        </w:tc>
      </w:tr>
      <w:tr w:rsidR="00F17819" w:rsidRPr="0065358C" w:rsidDel="00750CC6" w14:paraId="480AB82C" w14:textId="7763DB34" w:rsidTr="007F713B">
        <w:trPr>
          <w:del w:id="1257" w:author="DELL" w:date="2020-07-30T11:39:00Z"/>
        </w:trPr>
        <w:tc>
          <w:tcPr>
            <w:tcW w:w="2074" w:type="dxa"/>
          </w:tcPr>
          <w:p w14:paraId="02857D8C" w14:textId="5A2C9AE1" w:rsidR="00F17819" w:rsidRPr="0065358C" w:rsidDel="00750CC6" w:rsidRDefault="00F17819" w:rsidP="007F713B">
            <w:pPr>
              <w:rPr>
                <w:del w:id="1258" w:author="DELL" w:date="2020-07-30T11:39:00Z"/>
                <w:rFonts w:ascii="宋体" w:eastAsia="宋体" w:hAnsi="宋体"/>
              </w:rPr>
            </w:pPr>
            <w:del w:id="1259" w:author="DELL" w:date="2020-07-30T11:39:00Z">
              <w:r w:rsidRPr="0065358C" w:rsidDel="00750CC6">
                <w:rPr>
                  <w:rFonts w:ascii="宋体" w:eastAsia="宋体" w:hAnsi="宋体"/>
                </w:rPr>
                <w:delText>createTime</w:delText>
              </w:r>
            </w:del>
          </w:p>
        </w:tc>
        <w:tc>
          <w:tcPr>
            <w:tcW w:w="2074" w:type="dxa"/>
          </w:tcPr>
          <w:p w14:paraId="562E172F" w14:textId="7365614D" w:rsidR="00F17819" w:rsidRPr="0065358C" w:rsidDel="00750CC6" w:rsidRDefault="00F17819" w:rsidP="007F713B">
            <w:pPr>
              <w:rPr>
                <w:del w:id="1260" w:author="DELL" w:date="2020-07-30T11:39:00Z"/>
                <w:rFonts w:ascii="宋体" w:eastAsia="宋体" w:hAnsi="宋体"/>
              </w:rPr>
            </w:pPr>
            <w:del w:id="1261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413C502D" w14:textId="1352B56C" w:rsidR="00F17819" w:rsidRPr="0065358C" w:rsidDel="00750CC6" w:rsidRDefault="00F17819" w:rsidP="007F713B">
            <w:pPr>
              <w:rPr>
                <w:del w:id="1262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41DCA09E" w14:textId="0347DFDD" w:rsidR="00F17819" w:rsidRPr="0065358C" w:rsidDel="00750CC6" w:rsidRDefault="00F17819" w:rsidP="007F713B">
            <w:pPr>
              <w:rPr>
                <w:del w:id="1263" w:author="DELL" w:date="2020-07-30T11:39:00Z"/>
                <w:rFonts w:ascii="宋体" w:eastAsia="宋体" w:hAnsi="宋体"/>
              </w:rPr>
            </w:pPr>
            <w:del w:id="1264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创建时间</w:delText>
              </w:r>
            </w:del>
          </w:p>
        </w:tc>
      </w:tr>
      <w:tr w:rsidR="00F17819" w:rsidRPr="0065358C" w:rsidDel="00750CC6" w14:paraId="74C6A554" w14:textId="3C84BD18" w:rsidTr="007F713B">
        <w:trPr>
          <w:del w:id="1265" w:author="DELL" w:date="2020-07-30T11:39:00Z"/>
        </w:trPr>
        <w:tc>
          <w:tcPr>
            <w:tcW w:w="2074" w:type="dxa"/>
          </w:tcPr>
          <w:p w14:paraId="5E48439A" w14:textId="5F6F3AA7" w:rsidR="00F17819" w:rsidRPr="0065358C" w:rsidDel="00750CC6" w:rsidRDefault="00F17819" w:rsidP="007F713B">
            <w:pPr>
              <w:rPr>
                <w:del w:id="1266" w:author="DELL" w:date="2020-07-30T11:39:00Z"/>
                <w:rFonts w:ascii="宋体" w:eastAsia="宋体" w:hAnsi="宋体"/>
              </w:rPr>
            </w:pPr>
            <w:del w:id="1267" w:author="DELL" w:date="2020-07-30T11:39:00Z">
              <w:r w:rsidRPr="0065358C" w:rsidDel="00750CC6">
                <w:rPr>
                  <w:rFonts w:ascii="宋体" w:eastAsia="宋体" w:hAnsi="宋体"/>
                </w:rPr>
                <w:delText>lastmodifyTime</w:delText>
              </w:r>
            </w:del>
          </w:p>
        </w:tc>
        <w:tc>
          <w:tcPr>
            <w:tcW w:w="2074" w:type="dxa"/>
          </w:tcPr>
          <w:p w14:paraId="15566010" w14:textId="1EBC19F1" w:rsidR="00F17819" w:rsidRPr="0065358C" w:rsidDel="00750CC6" w:rsidRDefault="00F17819" w:rsidP="007F713B">
            <w:pPr>
              <w:rPr>
                <w:del w:id="1268" w:author="DELL" w:date="2020-07-30T11:39:00Z"/>
                <w:rFonts w:ascii="宋体" w:eastAsia="宋体" w:hAnsi="宋体"/>
              </w:rPr>
            </w:pPr>
            <w:del w:id="1269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2DAFF59E" w14:textId="313BEA39" w:rsidR="00F17819" w:rsidRPr="0065358C" w:rsidDel="00750CC6" w:rsidRDefault="00F17819" w:rsidP="007F713B">
            <w:pPr>
              <w:rPr>
                <w:del w:id="1270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526E83E4" w14:textId="184F7D40" w:rsidR="00F17819" w:rsidRPr="0065358C" w:rsidDel="00750CC6" w:rsidRDefault="00F17819" w:rsidP="007F713B">
            <w:pPr>
              <w:rPr>
                <w:del w:id="1271" w:author="DELL" w:date="2020-07-30T11:39:00Z"/>
                <w:rFonts w:ascii="宋体" w:eastAsia="宋体" w:hAnsi="宋体"/>
              </w:rPr>
            </w:pPr>
            <w:del w:id="1272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最后修改时间</w:delText>
              </w:r>
            </w:del>
          </w:p>
        </w:tc>
      </w:tr>
      <w:tr w:rsidR="00F17819" w:rsidRPr="0065358C" w:rsidDel="00750CC6" w14:paraId="0B99AD73" w14:textId="79BDAE1F" w:rsidTr="007F713B">
        <w:trPr>
          <w:del w:id="1273" w:author="DELL" w:date="2020-07-30T11:39:00Z"/>
        </w:trPr>
        <w:tc>
          <w:tcPr>
            <w:tcW w:w="2074" w:type="dxa"/>
          </w:tcPr>
          <w:p w14:paraId="03C1901D" w14:textId="64DDB03E" w:rsidR="00F17819" w:rsidRPr="0065358C" w:rsidDel="00750CC6" w:rsidRDefault="00F17819" w:rsidP="007F713B">
            <w:pPr>
              <w:rPr>
                <w:del w:id="1274" w:author="DELL" w:date="2020-07-30T11:39:00Z"/>
                <w:rFonts w:ascii="宋体" w:eastAsia="宋体" w:hAnsi="宋体"/>
              </w:rPr>
            </w:pPr>
            <w:del w:id="1275" w:author="DELL" w:date="2020-07-30T11:39:00Z">
              <w:r w:rsidRPr="0065358C" w:rsidDel="00750CC6">
                <w:rPr>
                  <w:rFonts w:ascii="宋体" w:eastAsia="宋体" w:hAnsi="宋体"/>
                </w:rPr>
                <w:delText>countryName</w:delText>
              </w:r>
            </w:del>
          </w:p>
        </w:tc>
        <w:tc>
          <w:tcPr>
            <w:tcW w:w="2074" w:type="dxa"/>
          </w:tcPr>
          <w:p w14:paraId="33C2611B" w14:textId="148D9B82" w:rsidR="00F17819" w:rsidRPr="0065358C" w:rsidDel="00750CC6" w:rsidRDefault="00F17819" w:rsidP="007F713B">
            <w:pPr>
              <w:rPr>
                <w:del w:id="1276" w:author="DELL" w:date="2020-07-30T11:39:00Z"/>
                <w:rFonts w:ascii="宋体" w:eastAsia="宋体" w:hAnsi="宋体"/>
              </w:rPr>
            </w:pPr>
            <w:del w:id="1277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431427F8" w14:textId="179388CB" w:rsidR="00F17819" w:rsidRPr="0065358C" w:rsidDel="00750CC6" w:rsidRDefault="00F17819" w:rsidP="007F713B">
            <w:pPr>
              <w:rPr>
                <w:del w:id="1278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774E22CB" w14:textId="4A715B05" w:rsidR="00F17819" w:rsidRPr="0065358C" w:rsidDel="00750CC6" w:rsidRDefault="00F17819" w:rsidP="007F713B">
            <w:pPr>
              <w:rPr>
                <w:del w:id="1279" w:author="DELL" w:date="2020-07-30T11:39:00Z"/>
                <w:rFonts w:ascii="宋体" w:eastAsia="宋体" w:hAnsi="宋体"/>
              </w:rPr>
            </w:pPr>
            <w:del w:id="1280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国家</w:delText>
              </w:r>
            </w:del>
          </w:p>
        </w:tc>
      </w:tr>
      <w:tr w:rsidR="00F17819" w:rsidRPr="0065358C" w:rsidDel="00750CC6" w14:paraId="4BA13490" w14:textId="5707E1F2" w:rsidTr="007F713B">
        <w:trPr>
          <w:del w:id="1281" w:author="DELL" w:date="2020-07-30T11:39:00Z"/>
        </w:trPr>
        <w:tc>
          <w:tcPr>
            <w:tcW w:w="2074" w:type="dxa"/>
          </w:tcPr>
          <w:p w14:paraId="219FD73E" w14:textId="00AE32E1" w:rsidR="00F17819" w:rsidRPr="0065358C" w:rsidDel="00750CC6" w:rsidRDefault="00F17819" w:rsidP="007F713B">
            <w:pPr>
              <w:rPr>
                <w:del w:id="1282" w:author="DELL" w:date="2020-07-30T11:39:00Z"/>
                <w:rFonts w:ascii="宋体" w:eastAsia="宋体" w:hAnsi="宋体"/>
              </w:rPr>
            </w:pPr>
            <w:del w:id="1283" w:author="DELL" w:date="2020-07-30T11:39:00Z">
              <w:r w:rsidRPr="0065358C" w:rsidDel="00750CC6">
                <w:rPr>
                  <w:rFonts w:ascii="宋体" w:eastAsia="宋体" w:hAnsi="宋体"/>
                </w:rPr>
                <w:delText>province</w:delText>
              </w:r>
            </w:del>
          </w:p>
        </w:tc>
        <w:tc>
          <w:tcPr>
            <w:tcW w:w="2074" w:type="dxa"/>
          </w:tcPr>
          <w:p w14:paraId="0C111D6C" w14:textId="3AB85244" w:rsidR="00F17819" w:rsidRPr="0065358C" w:rsidDel="00750CC6" w:rsidRDefault="00F17819" w:rsidP="007F713B">
            <w:pPr>
              <w:rPr>
                <w:del w:id="1284" w:author="DELL" w:date="2020-07-30T11:39:00Z"/>
                <w:rFonts w:ascii="宋体" w:eastAsia="宋体" w:hAnsi="宋体"/>
              </w:rPr>
            </w:pPr>
            <w:del w:id="1285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07A27F0C" w14:textId="4C38BFB6" w:rsidR="00F17819" w:rsidRPr="0065358C" w:rsidDel="00750CC6" w:rsidRDefault="00F17819" w:rsidP="007F713B">
            <w:pPr>
              <w:rPr>
                <w:del w:id="1286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7FF0956B" w14:textId="2D9C0F68" w:rsidR="00F17819" w:rsidRPr="0065358C" w:rsidDel="00750CC6" w:rsidRDefault="00F17819" w:rsidP="007F713B">
            <w:pPr>
              <w:rPr>
                <w:del w:id="1287" w:author="DELL" w:date="2020-07-30T11:39:00Z"/>
                <w:rFonts w:ascii="宋体" w:eastAsia="宋体" w:hAnsi="宋体"/>
              </w:rPr>
            </w:pPr>
            <w:del w:id="1288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省份</w:delText>
              </w:r>
            </w:del>
          </w:p>
        </w:tc>
      </w:tr>
      <w:tr w:rsidR="00F17819" w:rsidRPr="0065358C" w:rsidDel="00750CC6" w14:paraId="4A5FC329" w14:textId="619609FF" w:rsidTr="007F713B">
        <w:trPr>
          <w:del w:id="1289" w:author="DELL" w:date="2020-07-30T11:39:00Z"/>
        </w:trPr>
        <w:tc>
          <w:tcPr>
            <w:tcW w:w="2074" w:type="dxa"/>
          </w:tcPr>
          <w:p w14:paraId="026A5A8C" w14:textId="51BF0EE1" w:rsidR="00F17819" w:rsidRPr="0065358C" w:rsidDel="00750CC6" w:rsidRDefault="00A155DD" w:rsidP="007F713B">
            <w:pPr>
              <w:rPr>
                <w:del w:id="1290" w:author="DELL" w:date="2020-07-30T11:39:00Z"/>
                <w:rFonts w:ascii="宋体" w:eastAsia="宋体" w:hAnsi="宋体"/>
              </w:rPr>
            </w:pPr>
            <w:del w:id="1291" w:author="DELL" w:date="2020-07-30T11:39:00Z">
              <w:r w:rsidRPr="0065358C" w:rsidDel="00750CC6">
                <w:rPr>
                  <w:rFonts w:ascii="宋体" w:eastAsia="宋体" w:hAnsi="宋体"/>
                </w:rPr>
                <w:delText>C</w:delText>
              </w:r>
              <w:r w:rsidR="00F17819" w:rsidRPr="0065358C" w:rsidDel="00750CC6">
                <w:rPr>
                  <w:rFonts w:ascii="宋体" w:eastAsia="宋体" w:hAnsi="宋体"/>
                </w:rPr>
                <w:delText>ity</w:delText>
              </w:r>
            </w:del>
          </w:p>
        </w:tc>
        <w:tc>
          <w:tcPr>
            <w:tcW w:w="2074" w:type="dxa"/>
          </w:tcPr>
          <w:p w14:paraId="4520655B" w14:textId="30999862" w:rsidR="00F17819" w:rsidRPr="0065358C" w:rsidDel="00750CC6" w:rsidRDefault="00F17819" w:rsidP="007F713B">
            <w:pPr>
              <w:rPr>
                <w:del w:id="1292" w:author="DELL" w:date="2020-07-30T11:39:00Z"/>
                <w:rFonts w:ascii="宋体" w:eastAsia="宋体" w:hAnsi="宋体"/>
              </w:rPr>
            </w:pPr>
            <w:del w:id="1293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06DD2C41" w14:textId="0F77C125" w:rsidR="00F17819" w:rsidRPr="0065358C" w:rsidDel="00750CC6" w:rsidRDefault="00F17819" w:rsidP="007F713B">
            <w:pPr>
              <w:rPr>
                <w:del w:id="1294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6DF77C12" w14:textId="33E13409" w:rsidR="00F17819" w:rsidRPr="0065358C" w:rsidDel="00750CC6" w:rsidRDefault="00F17819" w:rsidP="007F713B">
            <w:pPr>
              <w:rPr>
                <w:del w:id="1295" w:author="DELL" w:date="2020-07-30T11:39:00Z"/>
                <w:rFonts w:ascii="宋体" w:eastAsia="宋体" w:hAnsi="宋体"/>
              </w:rPr>
            </w:pPr>
            <w:del w:id="1296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城市</w:delText>
              </w:r>
            </w:del>
          </w:p>
        </w:tc>
      </w:tr>
      <w:tr w:rsidR="00F17819" w:rsidRPr="0065358C" w:rsidDel="00750CC6" w14:paraId="280A2D1F" w14:textId="43BFCF56" w:rsidTr="007F713B">
        <w:trPr>
          <w:del w:id="1297" w:author="DELL" w:date="2020-07-30T11:39:00Z"/>
        </w:trPr>
        <w:tc>
          <w:tcPr>
            <w:tcW w:w="2074" w:type="dxa"/>
          </w:tcPr>
          <w:p w14:paraId="56CEE937" w14:textId="2DA5E22A" w:rsidR="00F17819" w:rsidRPr="0065358C" w:rsidDel="00750CC6" w:rsidRDefault="00F17819" w:rsidP="007F713B">
            <w:pPr>
              <w:rPr>
                <w:del w:id="1298" w:author="DELL" w:date="2020-07-30T11:39:00Z"/>
                <w:rFonts w:ascii="宋体" w:eastAsia="宋体" w:hAnsi="宋体"/>
              </w:rPr>
            </w:pPr>
            <w:del w:id="1299" w:author="DELL" w:date="2020-07-30T11:39:00Z">
              <w:r w:rsidRPr="0065358C" w:rsidDel="00750CC6">
                <w:rPr>
                  <w:rFonts w:ascii="宋体" w:eastAsia="宋体" w:hAnsi="宋体"/>
                </w:rPr>
                <w:delText>address</w:delText>
              </w:r>
            </w:del>
          </w:p>
        </w:tc>
        <w:tc>
          <w:tcPr>
            <w:tcW w:w="2074" w:type="dxa"/>
          </w:tcPr>
          <w:p w14:paraId="5AD5BD58" w14:textId="3A09B426" w:rsidR="00F17819" w:rsidRPr="0065358C" w:rsidDel="00750CC6" w:rsidRDefault="00F17819" w:rsidP="007F713B">
            <w:pPr>
              <w:rPr>
                <w:del w:id="1300" w:author="DELL" w:date="2020-07-30T11:39:00Z"/>
                <w:rFonts w:ascii="宋体" w:eastAsia="宋体" w:hAnsi="宋体"/>
              </w:rPr>
            </w:pPr>
            <w:del w:id="1301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54CDB50E" w14:textId="2150DCFD" w:rsidR="00F17819" w:rsidRPr="0065358C" w:rsidDel="00750CC6" w:rsidRDefault="00F17819" w:rsidP="007F713B">
            <w:pPr>
              <w:rPr>
                <w:del w:id="1302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72A7BCFD" w14:textId="01EB87A7" w:rsidR="00F17819" w:rsidRPr="0065358C" w:rsidDel="00750CC6" w:rsidRDefault="00F17819" w:rsidP="007F713B">
            <w:pPr>
              <w:rPr>
                <w:del w:id="1303" w:author="DELL" w:date="2020-07-30T11:39:00Z"/>
                <w:rFonts w:ascii="宋体" w:eastAsia="宋体" w:hAnsi="宋体"/>
              </w:rPr>
            </w:pPr>
            <w:del w:id="1304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通信地址</w:delText>
              </w:r>
            </w:del>
          </w:p>
        </w:tc>
      </w:tr>
      <w:tr w:rsidR="00F17819" w:rsidRPr="0065358C" w:rsidDel="00750CC6" w14:paraId="29F4D473" w14:textId="4798625F" w:rsidTr="007F713B">
        <w:trPr>
          <w:del w:id="1305" w:author="DELL" w:date="2020-07-30T11:39:00Z"/>
        </w:trPr>
        <w:tc>
          <w:tcPr>
            <w:tcW w:w="2074" w:type="dxa"/>
          </w:tcPr>
          <w:p w14:paraId="2971D7CD" w14:textId="786D1131" w:rsidR="00F17819" w:rsidRPr="0065358C" w:rsidDel="00750CC6" w:rsidRDefault="00A155DD" w:rsidP="007F713B">
            <w:pPr>
              <w:rPr>
                <w:del w:id="1306" w:author="DELL" w:date="2020-07-30T11:39:00Z"/>
                <w:rFonts w:ascii="宋体" w:eastAsia="宋体" w:hAnsi="宋体"/>
              </w:rPr>
            </w:pPr>
            <w:del w:id="1307" w:author="DELL" w:date="2020-07-30T11:39:00Z">
              <w:r w:rsidRPr="0065358C" w:rsidDel="00750CC6">
                <w:rPr>
                  <w:rFonts w:ascii="宋体" w:eastAsia="宋体" w:hAnsi="宋体"/>
                </w:rPr>
                <w:delText>P</w:delText>
              </w:r>
              <w:r w:rsidR="00F17819" w:rsidRPr="0065358C" w:rsidDel="00750CC6">
                <w:rPr>
                  <w:rFonts w:ascii="宋体" w:eastAsia="宋体" w:hAnsi="宋体"/>
                </w:rPr>
                <w:delText>hone</w:delText>
              </w:r>
            </w:del>
          </w:p>
        </w:tc>
        <w:tc>
          <w:tcPr>
            <w:tcW w:w="2074" w:type="dxa"/>
          </w:tcPr>
          <w:p w14:paraId="0F70AFA3" w14:textId="5997603B" w:rsidR="00F17819" w:rsidRPr="0065358C" w:rsidDel="00750CC6" w:rsidRDefault="00F17819" w:rsidP="007F713B">
            <w:pPr>
              <w:rPr>
                <w:del w:id="1308" w:author="DELL" w:date="2020-07-30T11:39:00Z"/>
                <w:rFonts w:ascii="宋体" w:eastAsia="宋体" w:hAnsi="宋体"/>
              </w:rPr>
            </w:pPr>
            <w:del w:id="1309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710EC3B9" w14:textId="1F53916D" w:rsidR="00F17819" w:rsidRPr="0065358C" w:rsidDel="00750CC6" w:rsidRDefault="00F17819" w:rsidP="007F713B">
            <w:pPr>
              <w:rPr>
                <w:del w:id="1310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5E77834C" w14:textId="3E791E9E" w:rsidR="00F17819" w:rsidRPr="0065358C" w:rsidDel="00750CC6" w:rsidRDefault="00F17819" w:rsidP="007F713B">
            <w:pPr>
              <w:rPr>
                <w:del w:id="1311" w:author="DELL" w:date="2020-07-30T11:39:00Z"/>
                <w:rFonts w:ascii="宋体" w:eastAsia="宋体" w:hAnsi="宋体"/>
              </w:rPr>
            </w:pPr>
            <w:del w:id="1312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电话号码</w:delText>
              </w:r>
            </w:del>
          </w:p>
        </w:tc>
      </w:tr>
      <w:tr w:rsidR="00F17819" w:rsidRPr="0065358C" w:rsidDel="00750CC6" w14:paraId="1A33178C" w14:textId="2CFB95F8" w:rsidTr="007F713B">
        <w:trPr>
          <w:del w:id="1313" w:author="DELL" w:date="2020-07-30T11:39:00Z"/>
        </w:trPr>
        <w:tc>
          <w:tcPr>
            <w:tcW w:w="2074" w:type="dxa"/>
          </w:tcPr>
          <w:p w14:paraId="30871173" w14:textId="588C9864" w:rsidR="00F17819" w:rsidRPr="0065358C" w:rsidDel="00750CC6" w:rsidRDefault="00A155DD" w:rsidP="007F713B">
            <w:pPr>
              <w:rPr>
                <w:del w:id="1314" w:author="DELL" w:date="2020-07-30T11:39:00Z"/>
                <w:rFonts w:ascii="宋体" w:eastAsia="宋体" w:hAnsi="宋体"/>
              </w:rPr>
            </w:pPr>
            <w:del w:id="1315" w:author="DELL" w:date="2020-07-30T11:39:00Z">
              <w:r w:rsidRPr="0065358C" w:rsidDel="00750CC6">
                <w:rPr>
                  <w:rFonts w:ascii="宋体" w:eastAsia="宋体" w:hAnsi="宋体"/>
                </w:rPr>
                <w:delText>E</w:delText>
              </w:r>
              <w:r w:rsidR="00F17819" w:rsidRPr="0065358C" w:rsidDel="00750CC6">
                <w:rPr>
                  <w:rFonts w:ascii="宋体" w:eastAsia="宋体" w:hAnsi="宋体"/>
                </w:rPr>
                <w:delText>mail</w:delText>
              </w:r>
            </w:del>
          </w:p>
        </w:tc>
        <w:tc>
          <w:tcPr>
            <w:tcW w:w="2074" w:type="dxa"/>
          </w:tcPr>
          <w:p w14:paraId="48B5422B" w14:textId="28676CCF" w:rsidR="00F17819" w:rsidRPr="0065358C" w:rsidDel="00750CC6" w:rsidRDefault="00F17819" w:rsidP="007F713B">
            <w:pPr>
              <w:rPr>
                <w:del w:id="1316" w:author="DELL" w:date="2020-07-30T11:39:00Z"/>
                <w:rFonts w:ascii="宋体" w:eastAsia="宋体" w:hAnsi="宋体"/>
              </w:rPr>
            </w:pPr>
            <w:del w:id="1317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6CB839D8" w14:textId="22C60490" w:rsidR="00F17819" w:rsidRPr="0065358C" w:rsidDel="00750CC6" w:rsidRDefault="00F17819" w:rsidP="007F713B">
            <w:pPr>
              <w:rPr>
                <w:del w:id="1318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72900595" w14:textId="09481288" w:rsidR="00F17819" w:rsidRPr="0065358C" w:rsidDel="00750CC6" w:rsidRDefault="00F17819" w:rsidP="007F713B">
            <w:pPr>
              <w:rPr>
                <w:del w:id="1319" w:author="DELL" w:date="2020-07-30T11:39:00Z"/>
                <w:rFonts w:ascii="宋体" w:eastAsia="宋体" w:hAnsi="宋体"/>
              </w:rPr>
            </w:pPr>
            <w:del w:id="1320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电子邮件</w:delText>
              </w:r>
            </w:del>
          </w:p>
        </w:tc>
      </w:tr>
      <w:tr w:rsidR="00F17819" w:rsidRPr="0065358C" w:rsidDel="00750CC6" w14:paraId="20099127" w14:textId="361CB4E6" w:rsidTr="007F713B">
        <w:trPr>
          <w:del w:id="1321" w:author="DELL" w:date="2020-07-30T11:39:00Z"/>
        </w:trPr>
        <w:tc>
          <w:tcPr>
            <w:tcW w:w="2074" w:type="dxa"/>
          </w:tcPr>
          <w:p w14:paraId="351B176C" w14:textId="1D93ED55" w:rsidR="00F17819" w:rsidRPr="0065358C" w:rsidDel="00750CC6" w:rsidRDefault="00F17819" w:rsidP="007F713B">
            <w:pPr>
              <w:rPr>
                <w:del w:id="1322" w:author="DELL" w:date="2020-07-30T11:39:00Z"/>
                <w:rFonts w:ascii="宋体" w:eastAsia="宋体" w:hAnsi="宋体"/>
              </w:rPr>
            </w:pPr>
            <w:del w:id="1323" w:author="DELL" w:date="2020-07-30T11:39:00Z">
              <w:r w:rsidRPr="0065358C" w:rsidDel="00750CC6">
                <w:rPr>
                  <w:rFonts w:ascii="宋体" w:eastAsia="宋体" w:hAnsi="宋体"/>
                </w:rPr>
                <w:delText>gender</w:delText>
              </w:r>
            </w:del>
          </w:p>
        </w:tc>
        <w:tc>
          <w:tcPr>
            <w:tcW w:w="2074" w:type="dxa"/>
          </w:tcPr>
          <w:p w14:paraId="6B5E6199" w14:textId="030EEA5E" w:rsidR="00F17819" w:rsidRPr="0065358C" w:rsidDel="00750CC6" w:rsidRDefault="00F17819" w:rsidP="007F713B">
            <w:pPr>
              <w:rPr>
                <w:del w:id="1324" w:author="DELL" w:date="2020-07-30T11:39:00Z"/>
                <w:rFonts w:ascii="宋体" w:eastAsia="宋体" w:hAnsi="宋体"/>
              </w:rPr>
            </w:pPr>
            <w:del w:id="1325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1ED322D8" w14:textId="6E41DA02" w:rsidR="00F17819" w:rsidRPr="0065358C" w:rsidDel="00750CC6" w:rsidRDefault="00F17819" w:rsidP="007F713B">
            <w:pPr>
              <w:rPr>
                <w:del w:id="1326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24EC807A" w14:textId="3C020F96" w:rsidR="00F17819" w:rsidRPr="0065358C" w:rsidDel="00750CC6" w:rsidRDefault="00F17819" w:rsidP="007F713B">
            <w:pPr>
              <w:rPr>
                <w:del w:id="1327" w:author="DELL" w:date="2020-07-30T11:39:00Z"/>
                <w:rFonts w:ascii="宋体" w:eastAsia="宋体" w:hAnsi="宋体"/>
              </w:rPr>
            </w:pPr>
            <w:del w:id="1328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性别</w:delText>
              </w:r>
            </w:del>
          </w:p>
        </w:tc>
      </w:tr>
      <w:tr w:rsidR="00F17819" w:rsidRPr="0065358C" w:rsidDel="00750CC6" w14:paraId="078DDD34" w14:textId="50240169" w:rsidTr="007F713B">
        <w:trPr>
          <w:del w:id="1329" w:author="DELL" w:date="2020-07-30T11:39:00Z"/>
        </w:trPr>
        <w:tc>
          <w:tcPr>
            <w:tcW w:w="2074" w:type="dxa"/>
          </w:tcPr>
          <w:p w14:paraId="2A124DED" w14:textId="7B580E81" w:rsidR="00F17819" w:rsidRPr="0065358C" w:rsidDel="00750CC6" w:rsidRDefault="00F17819" w:rsidP="007F713B">
            <w:pPr>
              <w:rPr>
                <w:del w:id="1330" w:author="DELL" w:date="2020-07-30T11:39:00Z"/>
                <w:rFonts w:ascii="宋体" w:eastAsia="宋体" w:hAnsi="宋体"/>
              </w:rPr>
            </w:pPr>
            <w:del w:id="1331" w:author="DELL" w:date="2020-07-30T11:39:00Z">
              <w:r w:rsidRPr="0065358C" w:rsidDel="00750CC6">
                <w:rPr>
                  <w:rFonts w:ascii="宋体" w:eastAsia="宋体" w:hAnsi="宋体"/>
                </w:rPr>
                <w:delText>postcode</w:delText>
              </w:r>
            </w:del>
          </w:p>
        </w:tc>
        <w:tc>
          <w:tcPr>
            <w:tcW w:w="2074" w:type="dxa"/>
          </w:tcPr>
          <w:p w14:paraId="1B443EE3" w14:textId="16EA5F88" w:rsidR="00F17819" w:rsidRPr="0065358C" w:rsidDel="00750CC6" w:rsidRDefault="00F17819" w:rsidP="007F713B">
            <w:pPr>
              <w:rPr>
                <w:del w:id="1332" w:author="DELL" w:date="2020-07-30T11:39:00Z"/>
                <w:rFonts w:ascii="宋体" w:eastAsia="宋体" w:hAnsi="宋体"/>
              </w:rPr>
            </w:pPr>
            <w:del w:id="1333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242D5060" w14:textId="385F9D34" w:rsidR="00F17819" w:rsidRPr="0065358C" w:rsidDel="00750CC6" w:rsidRDefault="00F17819" w:rsidP="007F713B">
            <w:pPr>
              <w:rPr>
                <w:del w:id="1334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79713868" w14:textId="7D2A058E" w:rsidR="00F17819" w:rsidRPr="0065358C" w:rsidDel="00750CC6" w:rsidRDefault="00F17819" w:rsidP="007F713B">
            <w:pPr>
              <w:rPr>
                <w:del w:id="1335" w:author="DELL" w:date="2020-07-30T11:39:00Z"/>
                <w:rFonts w:ascii="宋体" w:eastAsia="宋体" w:hAnsi="宋体"/>
              </w:rPr>
            </w:pPr>
            <w:del w:id="1336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邮政编码</w:delText>
              </w:r>
            </w:del>
          </w:p>
        </w:tc>
      </w:tr>
      <w:tr w:rsidR="00F17819" w:rsidRPr="0065358C" w:rsidDel="00750CC6" w14:paraId="00F4A3A2" w14:textId="7BCCBD92" w:rsidTr="007F713B">
        <w:trPr>
          <w:del w:id="1337" w:author="DELL" w:date="2020-07-30T11:39:00Z"/>
        </w:trPr>
        <w:tc>
          <w:tcPr>
            <w:tcW w:w="2074" w:type="dxa"/>
          </w:tcPr>
          <w:p w14:paraId="686BCB43" w14:textId="7360F775" w:rsidR="00F17819" w:rsidRPr="0065358C" w:rsidDel="00750CC6" w:rsidRDefault="00F17819" w:rsidP="007F713B">
            <w:pPr>
              <w:rPr>
                <w:del w:id="1338" w:author="DELL" w:date="2020-07-30T11:39:00Z"/>
                <w:rFonts w:ascii="宋体" w:eastAsia="宋体" w:hAnsi="宋体"/>
              </w:rPr>
            </w:pPr>
            <w:del w:id="1339" w:author="DELL" w:date="2020-07-30T11:39:00Z">
              <w:r w:rsidRPr="0065358C" w:rsidDel="00750CC6">
                <w:rPr>
                  <w:rFonts w:ascii="宋体" w:eastAsia="宋体" w:hAnsi="宋体"/>
                </w:rPr>
                <w:delText>department</w:delText>
              </w:r>
            </w:del>
          </w:p>
        </w:tc>
        <w:tc>
          <w:tcPr>
            <w:tcW w:w="2074" w:type="dxa"/>
          </w:tcPr>
          <w:p w14:paraId="0A61AC19" w14:textId="7E496C70" w:rsidR="00F17819" w:rsidRPr="0065358C" w:rsidDel="00750CC6" w:rsidRDefault="00F17819" w:rsidP="007F713B">
            <w:pPr>
              <w:rPr>
                <w:del w:id="1340" w:author="DELL" w:date="2020-07-30T11:39:00Z"/>
                <w:rFonts w:ascii="宋体" w:eastAsia="宋体" w:hAnsi="宋体"/>
              </w:rPr>
            </w:pPr>
            <w:del w:id="1341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6013FDFE" w14:textId="61D21094" w:rsidR="00F17819" w:rsidRPr="0065358C" w:rsidDel="00750CC6" w:rsidRDefault="00F17819" w:rsidP="007F713B">
            <w:pPr>
              <w:rPr>
                <w:del w:id="1342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7A03DAFA" w14:textId="7E5E1EB3" w:rsidR="00F17819" w:rsidRPr="0065358C" w:rsidDel="00750CC6" w:rsidRDefault="00F17819" w:rsidP="007F713B">
            <w:pPr>
              <w:rPr>
                <w:del w:id="1343" w:author="DELL" w:date="2020-07-30T11:39:00Z"/>
                <w:rFonts w:ascii="宋体" w:eastAsia="宋体" w:hAnsi="宋体"/>
              </w:rPr>
            </w:pPr>
            <w:del w:id="1344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部门</w:delText>
              </w:r>
            </w:del>
          </w:p>
        </w:tc>
      </w:tr>
      <w:tr w:rsidR="00F17819" w:rsidRPr="0065358C" w:rsidDel="00750CC6" w14:paraId="6609E6AD" w14:textId="242ECACA" w:rsidTr="007F713B">
        <w:trPr>
          <w:del w:id="1345" w:author="DELL" w:date="2020-07-30T11:39:00Z"/>
        </w:trPr>
        <w:tc>
          <w:tcPr>
            <w:tcW w:w="2074" w:type="dxa"/>
          </w:tcPr>
          <w:p w14:paraId="4436263D" w14:textId="044E68CE" w:rsidR="00F17819" w:rsidRPr="0065358C" w:rsidDel="00750CC6" w:rsidRDefault="00F17819" w:rsidP="007F713B">
            <w:pPr>
              <w:rPr>
                <w:del w:id="1346" w:author="DELL" w:date="2020-07-30T11:39:00Z"/>
                <w:rFonts w:ascii="宋体" w:eastAsia="宋体" w:hAnsi="宋体"/>
              </w:rPr>
            </w:pPr>
            <w:del w:id="1347" w:author="DELL" w:date="2020-07-30T11:39:00Z">
              <w:r w:rsidRPr="0065358C" w:rsidDel="00750CC6">
                <w:rPr>
                  <w:rFonts w:ascii="宋体" w:eastAsia="宋体" w:hAnsi="宋体"/>
                </w:rPr>
                <w:delText>synTime</w:delText>
              </w:r>
            </w:del>
          </w:p>
        </w:tc>
        <w:tc>
          <w:tcPr>
            <w:tcW w:w="2074" w:type="dxa"/>
          </w:tcPr>
          <w:p w14:paraId="6C65C854" w14:textId="12637EAA" w:rsidR="00F17819" w:rsidRPr="0065358C" w:rsidDel="00750CC6" w:rsidRDefault="00F17819" w:rsidP="007F713B">
            <w:pPr>
              <w:rPr>
                <w:del w:id="1348" w:author="DELL" w:date="2020-07-30T11:39:00Z"/>
                <w:rFonts w:ascii="宋体" w:eastAsia="宋体" w:hAnsi="宋体"/>
              </w:rPr>
            </w:pPr>
            <w:del w:id="1349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17C31F7A" w14:textId="0DFF0273" w:rsidR="00F17819" w:rsidRPr="0065358C" w:rsidDel="00750CC6" w:rsidRDefault="00F17819" w:rsidP="007F713B">
            <w:pPr>
              <w:rPr>
                <w:del w:id="1350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339B4098" w14:textId="0B0D9C38" w:rsidR="00F17819" w:rsidRPr="0065358C" w:rsidDel="00750CC6" w:rsidRDefault="00F17819" w:rsidP="007F713B">
            <w:pPr>
              <w:rPr>
                <w:del w:id="1351" w:author="DELL" w:date="2020-07-30T11:39:00Z"/>
                <w:rFonts w:ascii="宋体" w:eastAsia="宋体" w:hAnsi="宋体"/>
              </w:rPr>
            </w:pPr>
          </w:p>
        </w:tc>
      </w:tr>
      <w:tr w:rsidR="00F17819" w:rsidRPr="0065358C" w:rsidDel="00750CC6" w14:paraId="12EFEDE1" w14:textId="1F2D8465" w:rsidTr="007F713B">
        <w:trPr>
          <w:del w:id="1352" w:author="DELL" w:date="2020-07-30T11:39:00Z"/>
        </w:trPr>
        <w:tc>
          <w:tcPr>
            <w:tcW w:w="2074" w:type="dxa"/>
          </w:tcPr>
          <w:p w14:paraId="24E3646C" w14:textId="0860CE98" w:rsidR="00F17819" w:rsidRPr="0065358C" w:rsidDel="00750CC6" w:rsidRDefault="00F17819" w:rsidP="00F17819">
            <w:pPr>
              <w:rPr>
                <w:del w:id="1353" w:author="DELL" w:date="2020-07-30T11:39:00Z"/>
                <w:rFonts w:ascii="宋体" w:eastAsia="宋体" w:hAnsi="宋体"/>
              </w:rPr>
            </w:pPr>
            <w:del w:id="1354" w:author="DELL" w:date="2020-07-30T11:39:00Z">
              <w:r w:rsidRPr="0065358C" w:rsidDel="00750CC6">
                <w:rPr>
                  <w:rFonts w:ascii="宋体" w:eastAsia="宋体" w:hAnsi="宋体"/>
                </w:rPr>
                <w:delText>fax</w:delText>
              </w:r>
            </w:del>
          </w:p>
        </w:tc>
        <w:tc>
          <w:tcPr>
            <w:tcW w:w="2074" w:type="dxa"/>
          </w:tcPr>
          <w:p w14:paraId="42905A73" w14:textId="6C57C4B7" w:rsidR="00F17819" w:rsidRPr="0065358C" w:rsidDel="00750CC6" w:rsidRDefault="00F17819" w:rsidP="00F17819">
            <w:pPr>
              <w:rPr>
                <w:del w:id="1355" w:author="DELL" w:date="2020-07-30T11:39:00Z"/>
                <w:rFonts w:ascii="宋体" w:eastAsia="宋体" w:hAnsi="宋体"/>
              </w:rPr>
            </w:pPr>
            <w:del w:id="1356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36EAD81A" w14:textId="7E229630" w:rsidR="00F17819" w:rsidRPr="0065358C" w:rsidDel="00750CC6" w:rsidRDefault="00F17819" w:rsidP="00F17819">
            <w:pPr>
              <w:rPr>
                <w:del w:id="1357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6A712D9E" w14:textId="6EB7E087" w:rsidR="00F17819" w:rsidRPr="0065358C" w:rsidDel="00750CC6" w:rsidRDefault="00F17819" w:rsidP="00F17819">
            <w:pPr>
              <w:rPr>
                <w:del w:id="1358" w:author="DELL" w:date="2020-07-30T11:39:00Z"/>
                <w:rFonts w:ascii="宋体" w:eastAsia="宋体" w:hAnsi="宋体"/>
              </w:rPr>
            </w:pPr>
            <w:del w:id="1359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传真</w:delText>
              </w:r>
            </w:del>
          </w:p>
        </w:tc>
      </w:tr>
      <w:tr w:rsidR="00F17819" w:rsidRPr="0065358C" w:rsidDel="00750CC6" w14:paraId="6D44EA72" w14:textId="18AD093D" w:rsidTr="007F713B">
        <w:trPr>
          <w:del w:id="1360" w:author="DELL" w:date="2020-07-30T11:39:00Z"/>
        </w:trPr>
        <w:tc>
          <w:tcPr>
            <w:tcW w:w="2074" w:type="dxa"/>
          </w:tcPr>
          <w:p w14:paraId="19857E4C" w14:textId="29638B6E" w:rsidR="00F17819" w:rsidRPr="0065358C" w:rsidDel="00750CC6" w:rsidRDefault="00F17819" w:rsidP="00F17819">
            <w:pPr>
              <w:rPr>
                <w:del w:id="1361" w:author="DELL" w:date="2020-07-30T11:39:00Z"/>
                <w:rFonts w:ascii="宋体" w:eastAsia="宋体" w:hAnsi="宋体"/>
              </w:rPr>
            </w:pPr>
            <w:del w:id="1362" w:author="DELL" w:date="2020-07-30T11:39:00Z">
              <w:r w:rsidRPr="0065358C" w:rsidDel="00750CC6">
                <w:rPr>
                  <w:rFonts w:ascii="宋体" w:eastAsia="宋体" w:hAnsi="宋体"/>
                </w:rPr>
                <w:delText>officialResidence</w:delText>
              </w:r>
            </w:del>
          </w:p>
        </w:tc>
        <w:tc>
          <w:tcPr>
            <w:tcW w:w="2074" w:type="dxa"/>
          </w:tcPr>
          <w:p w14:paraId="314AEDDF" w14:textId="07D4EA9B" w:rsidR="00F17819" w:rsidRPr="0065358C" w:rsidDel="00750CC6" w:rsidRDefault="00F17819" w:rsidP="00F17819">
            <w:pPr>
              <w:rPr>
                <w:del w:id="1363" w:author="DELL" w:date="2020-07-30T11:39:00Z"/>
                <w:rFonts w:ascii="宋体" w:eastAsia="宋体" w:hAnsi="宋体"/>
              </w:rPr>
            </w:pPr>
            <w:del w:id="1364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229449B2" w14:textId="0E38F82E" w:rsidR="00F17819" w:rsidRPr="0065358C" w:rsidDel="00750CC6" w:rsidRDefault="00F17819" w:rsidP="00F17819">
            <w:pPr>
              <w:rPr>
                <w:del w:id="1365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2DDC08A8" w14:textId="1C558A72" w:rsidR="00F17819" w:rsidRPr="0065358C" w:rsidDel="00750CC6" w:rsidRDefault="00F17819" w:rsidP="00F17819">
            <w:pPr>
              <w:rPr>
                <w:del w:id="1366" w:author="DELL" w:date="2020-07-30T11:39:00Z"/>
                <w:rFonts w:ascii="宋体" w:eastAsia="宋体" w:hAnsi="宋体"/>
              </w:rPr>
            </w:pPr>
            <w:del w:id="1367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单位法定住所</w:delText>
              </w:r>
            </w:del>
          </w:p>
        </w:tc>
      </w:tr>
      <w:tr w:rsidR="00F17819" w:rsidRPr="0065358C" w:rsidDel="00750CC6" w14:paraId="73E5C22C" w14:textId="65FBDF0D" w:rsidTr="007F713B">
        <w:trPr>
          <w:del w:id="1368" w:author="DELL" w:date="2020-07-30T11:39:00Z"/>
        </w:trPr>
        <w:tc>
          <w:tcPr>
            <w:tcW w:w="2074" w:type="dxa"/>
          </w:tcPr>
          <w:p w14:paraId="07E31A51" w14:textId="0884D39D" w:rsidR="00F17819" w:rsidRPr="0065358C" w:rsidDel="00750CC6" w:rsidRDefault="00F17819" w:rsidP="00F17819">
            <w:pPr>
              <w:rPr>
                <w:del w:id="1369" w:author="DELL" w:date="2020-07-30T11:39:00Z"/>
                <w:rFonts w:ascii="宋体" w:eastAsia="宋体" w:hAnsi="宋体"/>
              </w:rPr>
            </w:pPr>
            <w:del w:id="1370" w:author="DELL" w:date="2020-07-30T11:39:00Z">
              <w:r w:rsidRPr="0065358C" w:rsidDel="00750CC6">
                <w:rPr>
                  <w:rFonts w:ascii="宋体" w:eastAsia="宋体" w:hAnsi="宋体"/>
                </w:rPr>
                <w:delText>organizationCode</w:delText>
              </w:r>
            </w:del>
          </w:p>
        </w:tc>
        <w:tc>
          <w:tcPr>
            <w:tcW w:w="2074" w:type="dxa"/>
          </w:tcPr>
          <w:p w14:paraId="2E75557E" w14:textId="46B0B331" w:rsidR="00F17819" w:rsidRPr="0065358C" w:rsidDel="00750CC6" w:rsidRDefault="00F17819" w:rsidP="00F17819">
            <w:pPr>
              <w:rPr>
                <w:del w:id="1371" w:author="DELL" w:date="2020-07-30T11:39:00Z"/>
                <w:rFonts w:ascii="宋体" w:eastAsia="宋体" w:hAnsi="宋体"/>
              </w:rPr>
            </w:pPr>
            <w:del w:id="1372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665D81DC" w14:textId="03D73713" w:rsidR="00F17819" w:rsidRPr="0065358C" w:rsidDel="00750CC6" w:rsidRDefault="00F17819" w:rsidP="00F17819">
            <w:pPr>
              <w:rPr>
                <w:del w:id="1373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2C4BD2E1" w14:textId="2CA8E23C" w:rsidR="00F17819" w:rsidRPr="0065358C" w:rsidDel="00750CC6" w:rsidRDefault="00F17819" w:rsidP="00F17819">
            <w:pPr>
              <w:rPr>
                <w:del w:id="1374" w:author="DELL" w:date="2020-07-30T11:39:00Z"/>
                <w:rFonts w:ascii="宋体" w:eastAsia="宋体" w:hAnsi="宋体"/>
              </w:rPr>
            </w:pPr>
            <w:del w:id="1375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组织机构代码</w:delText>
              </w:r>
            </w:del>
          </w:p>
        </w:tc>
      </w:tr>
      <w:tr w:rsidR="00F17819" w:rsidRPr="0065358C" w:rsidDel="00750CC6" w14:paraId="6CE2A3F0" w14:textId="3BEF035D" w:rsidTr="007F713B">
        <w:trPr>
          <w:del w:id="1376" w:author="DELL" w:date="2020-07-30T11:39:00Z"/>
        </w:trPr>
        <w:tc>
          <w:tcPr>
            <w:tcW w:w="2074" w:type="dxa"/>
          </w:tcPr>
          <w:p w14:paraId="50571A47" w14:textId="0D7107F9" w:rsidR="00F17819" w:rsidRPr="0065358C" w:rsidDel="00750CC6" w:rsidRDefault="00F17819" w:rsidP="00F17819">
            <w:pPr>
              <w:rPr>
                <w:del w:id="1377" w:author="DELL" w:date="2020-07-30T11:39:00Z"/>
                <w:rFonts w:ascii="宋体" w:eastAsia="宋体" w:hAnsi="宋体"/>
              </w:rPr>
            </w:pPr>
            <w:del w:id="1378" w:author="DELL" w:date="2020-07-30T11:39:00Z">
              <w:r w:rsidRPr="0065358C" w:rsidDel="00750CC6">
                <w:rPr>
                  <w:rFonts w:ascii="宋体" w:eastAsia="宋体" w:hAnsi="宋体"/>
                </w:rPr>
                <w:delText>organizationType</w:delText>
              </w:r>
            </w:del>
          </w:p>
        </w:tc>
        <w:tc>
          <w:tcPr>
            <w:tcW w:w="2074" w:type="dxa"/>
          </w:tcPr>
          <w:p w14:paraId="3897FF38" w14:textId="49C78C1C" w:rsidR="00F17819" w:rsidRPr="0065358C" w:rsidDel="00750CC6" w:rsidRDefault="00F17819" w:rsidP="00F17819">
            <w:pPr>
              <w:rPr>
                <w:del w:id="1379" w:author="DELL" w:date="2020-07-30T11:39:00Z"/>
                <w:rFonts w:ascii="宋体" w:eastAsia="宋体" w:hAnsi="宋体"/>
              </w:rPr>
            </w:pPr>
            <w:del w:id="1380" w:author="DELL" w:date="2020-07-30T11:39:00Z">
              <w:r w:rsidRPr="0065358C" w:rsidDel="00750CC6">
                <w:rPr>
                  <w:rFonts w:ascii="宋体" w:eastAsia="宋体" w:hAnsi="宋体"/>
                </w:rPr>
                <w:delText>Number</w:delText>
              </w:r>
            </w:del>
          </w:p>
        </w:tc>
        <w:tc>
          <w:tcPr>
            <w:tcW w:w="2074" w:type="dxa"/>
            <w:vMerge/>
          </w:tcPr>
          <w:p w14:paraId="3A26D0A0" w14:textId="0756EADD" w:rsidR="00F17819" w:rsidRPr="0065358C" w:rsidDel="00750CC6" w:rsidRDefault="00F17819" w:rsidP="00F17819">
            <w:pPr>
              <w:rPr>
                <w:del w:id="1381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7E1E5653" w14:textId="4A0BA613" w:rsidR="00F17819" w:rsidRPr="0065358C" w:rsidDel="00750CC6" w:rsidRDefault="00F17819" w:rsidP="00F17819">
            <w:pPr>
              <w:rPr>
                <w:del w:id="1382" w:author="DELL" w:date="2020-07-30T11:39:00Z"/>
                <w:rFonts w:ascii="宋体" w:eastAsia="宋体" w:hAnsi="宋体"/>
              </w:rPr>
            </w:pPr>
            <w:del w:id="1383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单位类型</w:delText>
              </w:r>
            </w:del>
          </w:p>
        </w:tc>
      </w:tr>
      <w:tr w:rsidR="00F17819" w:rsidRPr="0065358C" w:rsidDel="00750CC6" w14:paraId="73E22F75" w14:textId="2CA51A6B" w:rsidTr="007F713B">
        <w:trPr>
          <w:del w:id="1384" w:author="DELL" w:date="2020-07-30T11:39:00Z"/>
        </w:trPr>
        <w:tc>
          <w:tcPr>
            <w:tcW w:w="2074" w:type="dxa"/>
          </w:tcPr>
          <w:p w14:paraId="4DB81CB5" w14:textId="2F6AE23A" w:rsidR="00F17819" w:rsidRPr="0065358C" w:rsidDel="00750CC6" w:rsidRDefault="00F17819" w:rsidP="00F17819">
            <w:pPr>
              <w:rPr>
                <w:del w:id="1385" w:author="DELL" w:date="2020-07-30T11:39:00Z"/>
                <w:rFonts w:ascii="宋体" w:eastAsia="宋体" w:hAnsi="宋体"/>
              </w:rPr>
            </w:pPr>
            <w:del w:id="1386" w:author="DELL" w:date="2020-07-30T11:39:00Z">
              <w:r w:rsidRPr="0065358C" w:rsidDel="00750CC6">
                <w:rPr>
                  <w:rFonts w:ascii="宋体" w:eastAsia="宋体" w:hAnsi="宋体"/>
                </w:rPr>
                <w:delText>ip</w:delText>
              </w:r>
            </w:del>
          </w:p>
        </w:tc>
        <w:tc>
          <w:tcPr>
            <w:tcW w:w="2074" w:type="dxa"/>
          </w:tcPr>
          <w:p w14:paraId="2B322299" w14:textId="034A52A2" w:rsidR="00F17819" w:rsidRPr="0065358C" w:rsidDel="00750CC6" w:rsidRDefault="00F17819" w:rsidP="00F17819">
            <w:pPr>
              <w:rPr>
                <w:del w:id="1387" w:author="DELL" w:date="2020-07-30T11:39:00Z"/>
                <w:rFonts w:ascii="宋体" w:eastAsia="宋体" w:hAnsi="宋体"/>
              </w:rPr>
            </w:pPr>
            <w:del w:id="1388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3D660F10" w14:textId="5550C035" w:rsidR="00F17819" w:rsidRPr="0065358C" w:rsidDel="00750CC6" w:rsidRDefault="00F17819" w:rsidP="00F17819">
            <w:pPr>
              <w:rPr>
                <w:del w:id="1389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0F5CBD98" w14:textId="296BEE63" w:rsidR="00F17819" w:rsidRPr="0065358C" w:rsidDel="00750CC6" w:rsidRDefault="00F17819" w:rsidP="00F17819">
            <w:pPr>
              <w:rPr>
                <w:del w:id="1390" w:author="DELL" w:date="2020-07-30T11:39:00Z"/>
                <w:rFonts w:ascii="宋体" w:eastAsia="宋体" w:hAnsi="宋体"/>
              </w:rPr>
            </w:pPr>
            <w:del w:id="1391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服务器</w:delText>
              </w:r>
              <w:r w:rsidRPr="0065358C" w:rsidDel="00750CC6">
                <w:rPr>
                  <w:rFonts w:ascii="宋体" w:eastAsia="宋体" w:hAnsi="宋体"/>
                </w:rPr>
                <w:delText>IP</w:delText>
              </w:r>
            </w:del>
          </w:p>
        </w:tc>
      </w:tr>
      <w:tr w:rsidR="00F17819" w:rsidRPr="0065358C" w:rsidDel="00750CC6" w14:paraId="16ED114F" w14:textId="0555FBC4" w:rsidTr="007F713B">
        <w:trPr>
          <w:del w:id="1392" w:author="DELL" w:date="2020-07-30T11:39:00Z"/>
        </w:trPr>
        <w:tc>
          <w:tcPr>
            <w:tcW w:w="2074" w:type="dxa"/>
          </w:tcPr>
          <w:p w14:paraId="47438108" w14:textId="114B723D" w:rsidR="00F17819" w:rsidRPr="0065358C" w:rsidDel="00750CC6" w:rsidRDefault="00F17819" w:rsidP="00F17819">
            <w:pPr>
              <w:rPr>
                <w:del w:id="1393" w:author="DELL" w:date="2020-07-30T11:39:00Z"/>
                <w:rFonts w:ascii="宋体" w:eastAsia="宋体" w:hAnsi="宋体"/>
              </w:rPr>
            </w:pPr>
            <w:del w:id="1394" w:author="DELL" w:date="2020-07-30T11:39:00Z">
              <w:r w:rsidRPr="0065358C" w:rsidDel="00750CC6">
                <w:rPr>
                  <w:rFonts w:ascii="宋体" w:eastAsia="宋体" w:hAnsi="宋体"/>
                </w:rPr>
                <w:delText>osType</w:delText>
              </w:r>
            </w:del>
          </w:p>
        </w:tc>
        <w:tc>
          <w:tcPr>
            <w:tcW w:w="2074" w:type="dxa"/>
          </w:tcPr>
          <w:p w14:paraId="03B9EE8B" w14:textId="7D4F82EF" w:rsidR="00F17819" w:rsidRPr="0065358C" w:rsidDel="00750CC6" w:rsidRDefault="00F17819" w:rsidP="00F17819">
            <w:pPr>
              <w:rPr>
                <w:del w:id="1395" w:author="DELL" w:date="2020-07-30T11:39:00Z"/>
                <w:rFonts w:ascii="宋体" w:eastAsia="宋体" w:hAnsi="宋体"/>
              </w:rPr>
            </w:pPr>
            <w:del w:id="1396" w:author="DELL" w:date="2020-07-30T11:39:00Z">
              <w:r w:rsidRPr="0065358C" w:rsidDel="00750CC6">
                <w:rPr>
                  <w:rFonts w:ascii="宋体" w:eastAsia="宋体" w:hAnsi="宋体"/>
                </w:rPr>
                <w:delText>Number</w:delText>
              </w:r>
            </w:del>
          </w:p>
        </w:tc>
        <w:tc>
          <w:tcPr>
            <w:tcW w:w="2074" w:type="dxa"/>
            <w:vMerge/>
          </w:tcPr>
          <w:p w14:paraId="0F010DC9" w14:textId="6E5F01E2" w:rsidR="00F17819" w:rsidRPr="0065358C" w:rsidDel="00750CC6" w:rsidRDefault="00F17819" w:rsidP="00F17819">
            <w:pPr>
              <w:rPr>
                <w:del w:id="1397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367A8FD8" w14:textId="7945C9A7" w:rsidR="00F17819" w:rsidRPr="0065358C" w:rsidDel="00750CC6" w:rsidRDefault="00F17819" w:rsidP="00F17819">
            <w:pPr>
              <w:rPr>
                <w:del w:id="1398" w:author="DELL" w:date="2020-07-30T11:39:00Z"/>
                <w:rFonts w:ascii="宋体" w:eastAsia="宋体" w:hAnsi="宋体"/>
              </w:rPr>
            </w:pPr>
            <w:del w:id="1399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操作系统类型</w:delText>
              </w:r>
            </w:del>
          </w:p>
        </w:tc>
      </w:tr>
      <w:tr w:rsidR="00F17819" w:rsidRPr="0065358C" w:rsidDel="00750CC6" w14:paraId="1ED0609C" w14:textId="536ACE59" w:rsidTr="007F713B">
        <w:trPr>
          <w:del w:id="1400" w:author="DELL" w:date="2020-07-30T11:39:00Z"/>
        </w:trPr>
        <w:tc>
          <w:tcPr>
            <w:tcW w:w="2074" w:type="dxa"/>
          </w:tcPr>
          <w:p w14:paraId="1FBDD440" w14:textId="26659379" w:rsidR="00F17819" w:rsidRPr="0065358C" w:rsidDel="00750CC6" w:rsidRDefault="00F17819" w:rsidP="00F17819">
            <w:pPr>
              <w:rPr>
                <w:del w:id="1401" w:author="DELL" w:date="2020-07-30T11:39:00Z"/>
                <w:rFonts w:ascii="宋体" w:eastAsia="宋体" w:hAnsi="宋体"/>
              </w:rPr>
            </w:pPr>
            <w:del w:id="1402" w:author="DELL" w:date="2020-07-30T11:39:00Z">
              <w:r w:rsidRPr="0065358C" w:rsidDel="00750CC6">
                <w:rPr>
                  <w:rFonts w:ascii="宋体" w:eastAsia="宋体" w:hAnsi="宋体"/>
                </w:rPr>
                <w:delText>serverType</w:delText>
              </w:r>
            </w:del>
          </w:p>
        </w:tc>
        <w:tc>
          <w:tcPr>
            <w:tcW w:w="2074" w:type="dxa"/>
          </w:tcPr>
          <w:p w14:paraId="508458D7" w14:textId="616C8591" w:rsidR="00F17819" w:rsidRPr="0065358C" w:rsidDel="00750CC6" w:rsidRDefault="00F17819" w:rsidP="00F17819">
            <w:pPr>
              <w:rPr>
                <w:del w:id="1403" w:author="DELL" w:date="2020-07-30T11:39:00Z"/>
                <w:rFonts w:ascii="宋体" w:eastAsia="宋体" w:hAnsi="宋体"/>
              </w:rPr>
            </w:pPr>
            <w:del w:id="1404" w:author="DELL" w:date="2020-07-30T11:39:00Z">
              <w:r w:rsidRPr="0065358C" w:rsidDel="00750CC6">
                <w:rPr>
                  <w:rFonts w:ascii="宋体" w:eastAsia="宋体" w:hAnsi="宋体"/>
                </w:rPr>
                <w:delText>Number</w:delText>
              </w:r>
            </w:del>
          </w:p>
        </w:tc>
        <w:tc>
          <w:tcPr>
            <w:tcW w:w="2074" w:type="dxa"/>
            <w:vMerge/>
          </w:tcPr>
          <w:p w14:paraId="005115CA" w14:textId="1B4CFFD1" w:rsidR="00F17819" w:rsidRPr="0065358C" w:rsidDel="00750CC6" w:rsidRDefault="00F17819" w:rsidP="00F17819">
            <w:pPr>
              <w:rPr>
                <w:del w:id="1405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41BD8627" w14:textId="0EAE6524" w:rsidR="00F17819" w:rsidRPr="0065358C" w:rsidDel="00750CC6" w:rsidRDefault="00F17819" w:rsidP="00F17819">
            <w:pPr>
              <w:rPr>
                <w:del w:id="1406" w:author="DELL" w:date="2020-07-30T11:39:00Z"/>
                <w:rFonts w:ascii="宋体" w:eastAsia="宋体" w:hAnsi="宋体"/>
              </w:rPr>
            </w:pPr>
            <w:del w:id="1407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服务器类型</w:delText>
              </w:r>
            </w:del>
          </w:p>
        </w:tc>
      </w:tr>
      <w:tr w:rsidR="00F17819" w:rsidRPr="0065358C" w:rsidDel="00750CC6" w14:paraId="69F5ECF4" w14:textId="401D04CF" w:rsidTr="007F713B">
        <w:trPr>
          <w:del w:id="1408" w:author="DELL" w:date="2020-07-30T11:39:00Z"/>
        </w:trPr>
        <w:tc>
          <w:tcPr>
            <w:tcW w:w="2074" w:type="dxa"/>
          </w:tcPr>
          <w:p w14:paraId="3B170BC0" w14:textId="64071C5E" w:rsidR="00F17819" w:rsidRPr="0065358C" w:rsidDel="00750CC6" w:rsidRDefault="00F17819" w:rsidP="00F17819">
            <w:pPr>
              <w:rPr>
                <w:del w:id="1409" w:author="DELL" w:date="2020-07-30T11:39:00Z"/>
                <w:rFonts w:ascii="宋体" w:eastAsia="宋体" w:hAnsi="宋体"/>
              </w:rPr>
            </w:pPr>
            <w:del w:id="1410" w:author="DELL" w:date="2020-07-30T11:39:00Z">
              <w:r w:rsidRPr="0065358C" w:rsidDel="00750CC6">
                <w:rPr>
                  <w:rFonts w:ascii="宋体" w:eastAsia="宋体" w:hAnsi="宋体"/>
                </w:rPr>
                <w:delText>dns</w:delText>
              </w:r>
            </w:del>
          </w:p>
        </w:tc>
        <w:tc>
          <w:tcPr>
            <w:tcW w:w="2074" w:type="dxa"/>
          </w:tcPr>
          <w:p w14:paraId="7E2A9EBC" w14:textId="29518F8E" w:rsidR="00F17819" w:rsidRPr="0065358C" w:rsidDel="00750CC6" w:rsidRDefault="00F17819" w:rsidP="00F17819">
            <w:pPr>
              <w:rPr>
                <w:del w:id="1411" w:author="DELL" w:date="2020-07-30T11:39:00Z"/>
                <w:rFonts w:ascii="宋体" w:eastAsia="宋体" w:hAnsi="宋体"/>
              </w:rPr>
            </w:pPr>
            <w:del w:id="1412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44189845" w14:textId="38FD00DF" w:rsidR="00F17819" w:rsidRPr="0065358C" w:rsidDel="00750CC6" w:rsidRDefault="00F17819" w:rsidP="00F17819">
            <w:pPr>
              <w:rPr>
                <w:del w:id="1413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7E966036" w14:textId="5D2719FE" w:rsidR="00F17819" w:rsidRPr="0065358C" w:rsidDel="00750CC6" w:rsidRDefault="00F17819" w:rsidP="00F17819">
            <w:pPr>
              <w:rPr>
                <w:del w:id="1414" w:author="DELL" w:date="2020-07-30T11:39:00Z"/>
                <w:rFonts w:ascii="宋体" w:eastAsia="宋体" w:hAnsi="宋体"/>
              </w:rPr>
            </w:pPr>
            <w:del w:id="1415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服务器域名</w:delText>
              </w:r>
            </w:del>
          </w:p>
        </w:tc>
      </w:tr>
      <w:tr w:rsidR="00F17819" w:rsidRPr="0065358C" w:rsidDel="00750CC6" w14:paraId="662263B9" w14:textId="19FFD1F8" w:rsidTr="007F713B">
        <w:trPr>
          <w:del w:id="1416" w:author="DELL" w:date="2020-07-30T11:39:00Z"/>
        </w:trPr>
        <w:tc>
          <w:tcPr>
            <w:tcW w:w="2074" w:type="dxa"/>
          </w:tcPr>
          <w:p w14:paraId="1A9037DE" w14:textId="397BB356" w:rsidR="00F17819" w:rsidRPr="0065358C" w:rsidDel="00750CC6" w:rsidRDefault="00F17819" w:rsidP="00F17819">
            <w:pPr>
              <w:rPr>
                <w:del w:id="1417" w:author="DELL" w:date="2020-07-30T11:39:00Z"/>
                <w:rFonts w:ascii="宋体" w:eastAsia="宋体" w:hAnsi="宋体"/>
              </w:rPr>
            </w:pPr>
            <w:del w:id="1418" w:author="DELL" w:date="2020-07-30T11:39:00Z">
              <w:r w:rsidRPr="0065358C" w:rsidDel="00750CC6">
                <w:rPr>
                  <w:rFonts w:ascii="宋体" w:eastAsia="宋体" w:hAnsi="宋体"/>
                </w:rPr>
                <w:delText>birthday</w:delText>
              </w:r>
            </w:del>
          </w:p>
        </w:tc>
        <w:tc>
          <w:tcPr>
            <w:tcW w:w="2074" w:type="dxa"/>
          </w:tcPr>
          <w:p w14:paraId="29BBF05B" w14:textId="449F4BBE" w:rsidR="00F17819" w:rsidRPr="0065358C" w:rsidDel="00750CC6" w:rsidRDefault="00F17819" w:rsidP="00F17819">
            <w:pPr>
              <w:rPr>
                <w:del w:id="1419" w:author="DELL" w:date="2020-07-30T11:39:00Z"/>
                <w:rFonts w:ascii="宋体" w:eastAsia="宋体" w:hAnsi="宋体"/>
              </w:rPr>
            </w:pPr>
            <w:del w:id="1420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2A008915" w14:textId="2E298DD1" w:rsidR="00F17819" w:rsidRPr="0065358C" w:rsidDel="00750CC6" w:rsidRDefault="00F17819" w:rsidP="00F17819">
            <w:pPr>
              <w:rPr>
                <w:del w:id="1421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7197C30B" w14:textId="2730E64D" w:rsidR="00F17819" w:rsidRPr="0065358C" w:rsidDel="00750CC6" w:rsidRDefault="00F17819" w:rsidP="00F17819">
            <w:pPr>
              <w:rPr>
                <w:del w:id="1422" w:author="DELL" w:date="2020-07-30T11:39:00Z"/>
                <w:rFonts w:ascii="宋体" w:eastAsia="宋体" w:hAnsi="宋体"/>
              </w:rPr>
            </w:pPr>
            <w:del w:id="1423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出生日期</w:delText>
              </w:r>
            </w:del>
          </w:p>
        </w:tc>
      </w:tr>
      <w:tr w:rsidR="00F17819" w:rsidRPr="0065358C" w:rsidDel="00750CC6" w14:paraId="29B82C45" w14:textId="6300C164" w:rsidTr="007F713B">
        <w:trPr>
          <w:del w:id="1424" w:author="DELL" w:date="2020-07-30T11:39:00Z"/>
        </w:trPr>
        <w:tc>
          <w:tcPr>
            <w:tcW w:w="2074" w:type="dxa"/>
          </w:tcPr>
          <w:p w14:paraId="50588B3F" w14:textId="1C9A2DA8" w:rsidR="00F17819" w:rsidRPr="0065358C" w:rsidDel="00750CC6" w:rsidRDefault="00F17819" w:rsidP="00F17819">
            <w:pPr>
              <w:rPr>
                <w:del w:id="1425" w:author="DELL" w:date="2020-07-30T11:39:00Z"/>
                <w:rFonts w:ascii="宋体" w:eastAsia="宋体" w:hAnsi="宋体"/>
              </w:rPr>
            </w:pPr>
            <w:del w:id="1426" w:author="DELL" w:date="2020-07-30T11:39:00Z">
              <w:r w:rsidRPr="0065358C" w:rsidDel="00750CC6">
                <w:rPr>
                  <w:rFonts w:ascii="宋体" w:eastAsia="宋体" w:hAnsi="宋体"/>
                </w:rPr>
                <w:delText>area</w:delText>
              </w:r>
            </w:del>
          </w:p>
        </w:tc>
        <w:tc>
          <w:tcPr>
            <w:tcW w:w="2074" w:type="dxa"/>
          </w:tcPr>
          <w:p w14:paraId="6FE2BDF6" w14:textId="5E7E7F54" w:rsidR="00F17819" w:rsidRPr="0065358C" w:rsidDel="00750CC6" w:rsidRDefault="00F17819" w:rsidP="00F17819">
            <w:pPr>
              <w:rPr>
                <w:del w:id="1427" w:author="DELL" w:date="2020-07-30T11:39:00Z"/>
                <w:rFonts w:ascii="宋体" w:eastAsia="宋体" w:hAnsi="宋体"/>
              </w:rPr>
            </w:pPr>
            <w:del w:id="1428" w:author="DELL" w:date="2020-07-30T11:39:00Z">
              <w:r w:rsidRPr="0065358C" w:rsidDel="00750CC6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689E6A8B" w14:textId="35E7A3FD" w:rsidR="00F17819" w:rsidRPr="0065358C" w:rsidDel="00750CC6" w:rsidRDefault="00F17819" w:rsidP="00F17819">
            <w:pPr>
              <w:rPr>
                <w:del w:id="1429" w:author="DELL" w:date="2020-07-30T11:39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206A5128" w14:textId="7966420C" w:rsidR="00F17819" w:rsidRPr="0065358C" w:rsidDel="00750CC6" w:rsidRDefault="00F17819" w:rsidP="00F17819">
            <w:pPr>
              <w:rPr>
                <w:del w:id="1430" w:author="DELL" w:date="2020-07-30T11:39:00Z"/>
                <w:rFonts w:ascii="宋体" w:eastAsia="宋体" w:hAnsi="宋体"/>
              </w:rPr>
            </w:pPr>
            <w:del w:id="1431" w:author="DELL" w:date="2020-07-30T11:39:00Z">
              <w:r w:rsidRPr="0065358C" w:rsidDel="00750CC6">
                <w:rPr>
                  <w:rFonts w:ascii="宋体" w:eastAsia="宋体" w:hAnsi="宋体" w:hint="eastAsia"/>
                </w:rPr>
                <w:delText>地区</w:delText>
              </w:r>
            </w:del>
          </w:p>
        </w:tc>
      </w:tr>
    </w:tbl>
    <w:p w14:paraId="19872A83" w14:textId="59AFB8B1" w:rsidR="0095127C" w:rsidRPr="0065358C" w:rsidRDefault="0020300A" w:rsidP="0095127C">
      <w:pPr>
        <w:rPr>
          <w:ins w:id="1432" w:author="DELL" w:date="2020-07-30T11:27:00Z"/>
          <w:rFonts w:ascii="宋体" w:eastAsia="宋体" w:hAnsi="宋体"/>
          <w:lang w:val="zh-CN"/>
          <w:rPrChange w:id="1433" w:author="DELL" w:date="2020-07-30T14:56:00Z">
            <w:rPr>
              <w:ins w:id="1434" w:author="DELL" w:date="2020-07-30T11:27:00Z"/>
              <w:lang w:val="zh-CN"/>
            </w:rPr>
          </w:rPrChange>
        </w:rPr>
      </w:pPr>
      <w:bookmarkStart w:id="1435" w:name="Organization结构"/>
      <w:ins w:id="1436" w:author="DELL" w:date="2020-07-30T11:27:00Z">
        <w:r w:rsidRPr="0065358C">
          <w:rPr>
            <w:rFonts w:ascii="宋体" w:eastAsia="宋体" w:hAnsi="宋体"/>
            <w:lang w:val="zh-CN"/>
            <w:rPrChange w:id="1437" w:author="DELL" w:date="2020-07-30T14:56:00Z">
              <w:rPr>
                <w:lang w:val="zh-CN"/>
              </w:rPr>
            </w:rPrChange>
          </w:rPr>
          <w:t>Organization结构</w:t>
        </w:r>
      </w:ins>
    </w:p>
    <w:bookmarkEnd w:id="1435"/>
    <w:p w14:paraId="454D41BB" w14:textId="0CE14F53" w:rsidR="0020300A" w:rsidRPr="0065358C" w:rsidRDefault="0020300A">
      <w:pPr>
        <w:ind w:firstLine="420"/>
        <w:rPr>
          <w:ins w:id="1438" w:author="DELL" w:date="2020-07-30T11:27:00Z"/>
          <w:rFonts w:ascii="宋体" w:eastAsia="宋体" w:hAnsi="宋体"/>
          <w:rPrChange w:id="1439" w:author="DELL" w:date="2020-07-30T14:56:00Z">
            <w:rPr>
              <w:ins w:id="1440" w:author="DELL" w:date="2020-07-30T11:27:00Z"/>
            </w:rPr>
          </w:rPrChange>
        </w:rPr>
        <w:pPrChange w:id="1441" w:author="DELL" w:date="2020-07-30T11:27:00Z">
          <w:pPr/>
        </w:pPrChange>
      </w:pPr>
      <w:ins w:id="1442" w:author="DELL" w:date="2020-07-30T11:27:00Z">
        <w:r w:rsidRPr="0065358C">
          <w:rPr>
            <w:rFonts w:ascii="宋体" w:eastAsia="宋体" w:hAnsi="宋体" w:hint="eastAsia"/>
            <w:rPrChange w:id="1443" w:author="DELL" w:date="2020-07-30T14:56:00Z">
              <w:rPr>
                <w:rFonts w:hint="eastAsia"/>
              </w:rPr>
            </w:rPrChange>
          </w:rPr>
          <w:t>当办理</w:t>
        </w:r>
        <w:r w:rsidRPr="0065358C">
          <w:rPr>
            <w:rFonts w:ascii="宋体" w:eastAsia="宋体" w:hAnsi="宋体"/>
            <w:rPrChange w:id="1444" w:author="DELL" w:date="2020-07-30T14:56:00Z">
              <w:rPr/>
            </w:rPrChange>
          </w:rPr>
          <w:t>机构员工证书时，此</w:t>
        </w:r>
        <w:r w:rsidRPr="0065358C">
          <w:rPr>
            <w:rFonts w:ascii="宋体" w:eastAsia="宋体" w:hAnsi="宋体" w:hint="eastAsia"/>
            <w:rPrChange w:id="1445" w:author="DELL" w:date="2020-07-30T14:56:00Z">
              <w:rPr>
                <w:rFonts w:hint="eastAsia"/>
              </w:rPr>
            </w:rPrChange>
          </w:rPr>
          <w:t>对象</w:t>
        </w:r>
        <w:r w:rsidRPr="0065358C">
          <w:rPr>
            <w:rFonts w:ascii="宋体" w:eastAsia="宋体" w:hAnsi="宋体"/>
            <w:rPrChange w:id="1446" w:author="DELL" w:date="2020-07-30T14:56:00Z">
              <w:rPr/>
            </w:rPrChange>
          </w:rPr>
          <w:t>代表机构员工所属的机构信息</w:t>
        </w:r>
        <w:r w:rsidRPr="0065358C">
          <w:rPr>
            <w:rFonts w:ascii="宋体" w:eastAsia="宋体" w:hAnsi="宋体" w:hint="eastAsia"/>
            <w:rPrChange w:id="1447" w:author="DELL" w:date="2020-07-30T14:56:00Z">
              <w:rPr>
                <w:rFonts w:hint="eastAsia"/>
              </w:rPr>
            </w:rPrChange>
          </w:rPr>
          <w:t>；</w:t>
        </w:r>
        <w:r w:rsidRPr="0065358C">
          <w:rPr>
            <w:rFonts w:ascii="宋体" w:eastAsia="宋体" w:hAnsi="宋体"/>
            <w:rPrChange w:id="1448" w:author="DELL" w:date="2020-07-30T14:56:00Z">
              <w:rPr/>
            </w:rPrChange>
          </w:rPr>
          <w:t>否则此</w:t>
        </w:r>
        <w:r w:rsidRPr="0065358C">
          <w:rPr>
            <w:rFonts w:ascii="宋体" w:eastAsia="宋体" w:hAnsi="宋体" w:hint="eastAsia"/>
            <w:rPrChange w:id="1449" w:author="DELL" w:date="2020-07-30T14:56:00Z">
              <w:rPr>
                <w:rFonts w:hint="eastAsia"/>
              </w:rPr>
            </w:rPrChange>
          </w:rPr>
          <w:t>对象</w:t>
        </w:r>
        <w:r w:rsidRPr="0065358C">
          <w:rPr>
            <w:rFonts w:ascii="宋体" w:eastAsia="宋体" w:hAnsi="宋体"/>
            <w:rPrChange w:id="1450" w:author="DELL" w:date="2020-07-30T14:56:00Z">
              <w:rPr/>
            </w:rPrChange>
          </w:rPr>
          <w:t>不存在。</w:t>
        </w:r>
      </w:ins>
    </w:p>
    <w:tbl>
      <w:tblPr>
        <w:tblStyle w:val="a3"/>
        <w:tblW w:w="8359" w:type="dxa"/>
        <w:jc w:val="center"/>
        <w:shd w:val="clear" w:color="auto" w:fill="ACB9CA" w:themeFill="text2" w:themeFillTint="66"/>
        <w:tblLook w:val="04A0" w:firstRow="1" w:lastRow="0" w:firstColumn="1" w:lastColumn="0" w:noHBand="0" w:noVBand="1"/>
        <w:tblPrChange w:id="1451" w:author="DELL" w:date="2020-07-30T11:28:00Z">
          <w:tblPr>
            <w:tblStyle w:val="a3"/>
            <w:tblW w:w="9639" w:type="dxa"/>
            <w:jc w:val="center"/>
            <w:shd w:val="clear" w:color="auto" w:fill="ACB9CA" w:themeFill="text2" w:themeFillTint="66"/>
            <w:tblLook w:val="04A0" w:firstRow="1" w:lastRow="0" w:firstColumn="1" w:lastColumn="0" w:noHBand="0" w:noVBand="1"/>
          </w:tblPr>
        </w:tblPrChange>
      </w:tblPr>
      <w:tblGrid>
        <w:gridCol w:w="2010"/>
        <w:gridCol w:w="1910"/>
        <w:gridCol w:w="4439"/>
        <w:tblGridChange w:id="1452">
          <w:tblGrid>
            <w:gridCol w:w="2010"/>
            <w:gridCol w:w="1910"/>
            <w:gridCol w:w="5719"/>
          </w:tblGrid>
        </w:tblGridChange>
      </w:tblGrid>
      <w:tr w:rsidR="0020300A" w:rsidRPr="0065358C" w14:paraId="7DF0EB0B" w14:textId="77777777" w:rsidTr="0020300A">
        <w:trPr>
          <w:trHeight w:val="243"/>
          <w:jc w:val="center"/>
          <w:ins w:id="1453" w:author="DELL" w:date="2020-07-30T11:28:00Z"/>
          <w:trPrChange w:id="1454" w:author="DELL" w:date="2020-07-30T11:28:00Z">
            <w:trPr>
              <w:trHeight w:val="243"/>
              <w:jc w:val="center"/>
            </w:trPr>
          </w:trPrChange>
        </w:trPr>
        <w:tc>
          <w:tcPr>
            <w:tcW w:w="2010" w:type="dxa"/>
            <w:shd w:val="clear" w:color="auto" w:fill="ACB9CA" w:themeFill="text2" w:themeFillTint="66"/>
            <w:tcPrChange w:id="1455" w:author="DELL" w:date="2020-07-30T11:28:00Z">
              <w:tcPr>
                <w:tcW w:w="1680" w:type="dxa"/>
                <w:shd w:val="clear" w:color="auto" w:fill="ACB9CA" w:themeFill="text2" w:themeFillTint="66"/>
              </w:tcPr>
            </w:tcPrChange>
          </w:tcPr>
          <w:p w14:paraId="0D4885B7" w14:textId="77777777" w:rsidR="0020300A" w:rsidRPr="0065358C" w:rsidRDefault="0020300A" w:rsidP="007F713B">
            <w:pPr>
              <w:pStyle w:val="ad"/>
              <w:ind w:firstLine="0"/>
              <w:jc w:val="center"/>
              <w:rPr>
                <w:ins w:id="1456" w:author="DELL" w:date="2020-07-30T11:28:00Z"/>
                <w:rFonts w:ascii="宋体" w:hAnsi="宋体"/>
                <w:b/>
                <w:rPrChange w:id="1457" w:author="DELL" w:date="2020-07-30T14:56:00Z">
                  <w:rPr>
                    <w:ins w:id="1458" w:author="DELL" w:date="2020-07-30T11:28:00Z"/>
                    <w:b/>
                  </w:rPr>
                </w:rPrChange>
              </w:rPr>
            </w:pPr>
            <w:ins w:id="1459" w:author="DELL" w:date="2020-07-30T11:28:00Z">
              <w:r w:rsidRPr="0065358C">
                <w:rPr>
                  <w:rFonts w:ascii="宋体" w:hAnsi="宋体" w:hint="eastAsia"/>
                  <w:b/>
                  <w:rPrChange w:id="1460" w:author="DELL" w:date="2020-07-30T14:56:00Z">
                    <w:rPr>
                      <w:rFonts w:hint="eastAsia"/>
                      <w:b/>
                    </w:rPr>
                  </w:rPrChange>
                </w:rPr>
                <w:t>参数</w:t>
              </w:r>
            </w:ins>
          </w:p>
        </w:tc>
        <w:tc>
          <w:tcPr>
            <w:tcW w:w="1910" w:type="dxa"/>
            <w:shd w:val="clear" w:color="auto" w:fill="ACB9CA" w:themeFill="text2" w:themeFillTint="66"/>
            <w:tcPrChange w:id="1461" w:author="DELL" w:date="2020-07-30T11:28:00Z">
              <w:tcPr>
                <w:tcW w:w="1736" w:type="dxa"/>
                <w:shd w:val="clear" w:color="auto" w:fill="ACB9CA" w:themeFill="text2" w:themeFillTint="66"/>
              </w:tcPr>
            </w:tcPrChange>
          </w:tcPr>
          <w:p w14:paraId="323E6DA9" w14:textId="77777777" w:rsidR="0020300A" w:rsidRPr="0065358C" w:rsidRDefault="0020300A" w:rsidP="007F713B">
            <w:pPr>
              <w:pStyle w:val="ad"/>
              <w:ind w:firstLine="0"/>
              <w:jc w:val="center"/>
              <w:rPr>
                <w:ins w:id="1462" w:author="DELL" w:date="2020-07-30T11:28:00Z"/>
                <w:rFonts w:ascii="宋体" w:hAnsi="宋体"/>
                <w:b/>
                <w:rPrChange w:id="1463" w:author="DELL" w:date="2020-07-30T14:56:00Z">
                  <w:rPr>
                    <w:ins w:id="1464" w:author="DELL" w:date="2020-07-30T11:28:00Z"/>
                    <w:b/>
                  </w:rPr>
                </w:rPrChange>
              </w:rPr>
            </w:pPr>
            <w:ins w:id="1465" w:author="DELL" w:date="2020-07-30T11:28:00Z">
              <w:r w:rsidRPr="0065358C">
                <w:rPr>
                  <w:rFonts w:ascii="宋体" w:hAnsi="宋体" w:hint="eastAsia"/>
                  <w:b/>
                  <w:rPrChange w:id="1466" w:author="DELL" w:date="2020-07-30T14:56:00Z">
                    <w:rPr>
                      <w:rFonts w:hint="eastAsia"/>
                      <w:b/>
                    </w:rPr>
                  </w:rPrChange>
                </w:rPr>
                <w:t>类型</w:t>
              </w:r>
              <w:r w:rsidRPr="0065358C">
                <w:rPr>
                  <w:rFonts w:ascii="宋体" w:hAnsi="宋体"/>
                  <w:b/>
                  <w:rPrChange w:id="1467" w:author="DELL" w:date="2020-07-30T14:56:00Z">
                    <w:rPr>
                      <w:b/>
                    </w:rPr>
                  </w:rPrChange>
                </w:rPr>
                <w:t>(</w:t>
              </w:r>
              <w:r w:rsidRPr="0065358C">
                <w:rPr>
                  <w:rFonts w:ascii="宋体" w:hAnsi="宋体" w:hint="eastAsia"/>
                  <w:b/>
                  <w:rPrChange w:id="1468" w:author="DELL" w:date="2020-07-30T14:56:00Z">
                    <w:rPr>
                      <w:rFonts w:hint="eastAsia"/>
                      <w:b/>
                    </w:rPr>
                  </w:rPrChange>
                </w:rPr>
                <w:t>字符长度</w:t>
              </w:r>
              <w:r w:rsidRPr="0065358C">
                <w:rPr>
                  <w:rFonts w:ascii="宋体" w:hAnsi="宋体"/>
                  <w:b/>
                  <w:rPrChange w:id="1469" w:author="DELL" w:date="2020-07-30T14:56:00Z">
                    <w:rPr>
                      <w:b/>
                    </w:rPr>
                  </w:rPrChange>
                </w:rPr>
                <w:t>)</w:t>
              </w:r>
            </w:ins>
          </w:p>
        </w:tc>
        <w:tc>
          <w:tcPr>
            <w:tcW w:w="4439" w:type="dxa"/>
            <w:shd w:val="clear" w:color="auto" w:fill="ACB9CA" w:themeFill="text2" w:themeFillTint="66"/>
            <w:tcPrChange w:id="1470" w:author="DELL" w:date="2020-07-30T11:28:00Z">
              <w:tcPr>
                <w:tcW w:w="5197" w:type="dxa"/>
                <w:shd w:val="clear" w:color="auto" w:fill="ACB9CA" w:themeFill="text2" w:themeFillTint="66"/>
              </w:tcPr>
            </w:tcPrChange>
          </w:tcPr>
          <w:p w14:paraId="2001BE5E" w14:textId="77777777" w:rsidR="0020300A" w:rsidRPr="0065358C" w:rsidRDefault="0020300A" w:rsidP="007F713B">
            <w:pPr>
              <w:pStyle w:val="ad"/>
              <w:ind w:firstLine="0"/>
              <w:jc w:val="center"/>
              <w:rPr>
                <w:ins w:id="1471" w:author="DELL" w:date="2020-07-30T11:28:00Z"/>
                <w:rFonts w:ascii="宋体" w:hAnsi="宋体"/>
                <w:b/>
                <w:rPrChange w:id="1472" w:author="DELL" w:date="2020-07-30T14:56:00Z">
                  <w:rPr>
                    <w:ins w:id="1473" w:author="DELL" w:date="2020-07-30T11:28:00Z"/>
                    <w:b/>
                  </w:rPr>
                </w:rPrChange>
              </w:rPr>
            </w:pPr>
            <w:ins w:id="1474" w:author="DELL" w:date="2020-07-30T11:28:00Z">
              <w:r w:rsidRPr="0065358C">
                <w:rPr>
                  <w:rFonts w:ascii="宋体" w:hAnsi="宋体" w:hint="eastAsia"/>
                  <w:b/>
                  <w:rPrChange w:id="1475" w:author="DELL" w:date="2020-07-30T14:56:00Z">
                    <w:rPr>
                      <w:rFonts w:hint="eastAsia"/>
                      <w:b/>
                    </w:rPr>
                  </w:rPrChange>
                </w:rPr>
                <w:t>参数说明</w:t>
              </w:r>
            </w:ins>
          </w:p>
        </w:tc>
      </w:tr>
      <w:tr w:rsidR="0020300A" w:rsidRPr="0065358C" w14:paraId="136B1961" w14:textId="77777777" w:rsidTr="0020300A">
        <w:trPr>
          <w:trHeight w:val="243"/>
          <w:jc w:val="center"/>
          <w:ins w:id="1476" w:author="DELL" w:date="2020-07-30T11:28:00Z"/>
          <w:trPrChange w:id="1477" w:author="DELL" w:date="2020-07-30T11:28:00Z">
            <w:trPr>
              <w:trHeight w:val="243"/>
              <w:jc w:val="center"/>
            </w:trPr>
          </w:trPrChange>
        </w:trPr>
        <w:tc>
          <w:tcPr>
            <w:tcW w:w="2010" w:type="dxa"/>
            <w:shd w:val="clear" w:color="auto" w:fill="auto"/>
            <w:tcPrChange w:id="1478" w:author="DELL" w:date="2020-07-30T11:28:00Z">
              <w:tcPr>
                <w:tcW w:w="1680" w:type="dxa"/>
                <w:shd w:val="clear" w:color="auto" w:fill="auto"/>
              </w:tcPr>
            </w:tcPrChange>
          </w:tcPr>
          <w:p w14:paraId="1E760F77" w14:textId="77777777" w:rsidR="0020300A" w:rsidRPr="0065358C" w:rsidRDefault="0020300A" w:rsidP="007F713B">
            <w:pPr>
              <w:rPr>
                <w:ins w:id="1479" w:author="DELL" w:date="2020-07-30T11:28:00Z"/>
                <w:rFonts w:ascii="宋体" w:eastAsia="宋体" w:hAnsi="宋体"/>
                <w:szCs w:val="20"/>
                <w:rPrChange w:id="1480" w:author="DELL" w:date="2020-07-30T14:56:00Z">
                  <w:rPr>
                    <w:ins w:id="1481" w:author="DELL" w:date="2020-07-30T11:28:00Z"/>
                    <w:rFonts w:ascii="Times New Roman" w:hAnsi="Times New Roman"/>
                    <w:szCs w:val="20"/>
                  </w:rPr>
                </w:rPrChange>
              </w:rPr>
            </w:pPr>
            <w:ins w:id="1482" w:author="DELL" w:date="2020-07-30T11:28:00Z">
              <w:r w:rsidRPr="0065358C">
                <w:rPr>
                  <w:rFonts w:ascii="宋体" w:eastAsia="宋体" w:hAnsi="宋体"/>
                  <w:rPrChange w:id="1483" w:author="DELL" w:date="2020-07-30T14:56:00Z">
                    <w:rPr/>
                  </w:rPrChange>
                </w:rPr>
                <w:t>officialResidence</w:t>
              </w:r>
            </w:ins>
          </w:p>
        </w:tc>
        <w:tc>
          <w:tcPr>
            <w:tcW w:w="1910" w:type="dxa"/>
            <w:shd w:val="clear" w:color="auto" w:fill="auto"/>
            <w:tcPrChange w:id="1484" w:author="DELL" w:date="2020-07-30T11:28:00Z">
              <w:tcPr>
                <w:tcW w:w="1736" w:type="dxa"/>
                <w:shd w:val="clear" w:color="auto" w:fill="auto"/>
              </w:tcPr>
            </w:tcPrChange>
          </w:tcPr>
          <w:p w14:paraId="323C157C" w14:textId="77777777" w:rsidR="0020300A" w:rsidRPr="0065358C" w:rsidRDefault="0020300A" w:rsidP="007F713B">
            <w:pPr>
              <w:rPr>
                <w:ins w:id="1485" w:author="DELL" w:date="2020-07-30T11:28:00Z"/>
                <w:rFonts w:ascii="宋体" w:eastAsia="宋体" w:hAnsi="宋体"/>
                <w:color w:val="2E74B5" w:themeColor="accent1" w:themeShade="BF"/>
                <w:szCs w:val="20"/>
                <w:rPrChange w:id="1486" w:author="DELL" w:date="2020-07-30T14:56:00Z">
                  <w:rPr>
                    <w:ins w:id="1487" w:author="DELL" w:date="2020-07-30T11:28:00Z"/>
                    <w:rFonts w:ascii="Times New Roman" w:hAnsi="Times New Roman"/>
                    <w:color w:val="2E74B5" w:themeColor="accent1" w:themeShade="BF"/>
                    <w:szCs w:val="20"/>
                  </w:rPr>
                </w:rPrChange>
              </w:rPr>
            </w:pPr>
            <w:ins w:id="1488" w:author="DELL" w:date="2020-07-30T11:28:00Z">
              <w:r w:rsidRPr="0065358C">
                <w:rPr>
                  <w:rFonts w:ascii="宋体" w:eastAsia="宋体" w:hAnsi="宋体"/>
                  <w:color w:val="2E74B5" w:themeColor="accent1" w:themeShade="BF"/>
                  <w:szCs w:val="20"/>
                  <w:rPrChange w:id="1489" w:author="DELL" w:date="2020-07-30T14:56:00Z">
                    <w:rPr>
                      <w:rFonts w:ascii="Times New Roman" w:hAnsi="Times New Roman"/>
                      <w:color w:val="2E74B5" w:themeColor="accent1" w:themeShade="BF"/>
                      <w:szCs w:val="20"/>
                    </w:rPr>
                  </w:rPrChange>
                </w:rPr>
                <w:t>String</w:t>
              </w:r>
            </w:ins>
          </w:p>
        </w:tc>
        <w:tc>
          <w:tcPr>
            <w:tcW w:w="4439" w:type="dxa"/>
            <w:shd w:val="clear" w:color="auto" w:fill="auto"/>
            <w:tcPrChange w:id="1490" w:author="DELL" w:date="2020-07-30T11:28:00Z">
              <w:tcPr>
                <w:tcW w:w="5197" w:type="dxa"/>
                <w:shd w:val="clear" w:color="auto" w:fill="auto"/>
              </w:tcPr>
            </w:tcPrChange>
          </w:tcPr>
          <w:p w14:paraId="4610F3F0" w14:textId="77777777" w:rsidR="0020300A" w:rsidRPr="0065358C" w:rsidRDefault="0020300A" w:rsidP="007F713B">
            <w:pPr>
              <w:rPr>
                <w:ins w:id="1491" w:author="DELL" w:date="2020-07-30T11:28:00Z"/>
                <w:rFonts w:ascii="宋体" w:eastAsia="宋体" w:hAnsi="宋体"/>
                <w:szCs w:val="20"/>
                <w:rPrChange w:id="1492" w:author="DELL" w:date="2020-07-30T14:56:00Z">
                  <w:rPr>
                    <w:ins w:id="1493" w:author="DELL" w:date="2020-07-30T11:28:00Z"/>
                    <w:rFonts w:ascii="Times New Roman" w:hAnsi="Times New Roman"/>
                    <w:szCs w:val="20"/>
                  </w:rPr>
                </w:rPrChange>
              </w:rPr>
            </w:pPr>
            <w:ins w:id="1494" w:author="DELL" w:date="2020-07-30T11:28:00Z">
              <w:r w:rsidRPr="0065358C">
                <w:rPr>
                  <w:rFonts w:ascii="宋体" w:eastAsia="宋体" w:hAnsi="宋体" w:hint="eastAsia"/>
                  <w:szCs w:val="20"/>
                  <w:rPrChange w:id="1495" w:author="DELL" w:date="2020-07-30T14:56:00Z">
                    <w:rPr>
                      <w:rFonts w:ascii="Times New Roman" w:hAnsi="Times New Roman" w:hint="eastAsia"/>
                      <w:szCs w:val="20"/>
                    </w:rPr>
                  </w:rPrChange>
                </w:rPr>
                <w:t>法定住所</w:t>
              </w:r>
            </w:ins>
          </w:p>
        </w:tc>
      </w:tr>
      <w:tr w:rsidR="0020300A" w:rsidRPr="0065358C" w14:paraId="351CE235" w14:textId="77777777" w:rsidTr="0020300A">
        <w:trPr>
          <w:trHeight w:val="243"/>
          <w:jc w:val="center"/>
          <w:ins w:id="1496" w:author="DELL" w:date="2020-07-30T11:28:00Z"/>
          <w:trPrChange w:id="1497" w:author="DELL" w:date="2020-07-30T11:28:00Z">
            <w:trPr>
              <w:trHeight w:val="243"/>
              <w:jc w:val="center"/>
            </w:trPr>
          </w:trPrChange>
        </w:trPr>
        <w:tc>
          <w:tcPr>
            <w:tcW w:w="2010" w:type="dxa"/>
            <w:shd w:val="clear" w:color="auto" w:fill="auto"/>
            <w:tcPrChange w:id="1498" w:author="DELL" w:date="2020-07-30T11:28:00Z">
              <w:tcPr>
                <w:tcW w:w="1680" w:type="dxa"/>
                <w:shd w:val="clear" w:color="auto" w:fill="auto"/>
              </w:tcPr>
            </w:tcPrChange>
          </w:tcPr>
          <w:p w14:paraId="0EB953E4" w14:textId="77777777" w:rsidR="0020300A" w:rsidRPr="0065358C" w:rsidRDefault="0020300A" w:rsidP="007F713B">
            <w:pPr>
              <w:rPr>
                <w:ins w:id="1499" w:author="DELL" w:date="2020-07-30T11:28:00Z"/>
                <w:rFonts w:ascii="宋体" w:eastAsia="宋体" w:hAnsi="宋体"/>
                <w:rPrChange w:id="1500" w:author="DELL" w:date="2020-07-30T14:56:00Z">
                  <w:rPr>
                    <w:ins w:id="1501" w:author="DELL" w:date="2020-07-30T11:28:00Z"/>
                  </w:rPr>
                </w:rPrChange>
              </w:rPr>
            </w:pPr>
            <w:ins w:id="1502" w:author="DELL" w:date="2020-07-30T11:28:00Z">
              <w:r w:rsidRPr="0065358C">
                <w:rPr>
                  <w:rFonts w:ascii="宋体" w:eastAsia="宋体" w:hAnsi="宋体"/>
                  <w:rPrChange w:id="1503" w:author="DELL" w:date="2020-07-30T14:56:00Z">
                    <w:rPr/>
                  </w:rPrChange>
                </w:rPr>
                <w:t>organizationCode</w:t>
              </w:r>
            </w:ins>
          </w:p>
        </w:tc>
        <w:tc>
          <w:tcPr>
            <w:tcW w:w="1910" w:type="dxa"/>
            <w:shd w:val="clear" w:color="auto" w:fill="auto"/>
            <w:tcPrChange w:id="1504" w:author="DELL" w:date="2020-07-30T11:28:00Z">
              <w:tcPr>
                <w:tcW w:w="1736" w:type="dxa"/>
                <w:shd w:val="clear" w:color="auto" w:fill="auto"/>
              </w:tcPr>
            </w:tcPrChange>
          </w:tcPr>
          <w:p w14:paraId="76D40766" w14:textId="77777777" w:rsidR="0020300A" w:rsidRPr="0065358C" w:rsidRDefault="0020300A" w:rsidP="007F713B">
            <w:pPr>
              <w:rPr>
                <w:ins w:id="1505" w:author="DELL" w:date="2020-07-30T11:28:00Z"/>
                <w:rFonts w:ascii="宋体" w:eastAsia="宋体" w:hAnsi="宋体"/>
                <w:color w:val="2E74B5" w:themeColor="accent1" w:themeShade="BF"/>
                <w:rPrChange w:id="1506" w:author="DELL" w:date="2020-07-30T14:56:00Z">
                  <w:rPr>
                    <w:ins w:id="1507" w:author="DELL" w:date="2020-07-30T11:28:00Z"/>
                    <w:color w:val="2E74B5" w:themeColor="accent1" w:themeShade="BF"/>
                  </w:rPr>
                </w:rPrChange>
              </w:rPr>
            </w:pPr>
            <w:ins w:id="1508" w:author="DELL" w:date="2020-07-30T11:28:00Z">
              <w:r w:rsidRPr="0065358C">
                <w:rPr>
                  <w:rFonts w:ascii="宋体" w:eastAsia="宋体" w:hAnsi="宋体"/>
                  <w:color w:val="2E74B5" w:themeColor="accent1" w:themeShade="BF"/>
                  <w:szCs w:val="20"/>
                  <w:rPrChange w:id="1509" w:author="DELL" w:date="2020-07-30T14:56:00Z">
                    <w:rPr>
                      <w:rFonts w:ascii="Times New Roman" w:hAnsi="Times New Roman"/>
                      <w:color w:val="2E74B5" w:themeColor="accent1" w:themeShade="BF"/>
                      <w:szCs w:val="20"/>
                    </w:rPr>
                  </w:rPrChange>
                </w:rPr>
                <w:t>String</w:t>
              </w:r>
            </w:ins>
          </w:p>
        </w:tc>
        <w:tc>
          <w:tcPr>
            <w:tcW w:w="4439" w:type="dxa"/>
            <w:shd w:val="clear" w:color="auto" w:fill="auto"/>
            <w:tcPrChange w:id="1510" w:author="DELL" w:date="2020-07-30T11:28:00Z">
              <w:tcPr>
                <w:tcW w:w="5197" w:type="dxa"/>
                <w:shd w:val="clear" w:color="auto" w:fill="auto"/>
              </w:tcPr>
            </w:tcPrChange>
          </w:tcPr>
          <w:p w14:paraId="3F2CCF63" w14:textId="77777777" w:rsidR="0020300A" w:rsidRPr="0065358C" w:rsidRDefault="0020300A" w:rsidP="007F713B">
            <w:pPr>
              <w:rPr>
                <w:ins w:id="1511" w:author="DELL" w:date="2020-07-30T11:28:00Z"/>
                <w:rFonts w:ascii="宋体" w:eastAsia="宋体" w:hAnsi="宋体"/>
                <w:rPrChange w:id="1512" w:author="DELL" w:date="2020-07-30T14:56:00Z">
                  <w:rPr>
                    <w:ins w:id="1513" w:author="DELL" w:date="2020-07-30T11:28:00Z"/>
                  </w:rPr>
                </w:rPrChange>
              </w:rPr>
            </w:pPr>
            <w:ins w:id="1514" w:author="DELL" w:date="2020-07-30T11:28:00Z">
              <w:r w:rsidRPr="0065358C">
                <w:rPr>
                  <w:rFonts w:ascii="宋体" w:eastAsia="宋体" w:hAnsi="宋体" w:hint="eastAsia"/>
                  <w:rPrChange w:id="1515" w:author="DELL" w:date="2020-07-30T14:56:00Z">
                    <w:rPr>
                      <w:rFonts w:hint="eastAsia"/>
                    </w:rPr>
                  </w:rPrChange>
                </w:rPr>
                <w:t>组织</w:t>
              </w:r>
              <w:r w:rsidRPr="0065358C">
                <w:rPr>
                  <w:rFonts w:ascii="宋体" w:eastAsia="宋体" w:hAnsi="宋体"/>
                  <w:rPrChange w:id="1516" w:author="DELL" w:date="2020-07-30T14:56:00Z">
                    <w:rPr/>
                  </w:rPrChange>
                </w:rPr>
                <w:t>机构代码</w:t>
              </w:r>
            </w:ins>
          </w:p>
        </w:tc>
      </w:tr>
      <w:tr w:rsidR="0020300A" w:rsidRPr="0065358C" w14:paraId="77E39FEC" w14:textId="77777777" w:rsidTr="0020300A">
        <w:trPr>
          <w:trHeight w:val="243"/>
          <w:jc w:val="center"/>
          <w:ins w:id="1517" w:author="DELL" w:date="2020-07-30T11:28:00Z"/>
          <w:trPrChange w:id="1518" w:author="DELL" w:date="2020-07-30T11:28:00Z">
            <w:trPr>
              <w:trHeight w:val="243"/>
              <w:jc w:val="center"/>
            </w:trPr>
          </w:trPrChange>
        </w:trPr>
        <w:tc>
          <w:tcPr>
            <w:tcW w:w="2010" w:type="dxa"/>
            <w:shd w:val="clear" w:color="auto" w:fill="auto"/>
            <w:tcPrChange w:id="1519" w:author="DELL" w:date="2020-07-30T11:28:00Z">
              <w:tcPr>
                <w:tcW w:w="1680" w:type="dxa"/>
                <w:shd w:val="clear" w:color="auto" w:fill="auto"/>
              </w:tcPr>
            </w:tcPrChange>
          </w:tcPr>
          <w:p w14:paraId="301ECB8B" w14:textId="77777777" w:rsidR="0020300A" w:rsidRPr="0065358C" w:rsidRDefault="0020300A" w:rsidP="007F713B">
            <w:pPr>
              <w:rPr>
                <w:ins w:id="1520" w:author="DELL" w:date="2020-07-30T11:28:00Z"/>
                <w:rFonts w:ascii="宋体" w:eastAsia="宋体" w:hAnsi="宋体"/>
                <w:rPrChange w:id="1521" w:author="DELL" w:date="2020-07-30T14:56:00Z">
                  <w:rPr>
                    <w:ins w:id="1522" w:author="DELL" w:date="2020-07-30T11:28:00Z"/>
                  </w:rPr>
                </w:rPrChange>
              </w:rPr>
            </w:pPr>
            <w:ins w:id="1523" w:author="DELL" w:date="2020-07-30T11:28:00Z">
              <w:r w:rsidRPr="0065358C">
                <w:rPr>
                  <w:rFonts w:ascii="宋体" w:eastAsia="宋体" w:hAnsi="宋体"/>
                  <w:rPrChange w:id="1524" w:author="DELL" w:date="2020-07-30T14:56:00Z">
                    <w:rPr/>
                  </w:rPrChange>
                </w:rPr>
                <w:t>organizationType</w:t>
              </w:r>
            </w:ins>
          </w:p>
        </w:tc>
        <w:tc>
          <w:tcPr>
            <w:tcW w:w="1910" w:type="dxa"/>
            <w:shd w:val="clear" w:color="auto" w:fill="auto"/>
            <w:tcPrChange w:id="1525" w:author="DELL" w:date="2020-07-30T11:28:00Z">
              <w:tcPr>
                <w:tcW w:w="1736" w:type="dxa"/>
                <w:shd w:val="clear" w:color="auto" w:fill="auto"/>
              </w:tcPr>
            </w:tcPrChange>
          </w:tcPr>
          <w:p w14:paraId="2873677E" w14:textId="77777777" w:rsidR="0020300A" w:rsidRPr="0065358C" w:rsidRDefault="0020300A" w:rsidP="007F713B">
            <w:pPr>
              <w:rPr>
                <w:ins w:id="1526" w:author="DELL" w:date="2020-07-30T11:28:00Z"/>
                <w:rFonts w:ascii="宋体" w:eastAsia="宋体" w:hAnsi="宋体"/>
                <w:color w:val="2E74B5" w:themeColor="accent1" w:themeShade="BF"/>
                <w:rPrChange w:id="1527" w:author="DELL" w:date="2020-07-30T14:56:00Z">
                  <w:rPr>
                    <w:ins w:id="1528" w:author="DELL" w:date="2020-07-30T11:28:00Z"/>
                    <w:color w:val="2E74B5" w:themeColor="accent1" w:themeShade="BF"/>
                  </w:rPr>
                </w:rPrChange>
              </w:rPr>
            </w:pPr>
            <w:ins w:id="1529" w:author="DELL" w:date="2020-07-30T11:28:00Z">
              <w:r w:rsidRPr="0065358C">
                <w:rPr>
                  <w:rFonts w:ascii="宋体" w:eastAsia="宋体" w:hAnsi="宋体"/>
                  <w:color w:val="2E74B5" w:themeColor="accent1" w:themeShade="BF"/>
                  <w:rPrChange w:id="1530" w:author="DELL" w:date="2020-07-30T14:56:00Z">
                    <w:rPr>
                      <w:color w:val="2E74B5" w:themeColor="accent1" w:themeShade="BF"/>
                    </w:rPr>
                  </w:rPrChange>
                </w:rPr>
                <w:t>Long</w:t>
              </w:r>
            </w:ins>
          </w:p>
        </w:tc>
        <w:tc>
          <w:tcPr>
            <w:tcW w:w="4439" w:type="dxa"/>
            <w:shd w:val="clear" w:color="auto" w:fill="auto"/>
            <w:tcPrChange w:id="1531" w:author="DELL" w:date="2020-07-30T11:28:00Z">
              <w:tcPr>
                <w:tcW w:w="5197" w:type="dxa"/>
                <w:shd w:val="clear" w:color="auto" w:fill="auto"/>
              </w:tcPr>
            </w:tcPrChange>
          </w:tcPr>
          <w:p w14:paraId="6E561800" w14:textId="7CF3B6CA" w:rsidR="0020300A" w:rsidRPr="0065358C" w:rsidRDefault="0020300A" w:rsidP="007F713B">
            <w:pPr>
              <w:rPr>
                <w:ins w:id="1532" w:author="DELL" w:date="2020-07-30T11:28:00Z"/>
                <w:rFonts w:ascii="宋体" w:eastAsia="宋体" w:hAnsi="宋体"/>
                <w:rPrChange w:id="1533" w:author="DELL" w:date="2020-07-30T14:56:00Z">
                  <w:rPr>
                    <w:ins w:id="1534" w:author="DELL" w:date="2020-07-30T11:28:00Z"/>
                  </w:rPr>
                </w:rPrChange>
              </w:rPr>
            </w:pPr>
            <w:ins w:id="1535" w:author="DELL" w:date="2020-07-30T11:28:00Z">
              <w:r w:rsidRPr="0065358C">
                <w:rPr>
                  <w:rFonts w:ascii="宋体" w:eastAsia="宋体" w:hAnsi="宋体" w:hint="eastAsia"/>
                  <w:rPrChange w:id="1536" w:author="DELL" w:date="2020-07-30T14:56:00Z">
                    <w:rPr>
                      <w:rFonts w:hint="eastAsia"/>
                    </w:rPr>
                  </w:rPrChange>
                </w:rPr>
                <w:t>机构</w:t>
              </w:r>
              <w:r w:rsidRPr="0065358C">
                <w:rPr>
                  <w:rFonts w:ascii="宋体" w:eastAsia="宋体" w:hAnsi="宋体"/>
                  <w:rPrChange w:id="1537" w:author="DELL" w:date="2020-07-30T14:56:00Z">
                    <w:rPr/>
                  </w:rPrChange>
                </w:rPr>
                <w:t>类型</w:t>
              </w:r>
              <w:r w:rsidRPr="0065358C">
                <w:rPr>
                  <w:rFonts w:ascii="宋体" w:eastAsia="宋体" w:hAnsi="宋体" w:hint="eastAsia"/>
                  <w:rPrChange w:id="1538" w:author="DELL" w:date="2020-07-30T14:56:00Z">
                    <w:rPr>
                      <w:rFonts w:hint="eastAsia"/>
                    </w:rPr>
                  </w:rPrChange>
                </w:rPr>
                <w:t>，参考</w:t>
              </w:r>
            </w:ins>
            <w:ins w:id="1539" w:author="DELL" w:date="2020-07-30T14:34:00Z">
              <w:r w:rsidR="00401022" w:rsidRPr="007F1EDF">
                <w:rPr>
                  <w:rFonts w:ascii="宋体" w:eastAsia="宋体" w:hAnsi="宋体"/>
                </w:rPr>
                <w:fldChar w:fldCharType="begin"/>
              </w:r>
              <w:r w:rsidR="00401022" w:rsidRPr="0065358C">
                <w:rPr>
                  <w:rFonts w:ascii="宋体" w:eastAsia="宋体" w:hAnsi="宋体"/>
                </w:rPr>
                <w:instrText xml:space="preserve"> HYPERLINK  \l "</w:instrText>
              </w:r>
              <w:r w:rsidR="00401022" w:rsidRPr="0065358C">
                <w:rPr>
                  <w:rFonts w:ascii="宋体" w:eastAsia="宋体" w:hAnsi="宋体" w:hint="eastAsia"/>
                </w:rPr>
                <w:instrText>机构类型</w:instrText>
              </w:r>
              <w:r w:rsidR="00401022" w:rsidRPr="0065358C">
                <w:rPr>
                  <w:rFonts w:ascii="宋体" w:eastAsia="宋体" w:hAnsi="宋体"/>
                </w:rPr>
                <w:instrText xml:space="preserve">" </w:instrText>
              </w:r>
              <w:r w:rsidR="00401022" w:rsidRPr="007F1EDF">
                <w:rPr>
                  <w:rFonts w:ascii="宋体" w:eastAsia="宋体" w:hAnsi="宋体"/>
                  <w:rPrChange w:id="1540" w:author="DELL" w:date="2020-07-30T14:56:00Z">
                    <w:rPr>
                      <w:rFonts w:ascii="宋体" w:eastAsia="宋体" w:hAnsi="宋体"/>
                    </w:rPr>
                  </w:rPrChange>
                </w:rPr>
                <w:fldChar w:fldCharType="separate"/>
              </w:r>
              <w:r w:rsidR="00401022" w:rsidRPr="0065358C">
                <w:rPr>
                  <w:rStyle w:val="ac"/>
                  <w:rFonts w:ascii="宋体" w:eastAsia="宋体" w:hAnsi="宋体" w:hint="eastAsia"/>
                  <w:rPrChange w:id="1541" w:author="DELL" w:date="2020-07-30T14:56:00Z">
                    <w:rPr>
                      <w:rStyle w:val="ac"/>
                      <w:rFonts w:hint="eastAsia"/>
                    </w:rPr>
                  </w:rPrChange>
                </w:rPr>
                <w:t>机构类型</w:t>
              </w:r>
              <w:r w:rsidR="00401022" w:rsidRPr="007F1EDF">
                <w:rPr>
                  <w:rFonts w:ascii="宋体" w:eastAsia="宋体" w:hAnsi="宋体"/>
                </w:rPr>
                <w:fldChar w:fldCharType="end"/>
              </w:r>
            </w:ins>
          </w:p>
        </w:tc>
      </w:tr>
      <w:tr w:rsidR="0020300A" w:rsidRPr="0065358C" w14:paraId="2EDFA3A3" w14:textId="77777777" w:rsidTr="0020300A">
        <w:trPr>
          <w:trHeight w:val="243"/>
          <w:jc w:val="center"/>
          <w:ins w:id="1542" w:author="DELL" w:date="2020-07-30T11:28:00Z"/>
          <w:trPrChange w:id="1543" w:author="DELL" w:date="2020-07-30T11:28:00Z">
            <w:trPr>
              <w:trHeight w:val="243"/>
              <w:jc w:val="center"/>
            </w:trPr>
          </w:trPrChange>
        </w:trPr>
        <w:tc>
          <w:tcPr>
            <w:tcW w:w="2010" w:type="dxa"/>
            <w:shd w:val="clear" w:color="auto" w:fill="auto"/>
            <w:tcPrChange w:id="1544" w:author="DELL" w:date="2020-07-30T11:28:00Z">
              <w:tcPr>
                <w:tcW w:w="1680" w:type="dxa"/>
                <w:shd w:val="clear" w:color="auto" w:fill="auto"/>
              </w:tcPr>
            </w:tcPrChange>
          </w:tcPr>
          <w:p w14:paraId="727B1E89" w14:textId="77777777" w:rsidR="0020300A" w:rsidRPr="0065358C" w:rsidRDefault="0020300A" w:rsidP="007F713B">
            <w:pPr>
              <w:rPr>
                <w:ins w:id="1545" w:author="DELL" w:date="2020-07-30T11:28:00Z"/>
                <w:rFonts w:ascii="宋体" w:eastAsia="宋体" w:hAnsi="宋体"/>
                <w:rPrChange w:id="1546" w:author="DELL" w:date="2020-07-30T14:56:00Z">
                  <w:rPr>
                    <w:ins w:id="1547" w:author="DELL" w:date="2020-07-30T11:28:00Z"/>
                  </w:rPr>
                </w:rPrChange>
              </w:rPr>
            </w:pPr>
            <w:ins w:id="1548" w:author="DELL" w:date="2020-07-30T11:28:00Z">
              <w:r w:rsidRPr="0065358C">
                <w:rPr>
                  <w:rFonts w:ascii="宋体" w:eastAsia="宋体" w:hAnsi="宋体"/>
                  <w:rPrChange w:id="1549" w:author="DELL" w:date="2020-07-30T14:56:00Z">
                    <w:rPr/>
                  </w:rPrChange>
                </w:rPr>
                <w:t>email</w:t>
              </w:r>
            </w:ins>
          </w:p>
        </w:tc>
        <w:tc>
          <w:tcPr>
            <w:tcW w:w="1910" w:type="dxa"/>
            <w:shd w:val="clear" w:color="auto" w:fill="auto"/>
            <w:tcPrChange w:id="1550" w:author="DELL" w:date="2020-07-30T11:28:00Z">
              <w:tcPr>
                <w:tcW w:w="1736" w:type="dxa"/>
                <w:shd w:val="clear" w:color="auto" w:fill="auto"/>
              </w:tcPr>
            </w:tcPrChange>
          </w:tcPr>
          <w:p w14:paraId="784F6D12" w14:textId="77777777" w:rsidR="0020300A" w:rsidRPr="0065358C" w:rsidRDefault="0020300A" w:rsidP="007F713B">
            <w:pPr>
              <w:rPr>
                <w:ins w:id="1551" w:author="DELL" w:date="2020-07-30T11:28:00Z"/>
                <w:rFonts w:ascii="宋体" w:eastAsia="宋体" w:hAnsi="宋体"/>
                <w:color w:val="2E74B5" w:themeColor="accent1" w:themeShade="BF"/>
                <w:rPrChange w:id="1552" w:author="DELL" w:date="2020-07-30T14:56:00Z">
                  <w:rPr>
                    <w:ins w:id="1553" w:author="DELL" w:date="2020-07-30T11:28:00Z"/>
                    <w:color w:val="2E74B5" w:themeColor="accent1" w:themeShade="BF"/>
                  </w:rPr>
                </w:rPrChange>
              </w:rPr>
            </w:pPr>
            <w:ins w:id="1554" w:author="DELL" w:date="2020-07-30T11:28:00Z">
              <w:r w:rsidRPr="0065358C">
                <w:rPr>
                  <w:rFonts w:ascii="宋体" w:eastAsia="宋体" w:hAnsi="宋体"/>
                  <w:color w:val="2E74B5" w:themeColor="accent1" w:themeShade="BF"/>
                  <w:rPrChange w:id="1555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4439" w:type="dxa"/>
            <w:shd w:val="clear" w:color="auto" w:fill="auto"/>
            <w:tcPrChange w:id="1556" w:author="DELL" w:date="2020-07-30T11:28:00Z">
              <w:tcPr>
                <w:tcW w:w="5197" w:type="dxa"/>
                <w:shd w:val="clear" w:color="auto" w:fill="auto"/>
              </w:tcPr>
            </w:tcPrChange>
          </w:tcPr>
          <w:p w14:paraId="1A183CC2" w14:textId="77777777" w:rsidR="0020300A" w:rsidRPr="0065358C" w:rsidRDefault="0020300A" w:rsidP="007F713B">
            <w:pPr>
              <w:rPr>
                <w:ins w:id="1557" w:author="DELL" w:date="2020-07-30T11:28:00Z"/>
                <w:rFonts w:ascii="宋体" w:eastAsia="宋体" w:hAnsi="宋体"/>
                <w:rPrChange w:id="1558" w:author="DELL" w:date="2020-07-30T14:56:00Z">
                  <w:rPr>
                    <w:ins w:id="1559" w:author="DELL" w:date="2020-07-30T11:28:00Z"/>
                  </w:rPr>
                </w:rPrChange>
              </w:rPr>
            </w:pPr>
            <w:ins w:id="1560" w:author="DELL" w:date="2020-07-30T11:28:00Z">
              <w:r w:rsidRPr="0065358C">
                <w:rPr>
                  <w:rFonts w:ascii="宋体" w:eastAsia="宋体" w:hAnsi="宋体" w:hint="eastAsia"/>
                  <w:rPrChange w:id="1561" w:author="DELL" w:date="2020-07-30T14:56:00Z">
                    <w:rPr>
                      <w:rFonts w:hint="eastAsia"/>
                    </w:rPr>
                  </w:rPrChange>
                </w:rPr>
                <w:t>机构</w:t>
              </w:r>
              <w:r w:rsidRPr="0065358C">
                <w:rPr>
                  <w:rFonts w:ascii="宋体" w:eastAsia="宋体" w:hAnsi="宋体"/>
                  <w:rPrChange w:id="1562" w:author="DELL" w:date="2020-07-30T14:56:00Z">
                    <w:rPr/>
                  </w:rPrChange>
                </w:rPr>
                <w:t>email</w:t>
              </w:r>
            </w:ins>
          </w:p>
        </w:tc>
      </w:tr>
      <w:tr w:rsidR="0020300A" w:rsidRPr="0065358C" w14:paraId="0D5A2DFD" w14:textId="77777777" w:rsidTr="0020300A">
        <w:trPr>
          <w:trHeight w:val="243"/>
          <w:jc w:val="center"/>
          <w:ins w:id="1563" w:author="DELL" w:date="2020-07-30T11:28:00Z"/>
          <w:trPrChange w:id="1564" w:author="DELL" w:date="2020-07-30T11:28:00Z">
            <w:trPr>
              <w:trHeight w:val="243"/>
              <w:jc w:val="center"/>
            </w:trPr>
          </w:trPrChange>
        </w:trPr>
        <w:tc>
          <w:tcPr>
            <w:tcW w:w="2010" w:type="dxa"/>
            <w:shd w:val="clear" w:color="auto" w:fill="auto"/>
            <w:tcPrChange w:id="1565" w:author="DELL" w:date="2020-07-30T11:28:00Z">
              <w:tcPr>
                <w:tcW w:w="1680" w:type="dxa"/>
                <w:shd w:val="clear" w:color="auto" w:fill="auto"/>
              </w:tcPr>
            </w:tcPrChange>
          </w:tcPr>
          <w:p w14:paraId="549570CA" w14:textId="77777777" w:rsidR="0020300A" w:rsidRPr="0065358C" w:rsidRDefault="0020300A" w:rsidP="007F713B">
            <w:pPr>
              <w:rPr>
                <w:ins w:id="1566" w:author="DELL" w:date="2020-07-30T11:28:00Z"/>
                <w:rFonts w:ascii="宋体" w:eastAsia="宋体" w:hAnsi="宋体"/>
                <w:rPrChange w:id="1567" w:author="DELL" w:date="2020-07-30T14:56:00Z">
                  <w:rPr>
                    <w:ins w:id="1568" w:author="DELL" w:date="2020-07-30T11:28:00Z"/>
                  </w:rPr>
                </w:rPrChange>
              </w:rPr>
            </w:pPr>
            <w:ins w:id="1569" w:author="DELL" w:date="2020-07-30T11:28:00Z">
              <w:r w:rsidRPr="0065358C">
                <w:rPr>
                  <w:rFonts w:ascii="宋体" w:eastAsia="宋体" w:hAnsi="宋体"/>
                  <w:rPrChange w:id="1570" w:author="DELL" w:date="2020-07-30T14:56:00Z">
                    <w:rPr/>
                  </w:rPrChange>
                </w:rPr>
                <w:t>identityType</w:t>
              </w:r>
            </w:ins>
          </w:p>
        </w:tc>
        <w:tc>
          <w:tcPr>
            <w:tcW w:w="1910" w:type="dxa"/>
            <w:shd w:val="clear" w:color="auto" w:fill="auto"/>
            <w:tcPrChange w:id="1571" w:author="DELL" w:date="2020-07-30T11:28:00Z">
              <w:tcPr>
                <w:tcW w:w="1736" w:type="dxa"/>
                <w:shd w:val="clear" w:color="auto" w:fill="auto"/>
              </w:tcPr>
            </w:tcPrChange>
          </w:tcPr>
          <w:p w14:paraId="0414E7A7" w14:textId="77777777" w:rsidR="0020300A" w:rsidRPr="0065358C" w:rsidRDefault="0020300A" w:rsidP="007F713B">
            <w:pPr>
              <w:rPr>
                <w:ins w:id="1572" w:author="DELL" w:date="2020-07-30T11:28:00Z"/>
                <w:rFonts w:ascii="宋体" w:eastAsia="宋体" w:hAnsi="宋体"/>
                <w:color w:val="2E74B5" w:themeColor="accent1" w:themeShade="BF"/>
                <w:rPrChange w:id="1573" w:author="DELL" w:date="2020-07-30T14:56:00Z">
                  <w:rPr>
                    <w:ins w:id="1574" w:author="DELL" w:date="2020-07-30T11:28:00Z"/>
                    <w:color w:val="2E74B5" w:themeColor="accent1" w:themeShade="BF"/>
                  </w:rPr>
                </w:rPrChange>
              </w:rPr>
            </w:pPr>
            <w:ins w:id="1575" w:author="DELL" w:date="2020-07-30T11:28:00Z">
              <w:r w:rsidRPr="0065358C">
                <w:rPr>
                  <w:rFonts w:ascii="宋体" w:eastAsia="宋体" w:hAnsi="宋体"/>
                  <w:color w:val="2E74B5" w:themeColor="accent1" w:themeShade="BF"/>
                  <w:rPrChange w:id="1576" w:author="DELL" w:date="2020-07-30T14:56:00Z">
                    <w:rPr>
                      <w:color w:val="2E74B5" w:themeColor="accent1" w:themeShade="BF"/>
                    </w:rPr>
                  </w:rPrChange>
                </w:rPr>
                <w:t>Long</w:t>
              </w:r>
            </w:ins>
          </w:p>
        </w:tc>
        <w:tc>
          <w:tcPr>
            <w:tcW w:w="4439" w:type="dxa"/>
            <w:shd w:val="clear" w:color="auto" w:fill="auto"/>
            <w:tcPrChange w:id="1577" w:author="DELL" w:date="2020-07-30T11:28:00Z">
              <w:tcPr>
                <w:tcW w:w="5197" w:type="dxa"/>
                <w:shd w:val="clear" w:color="auto" w:fill="auto"/>
              </w:tcPr>
            </w:tcPrChange>
          </w:tcPr>
          <w:p w14:paraId="3107A538" w14:textId="42A3251A" w:rsidR="0020300A" w:rsidRPr="0065358C" w:rsidRDefault="0020300A" w:rsidP="007F713B">
            <w:pPr>
              <w:rPr>
                <w:ins w:id="1578" w:author="DELL" w:date="2020-07-30T11:28:00Z"/>
                <w:rFonts w:ascii="宋体" w:eastAsia="宋体" w:hAnsi="宋体"/>
                <w:rPrChange w:id="1579" w:author="DELL" w:date="2020-07-30T14:56:00Z">
                  <w:rPr>
                    <w:ins w:id="1580" w:author="DELL" w:date="2020-07-30T11:28:00Z"/>
                  </w:rPr>
                </w:rPrChange>
              </w:rPr>
            </w:pPr>
            <w:ins w:id="1581" w:author="DELL" w:date="2020-07-30T11:28:00Z">
              <w:r w:rsidRPr="0065358C">
                <w:rPr>
                  <w:rFonts w:ascii="宋体" w:eastAsia="宋体" w:hAnsi="宋体" w:hint="eastAsia"/>
                  <w:rPrChange w:id="1582" w:author="DELL" w:date="2020-07-30T14:56:00Z">
                    <w:rPr>
                      <w:rFonts w:hint="eastAsia"/>
                    </w:rPr>
                  </w:rPrChange>
                </w:rPr>
                <w:t>机构证件类型，参考</w:t>
              </w:r>
            </w:ins>
            <w:ins w:id="1583" w:author="DELL" w:date="2020-07-30T14:35:00Z">
              <w:r w:rsidR="00401022" w:rsidRPr="007F1EDF">
                <w:rPr>
                  <w:rFonts w:ascii="宋体" w:eastAsia="宋体" w:hAnsi="宋体"/>
                </w:rPr>
                <w:fldChar w:fldCharType="begin"/>
              </w:r>
              <w:r w:rsidR="00401022" w:rsidRPr="0065358C">
                <w:rPr>
                  <w:rFonts w:ascii="宋体" w:eastAsia="宋体" w:hAnsi="宋体"/>
                </w:rPr>
                <w:instrText xml:space="preserve"> HYPERLINK  \l "</w:instrText>
              </w:r>
              <w:r w:rsidR="00401022" w:rsidRPr="0065358C">
                <w:rPr>
                  <w:rFonts w:ascii="宋体" w:eastAsia="宋体" w:hAnsi="宋体" w:hint="eastAsia"/>
                </w:rPr>
                <w:instrText>机构证件类型</w:instrText>
              </w:r>
              <w:r w:rsidR="00401022" w:rsidRPr="0065358C">
                <w:rPr>
                  <w:rFonts w:ascii="宋体" w:eastAsia="宋体" w:hAnsi="宋体"/>
                </w:rPr>
                <w:instrText xml:space="preserve">" </w:instrText>
              </w:r>
              <w:r w:rsidR="00401022" w:rsidRPr="007F1EDF">
                <w:rPr>
                  <w:rFonts w:ascii="宋体" w:eastAsia="宋体" w:hAnsi="宋体"/>
                  <w:rPrChange w:id="1584" w:author="DELL" w:date="2020-07-30T14:56:00Z">
                    <w:rPr>
                      <w:rFonts w:ascii="宋体" w:eastAsia="宋体" w:hAnsi="宋体"/>
                    </w:rPr>
                  </w:rPrChange>
                </w:rPr>
                <w:fldChar w:fldCharType="separate"/>
              </w:r>
              <w:r w:rsidR="00401022" w:rsidRPr="0065358C">
                <w:rPr>
                  <w:rStyle w:val="ac"/>
                  <w:rFonts w:ascii="宋体" w:eastAsia="宋体" w:hAnsi="宋体" w:hint="eastAsia"/>
                  <w:rPrChange w:id="1585" w:author="DELL" w:date="2020-07-30T14:56:00Z">
                    <w:rPr>
                      <w:rStyle w:val="ac"/>
                      <w:rFonts w:hint="eastAsia"/>
                    </w:rPr>
                  </w:rPrChange>
                </w:rPr>
                <w:t>机构证件类型</w:t>
              </w:r>
              <w:r w:rsidR="00401022" w:rsidRPr="007F1EDF">
                <w:rPr>
                  <w:rFonts w:ascii="宋体" w:eastAsia="宋体" w:hAnsi="宋体"/>
                </w:rPr>
                <w:fldChar w:fldCharType="end"/>
              </w:r>
            </w:ins>
          </w:p>
        </w:tc>
      </w:tr>
      <w:tr w:rsidR="0020300A" w:rsidRPr="0065358C" w14:paraId="4B43472A" w14:textId="77777777" w:rsidTr="0020300A">
        <w:trPr>
          <w:trHeight w:val="243"/>
          <w:jc w:val="center"/>
          <w:ins w:id="1586" w:author="DELL" w:date="2020-07-30T11:28:00Z"/>
          <w:trPrChange w:id="1587" w:author="DELL" w:date="2020-07-30T11:28:00Z">
            <w:trPr>
              <w:trHeight w:val="243"/>
              <w:jc w:val="center"/>
            </w:trPr>
          </w:trPrChange>
        </w:trPr>
        <w:tc>
          <w:tcPr>
            <w:tcW w:w="2010" w:type="dxa"/>
            <w:shd w:val="clear" w:color="auto" w:fill="auto"/>
            <w:tcPrChange w:id="1588" w:author="DELL" w:date="2020-07-30T11:28:00Z">
              <w:tcPr>
                <w:tcW w:w="1680" w:type="dxa"/>
                <w:shd w:val="clear" w:color="auto" w:fill="auto"/>
              </w:tcPr>
            </w:tcPrChange>
          </w:tcPr>
          <w:p w14:paraId="57A2F1D0" w14:textId="77777777" w:rsidR="0020300A" w:rsidRPr="0065358C" w:rsidRDefault="0020300A" w:rsidP="007F713B">
            <w:pPr>
              <w:rPr>
                <w:ins w:id="1589" w:author="DELL" w:date="2020-07-30T11:28:00Z"/>
                <w:rFonts w:ascii="宋体" w:eastAsia="宋体" w:hAnsi="宋体"/>
                <w:rPrChange w:id="1590" w:author="DELL" w:date="2020-07-30T14:56:00Z">
                  <w:rPr>
                    <w:ins w:id="1591" w:author="DELL" w:date="2020-07-30T11:28:00Z"/>
                  </w:rPr>
                </w:rPrChange>
              </w:rPr>
            </w:pPr>
            <w:ins w:id="1592" w:author="DELL" w:date="2020-07-30T11:28:00Z">
              <w:r w:rsidRPr="0065358C">
                <w:rPr>
                  <w:rFonts w:ascii="宋体" w:eastAsia="宋体" w:hAnsi="宋体"/>
                  <w:rPrChange w:id="1593" w:author="DELL" w:date="2020-07-30T14:56:00Z">
                    <w:rPr/>
                  </w:rPrChange>
                </w:rPr>
                <w:t>identity</w:t>
              </w:r>
            </w:ins>
          </w:p>
        </w:tc>
        <w:tc>
          <w:tcPr>
            <w:tcW w:w="1910" w:type="dxa"/>
            <w:shd w:val="clear" w:color="auto" w:fill="auto"/>
            <w:tcPrChange w:id="1594" w:author="DELL" w:date="2020-07-30T11:28:00Z">
              <w:tcPr>
                <w:tcW w:w="1736" w:type="dxa"/>
                <w:shd w:val="clear" w:color="auto" w:fill="auto"/>
              </w:tcPr>
            </w:tcPrChange>
          </w:tcPr>
          <w:p w14:paraId="2123AD87" w14:textId="77777777" w:rsidR="0020300A" w:rsidRPr="0065358C" w:rsidRDefault="0020300A" w:rsidP="007F713B">
            <w:pPr>
              <w:rPr>
                <w:ins w:id="1595" w:author="DELL" w:date="2020-07-30T11:28:00Z"/>
                <w:rFonts w:ascii="宋体" w:eastAsia="宋体" w:hAnsi="宋体"/>
                <w:color w:val="2E74B5" w:themeColor="accent1" w:themeShade="BF"/>
                <w:rPrChange w:id="1596" w:author="DELL" w:date="2020-07-30T14:56:00Z">
                  <w:rPr>
                    <w:ins w:id="1597" w:author="DELL" w:date="2020-07-30T11:28:00Z"/>
                    <w:color w:val="2E74B5" w:themeColor="accent1" w:themeShade="BF"/>
                  </w:rPr>
                </w:rPrChange>
              </w:rPr>
            </w:pPr>
            <w:ins w:id="1598" w:author="DELL" w:date="2020-07-30T11:28:00Z">
              <w:r w:rsidRPr="0065358C">
                <w:rPr>
                  <w:rFonts w:ascii="宋体" w:eastAsia="宋体" w:hAnsi="宋体"/>
                  <w:color w:val="2E74B5" w:themeColor="accent1" w:themeShade="BF"/>
                  <w:rPrChange w:id="1599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4439" w:type="dxa"/>
            <w:shd w:val="clear" w:color="auto" w:fill="auto"/>
            <w:tcPrChange w:id="1600" w:author="DELL" w:date="2020-07-30T11:28:00Z">
              <w:tcPr>
                <w:tcW w:w="5197" w:type="dxa"/>
                <w:shd w:val="clear" w:color="auto" w:fill="auto"/>
              </w:tcPr>
            </w:tcPrChange>
          </w:tcPr>
          <w:p w14:paraId="70C4DC45" w14:textId="77777777" w:rsidR="0020300A" w:rsidRPr="0065358C" w:rsidRDefault="0020300A" w:rsidP="007F713B">
            <w:pPr>
              <w:rPr>
                <w:ins w:id="1601" w:author="DELL" w:date="2020-07-30T11:28:00Z"/>
                <w:rFonts w:ascii="宋体" w:eastAsia="宋体" w:hAnsi="宋体"/>
                <w:rPrChange w:id="1602" w:author="DELL" w:date="2020-07-30T14:56:00Z">
                  <w:rPr>
                    <w:ins w:id="1603" w:author="DELL" w:date="2020-07-30T11:28:00Z"/>
                  </w:rPr>
                </w:rPrChange>
              </w:rPr>
            </w:pPr>
            <w:ins w:id="1604" w:author="DELL" w:date="2020-07-30T11:28:00Z">
              <w:r w:rsidRPr="0065358C">
                <w:rPr>
                  <w:rFonts w:ascii="宋体" w:eastAsia="宋体" w:hAnsi="宋体" w:hint="eastAsia"/>
                  <w:rPrChange w:id="1605" w:author="DELL" w:date="2020-07-30T14:56:00Z">
                    <w:rPr>
                      <w:rFonts w:hint="eastAsia"/>
                    </w:rPr>
                  </w:rPrChange>
                </w:rPr>
                <w:t>证件号码</w:t>
              </w:r>
            </w:ins>
          </w:p>
        </w:tc>
      </w:tr>
      <w:tr w:rsidR="0020300A" w:rsidRPr="0065358C" w14:paraId="016CCC2A" w14:textId="77777777" w:rsidTr="0020300A">
        <w:trPr>
          <w:trHeight w:val="243"/>
          <w:jc w:val="center"/>
          <w:ins w:id="1606" w:author="DELL" w:date="2020-07-30T11:28:00Z"/>
          <w:trPrChange w:id="1607" w:author="DELL" w:date="2020-07-30T11:28:00Z">
            <w:trPr>
              <w:trHeight w:val="243"/>
              <w:jc w:val="center"/>
            </w:trPr>
          </w:trPrChange>
        </w:trPr>
        <w:tc>
          <w:tcPr>
            <w:tcW w:w="2010" w:type="dxa"/>
            <w:shd w:val="clear" w:color="auto" w:fill="auto"/>
            <w:tcPrChange w:id="1608" w:author="DELL" w:date="2020-07-30T11:28:00Z">
              <w:tcPr>
                <w:tcW w:w="1680" w:type="dxa"/>
                <w:shd w:val="clear" w:color="auto" w:fill="auto"/>
              </w:tcPr>
            </w:tcPrChange>
          </w:tcPr>
          <w:p w14:paraId="6F0DF916" w14:textId="77777777" w:rsidR="0020300A" w:rsidRPr="0065358C" w:rsidRDefault="0020300A" w:rsidP="007F713B">
            <w:pPr>
              <w:rPr>
                <w:ins w:id="1609" w:author="DELL" w:date="2020-07-30T11:28:00Z"/>
                <w:rFonts w:ascii="宋体" w:eastAsia="宋体" w:hAnsi="宋体"/>
                <w:rPrChange w:id="1610" w:author="DELL" w:date="2020-07-30T14:56:00Z">
                  <w:rPr>
                    <w:ins w:id="1611" w:author="DELL" w:date="2020-07-30T11:28:00Z"/>
                  </w:rPr>
                </w:rPrChange>
              </w:rPr>
            </w:pPr>
            <w:ins w:id="1612" w:author="DELL" w:date="2020-07-30T11:28:00Z">
              <w:r w:rsidRPr="0065358C">
                <w:rPr>
                  <w:rFonts w:ascii="宋体" w:eastAsia="宋体" w:hAnsi="宋体"/>
                  <w:rPrChange w:id="1613" w:author="DELL" w:date="2020-07-30T14:56:00Z">
                    <w:rPr/>
                  </w:rPrChange>
                </w:rPr>
                <w:t>phone</w:t>
              </w:r>
            </w:ins>
          </w:p>
        </w:tc>
        <w:tc>
          <w:tcPr>
            <w:tcW w:w="1910" w:type="dxa"/>
            <w:shd w:val="clear" w:color="auto" w:fill="auto"/>
            <w:tcPrChange w:id="1614" w:author="DELL" w:date="2020-07-30T11:28:00Z">
              <w:tcPr>
                <w:tcW w:w="1736" w:type="dxa"/>
                <w:shd w:val="clear" w:color="auto" w:fill="auto"/>
              </w:tcPr>
            </w:tcPrChange>
          </w:tcPr>
          <w:p w14:paraId="0619B13D" w14:textId="77777777" w:rsidR="0020300A" w:rsidRPr="0065358C" w:rsidRDefault="0020300A" w:rsidP="007F713B">
            <w:pPr>
              <w:rPr>
                <w:ins w:id="1615" w:author="DELL" w:date="2020-07-30T11:28:00Z"/>
                <w:rFonts w:ascii="宋体" w:eastAsia="宋体" w:hAnsi="宋体"/>
                <w:color w:val="2E74B5" w:themeColor="accent1" w:themeShade="BF"/>
                <w:rPrChange w:id="1616" w:author="DELL" w:date="2020-07-30T14:56:00Z">
                  <w:rPr>
                    <w:ins w:id="1617" w:author="DELL" w:date="2020-07-30T11:28:00Z"/>
                    <w:color w:val="2E74B5" w:themeColor="accent1" w:themeShade="BF"/>
                  </w:rPr>
                </w:rPrChange>
              </w:rPr>
            </w:pPr>
            <w:ins w:id="1618" w:author="DELL" w:date="2020-07-30T11:28:00Z">
              <w:r w:rsidRPr="0065358C">
                <w:rPr>
                  <w:rFonts w:ascii="宋体" w:eastAsia="宋体" w:hAnsi="宋体"/>
                  <w:color w:val="2E74B5" w:themeColor="accent1" w:themeShade="BF"/>
                  <w:rPrChange w:id="1619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4439" w:type="dxa"/>
            <w:shd w:val="clear" w:color="auto" w:fill="auto"/>
            <w:tcPrChange w:id="1620" w:author="DELL" w:date="2020-07-30T11:28:00Z">
              <w:tcPr>
                <w:tcW w:w="5197" w:type="dxa"/>
                <w:shd w:val="clear" w:color="auto" w:fill="auto"/>
              </w:tcPr>
            </w:tcPrChange>
          </w:tcPr>
          <w:p w14:paraId="22B12889" w14:textId="77777777" w:rsidR="0020300A" w:rsidRPr="0065358C" w:rsidRDefault="0020300A" w:rsidP="007F713B">
            <w:pPr>
              <w:rPr>
                <w:ins w:id="1621" w:author="DELL" w:date="2020-07-30T11:28:00Z"/>
                <w:rFonts w:ascii="宋体" w:eastAsia="宋体" w:hAnsi="宋体"/>
                <w:rPrChange w:id="1622" w:author="DELL" w:date="2020-07-30T14:56:00Z">
                  <w:rPr>
                    <w:ins w:id="1623" w:author="DELL" w:date="2020-07-30T11:28:00Z"/>
                  </w:rPr>
                </w:rPrChange>
              </w:rPr>
            </w:pPr>
            <w:ins w:id="1624" w:author="DELL" w:date="2020-07-30T11:28:00Z">
              <w:r w:rsidRPr="0065358C">
                <w:rPr>
                  <w:rFonts w:ascii="宋体" w:eastAsia="宋体" w:hAnsi="宋体" w:hint="eastAsia"/>
                  <w:rPrChange w:id="1625" w:author="DELL" w:date="2020-07-30T14:56:00Z">
                    <w:rPr>
                      <w:rFonts w:hint="eastAsia"/>
                    </w:rPr>
                  </w:rPrChange>
                </w:rPr>
                <w:t>联系电话</w:t>
              </w:r>
            </w:ins>
          </w:p>
        </w:tc>
      </w:tr>
      <w:tr w:rsidR="0020300A" w:rsidRPr="0065358C" w14:paraId="1289F742" w14:textId="77777777" w:rsidTr="0020300A">
        <w:trPr>
          <w:trHeight w:val="243"/>
          <w:jc w:val="center"/>
          <w:ins w:id="1626" w:author="DELL" w:date="2020-07-30T11:28:00Z"/>
          <w:trPrChange w:id="1627" w:author="DELL" w:date="2020-07-30T11:28:00Z">
            <w:trPr>
              <w:trHeight w:val="243"/>
              <w:jc w:val="center"/>
            </w:trPr>
          </w:trPrChange>
        </w:trPr>
        <w:tc>
          <w:tcPr>
            <w:tcW w:w="2010" w:type="dxa"/>
            <w:shd w:val="clear" w:color="auto" w:fill="auto"/>
            <w:tcPrChange w:id="1628" w:author="DELL" w:date="2020-07-30T11:28:00Z">
              <w:tcPr>
                <w:tcW w:w="1680" w:type="dxa"/>
                <w:shd w:val="clear" w:color="auto" w:fill="auto"/>
              </w:tcPr>
            </w:tcPrChange>
          </w:tcPr>
          <w:p w14:paraId="45E12A2B" w14:textId="77777777" w:rsidR="0020300A" w:rsidRPr="0065358C" w:rsidRDefault="0020300A" w:rsidP="007F713B">
            <w:pPr>
              <w:rPr>
                <w:ins w:id="1629" w:author="DELL" w:date="2020-07-30T11:28:00Z"/>
                <w:rFonts w:ascii="宋体" w:eastAsia="宋体" w:hAnsi="宋体"/>
                <w:rPrChange w:id="1630" w:author="DELL" w:date="2020-07-30T14:56:00Z">
                  <w:rPr>
                    <w:ins w:id="1631" w:author="DELL" w:date="2020-07-30T11:28:00Z"/>
                  </w:rPr>
                </w:rPrChange>
              </w:rPr>
            </w:pPr>
            <w:ins w:id="1632" w:author="DELL" w:date="2020-07-30T11:28:00Z">
              <w:r w:rsidRPr="0065358C">
                <w:rPr>
                  <w:rFonts w:ascii="宋体" w:eastAsia="宋体" w:hAnsi="宋体"/>
                  <w:rPrChange w:id="1633" w:author="DELL" w:date="2020-07-30T14:56:00Z">
                    <w:rPr/>
                  </w:rPrChange>
                </w:rPr>
                <w:t>name</w:t>
              </w:r>
            </w:ins>
          </w:p>
        </w:tc>
        <w:tc>
          <w:tcPr>
            <w:tcW w:w="1910" w:type="dxa"/>
            <w:shd w:val="clear" w:color="auto" w:fill="auto"/>
            <w:tcPrChange w:id="1634" w:author="DELL" w:date="2020-07-30T11:28:00Z">
              <w:tcPr>
                <w:tcW w:w="1736" w:type="dxa"/>
                <w:shd w:val="clear" w:color="auto" w:fill="auto"/>
              </w:tcPr>
            </w:tcPrChange>
          </w:tcPr>
          <w:p w14:paraId="6A1B9554" w14:textId="77777777" w:rsidR="0020300A" w:rsidRPr="0065358C" w:rsidRDefault="0020300A" w:rsidP="007F713B">
            <w:pPr>
              <w:rPr>
                <w:ins w:id="1635" w:author="DELL" w:date="2020-07-30T11:28:00Z"/>
                <w:rFonts w:ascii="宋体" w:eastAsia="宋体" w:hAnsi="宋体"/>
                <w:color w:val="2E74B5" w:themeColor="accent1" w:themeShade="BF"/>
                <w:rPrChange w:id="1636" w:author="DELL" w:date="2020-07-30T14:56:00Z">
                  <w:rPr>
                    <w:ins w:id="1637" w:author="DELL" w:date="2020-07-30T11:28:00Z"/>
                    <w:color w:val="2E74B5" w:themeColor="accent1" w:themeShade="BF"/>
                  </w:rPr>
                </w:rPrChange>
              </w:rPr>
            </w:pPr>
            <w:ins w:id="1638" w:author="DELL" w:date="2020-07-30T11:28:00Z">
              <w:r w:rsidRPr="0065358C">
                <w:rPr>
                  <w:rFonts w:ascii="宋体" w:eastAsia="宋体" w:hAnsi="宋体"/>
                  <w:color w:val="2E74B5" w:themeColor="accent1" w:themeShade="BF"/>
                  <w:rPrChange w:id="1639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4439" w:type="dxa"/>
            <w:shd w:val="clear" w:color="auto" w:fill="auto"/>
            <w:tcPrChange w:id="1640" w:author="DELL" w:date="2020-07-30T11:28:00Z">
              <w:tcPr>
                <w:tcW w:w="5197" w:type="dxa"/>
                <w:shd w:val="clear" w:color="auto" w:fill="auto"/>
              </w:tcPr>
            </w:tcPrChange>
          </w:tcPr>
          <w:p w14:paraId="3F3C976D" w14:textId="77777777" w:rsidR="0020300A" w:rsidRPr="0065358C" w:rsidRDefault="0020300A" w:rsidP="007F713B">
            <w:pPr>
              <w:rPr>
                <w:ins w:id="1641" w:author="DELL" w:date="2020-07-30T11:28:00Z"/>
                <w:rFonts w:ascii="宋体" w:eastAsia="宋体" w:hAnsi="宋体"/>
                <w:rPrChange w:id="1642" w:author="DELL" w:date="2020-07-30T14:56:00Z">
                  <w:rPr>
                    <w:ins w:id="1643" w:author="DELL" w:date="2020-07-30T11:28:00Z"/>
                  </w:rPr>
                </w:rPrChange>
              </w:rPr>
            </w:pPr>
            <w:ins w:id="1644" w:author="DELL" w:date="2020-07-30T11:28:00Z">
              <w:r w:rsidRPr="0065358C">
                <w:rPr>
                  <w:rFonts w:ascii="宋体" w:eastAsia="宋体" w:hAnsi="宋体" w:hint="eastAsia"/>
                  <w:rPrChange w:id="1645" w:author="DELL" w:date="2020-07-30T14:56:00Z">
                    <w:rPr>
                      <w:rFonts w:hint="eastAsia"/>
                    </w:rPr>
                  </w:rPrChange>
                </w:rPr>
                <w:t>机构</w:t>
              </w:r>
              <w:r w:rsidRPr="0065358C">
                <w:rPr>
                  <w:rFonts w:ascii="宋体" w:eastAsia="宋体" w:hAnsi="宋体"/>
                  <w:rPrChange w:id="1646" w:author="DELL" w:date="2020-07-30T14:56:00Z">
                    <w:rPr/>
                  </w:rPrChange>
                </w:rPr>
                <w:t>名称</w:t>
              </w:r>
            </w:ins>
          </w:p>
        </w:tc>
      </w:tr>
      <w:tr w:rsidR="0020300A" w:rsidRPr="0065358C" w14:paraId="326285AD" w14:textId="77777777" w:rsidTr="0020300A">
        <w:trPr>
          <w:trHeight w:val="243"/>
          <w:jc w:val="center"/>
          <w:ins w:id="1647" w:author="DELL" w:date="2020-07-30T11:28:00Z"/>
          <w:trPrChange w:id="1648" w:author="DELL" w:date="2020-07-30T11:28:00Z">
            <w:trPr>
              <w:trHeight w:val="243"/>
              <w:jc w:val="center"/>
            </w:trPr>
          </w:trPrChange>
        </w:trPr>
        <w:tc>
          <w:tcPr>
            <w:tcW w:w="2010" w:type="dxa"/>
            <w:shd w:val="clear" w:color="auto" w:fill="auto"/>
            <w:tcPrChange w:id="1649" w:author="DELL" w:date="2020-07-30T11:28:00Z">
              <w:tcPr>
                <w:tcW w:w="1680" w:type="dxa"/>
                <w:shd w:val="clear" w:color="auto" w:fill="auto"/>
              </w:tcPr>
            </w:tcPrChange>
          </w:tcPr>
          <w:p w14:paraId="51DF5D77" w14:textId="77777777" w:rsidR="0020300A" w:rsidRPr="0065358C" w:rsidRDefault="0020300A" w:rsidP="007F713B">
            <w:pPr>
              <w:rPr>
                <w:ins w:id="1650" w:author="DELL" w:date="2020-07-30T11:28:00Z"/>
                <w:rFonts w:ascii="宋体" w:eastAsia="宋体" w:hAnsi="宋体"/>
                <w:rPrChange w:id="1651" w:author="DELL" w:date="2020-07-30T14:56:00Z">
                  <w:rPr>
                    <w:ins w:id="1652" w:author="DELL" w:date="2020-07-30T11:28:00Z"/>
                  </w:rPr>
                </w:rPrChange>
              </w:rPr>
            </w:pPr>
            <w:ins w:id="1653" w:author="DELL" w:date="2020-07-30T11:28:00Z">
              <w:r w:rsidRPr="0065358C">
                <w:rPr>
                  <w:rFonts w:ascii="宋体" w:eastAsia="宋体" w:hAnsi="宋体"/>
                  <w:rPrChange w:id="1654" w:author="DELL" w:date="2020-07-30T14:56:00Z">
                    <w:rPr/>
                  </w:rPrChange>
                </w:rPr>
                <w:t>fax</w:t>
              </w:r>
            </w:ins>
          </w:p>
        </w:tc>
        <w:tc>
          <w:tcPr>
            <w:tcW w:w="1910" w:type="dxa"/>
            <w:shd w:val="clear" w:color="auto" w:fill="auto"/>
            <w:tcPrChange w:id="1655" w:author="DELL" w:date="2020-07-30T11:28:00Z">
              <w:tcPr>
                <w:tcW w:w="1736" w:type="dxa"/>
                <w:shd w:val="clear" w:color="auto" w:fill="auto"/>
              </w:tcPr>
            </w:tcPrChange>
          </w:tcPr>
          <w:p w14:paraId="01118ACE" w14:textId="77777777" w:rsidR="0020300A" w:rsidRPr="0065358C" w:rsidRDefault="0020300A" w:rsidP="007F713B">
            <w:pPr>
              <w:rPr>
                <w:ins w:id="1656" w:author="DELL" w:date="2020-07-30T11:28:00Z"/>
                <w:rFonts w:ascii="宋体" w:eastAsia="宋体" w:hAnsi="宋体"/>
                <w:color w:val="2E74B5" w:themeColor="accent1" w:themeShade="BF"/>
                <w:rPrChange w:id="1657" w:author="DELL" w:date="2020-07-30T14:56:00Z">
                  <w:rPr>
                    <w:ins w:id="1658" w:author="DELL" w:date="2020-07-30T11:28:00Z"/>
                    <w:color w:val="2E74B5" w:themeColor="accent1" w:themeShade="BF"/>
                  </w:rPr>
                </w:rPrChange>
              </w:rPr>
            </w:pPr>
            <w:ins w:id="1659" w:author="DELL" w:date="2020-07-30T11:28:00Z">
              <w:r w:rsidRPr="0065358C">
                <w:rPr>
                  <w:rFonts w:ascii="宋体" w:eastAsia="宋体" w:hAnsi="宋体"/>
                  <w:color w:val="2E74B5" w:themeColor="accent1" w:themeShade="BF"/>
                  <w:rPrChange w:id="1660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4439" w:type="dxa"/>
            <w:shd w:val="clear" w:color="auto" w:fill="auto"/>
            <w:tcPrChange w:id="1661" w:author="DELL" w:date="2020-07-30T11:28:00Z">
              <w:tcPr>
                <w:tcW w:w="5197" w:type="dxa"/>
                <w:shd w:val="clear" w:color="auto" w:fill="auto"/>
              </w:tcPr>
            </w:tcPrChange>
          </w:tcPr>
          <w:p w14:paraId="1906BBE2" w14:textId="77777777" w:rsidR="0020300A" w:rsidRPr="0065358C" w:rsidRDefault="0020300A" w:rsidP="007F713B">
            <w:pPr>
              <w:rPr>
                <w:ins w:id="1662" w:author="DELL" w:date="2020-07-30T11:28:00Z"/>
                <w:rFonts w:ascii="宋体" w:eastAsia="宋体" w:hAnsi="宋体"/>
                <w:rPrChange w:id="1663" w:author="DELL" w:date="2020-07-30T14:56:00Z">
                  <w:rPr>
                    <w:ins w:id="1664" w:author="DELL" w:date="2020-07-30T11:28:00Z"/>
                  </w:rPr>
                </w:rPrChange>
              </w:rPr>
            </w:pPr>
            <w:ins w:id="1665" w:author="DELL" w:date="2020-07-30T11:28:00Z">
              <w:r w:rsidRPr="0065358C">
                <w:rPr>
                  <w:rFonts w:ascii="宋体" w:eastAsia="宋体" w:hAnsi="宋体" w:hint="eastAsia"/>
                  <w:rPrChange w:id="1666" w:author="DELL" w:date="2020-07-30T14:56:00Z">
                    <w:rPr>
                      <w:rFonts w:hint="eastAsia"/>
                    </w:rPr>
                  </w:rPrChange>
                </w:rPr>
                <w:t>传真</w:t>
              </w:r>
            </w:ins>
          </w:p>
        </w:tc>
      </w:tr>
      <w:tr w:rsidR="0020300A" w:rsidRPr="0065358C" w14:paraId="1DF61FB5" w14:textId="77777777" w:rsidTr="0020300A">
        <w:trPr>
          <w:trHeight w:val="243"/>
          <w:jc w:val="center"/>
          <w:ins w:id="1667" w:author="DELL" w:date="2020-07-30T11:28:00Z"/>
          <w:trPrChange w:id="1668" w:author="DELL" w:date="2020-07-30T11:28:00Z">
            <w:trPr>
              <w:trHeight w:val="243"/>
              <w:jc w:val="center"/>
            </w:trPr>
          </w:trPrChange>
        </w:trPr>
        <w:tc>
          <w:tcPr>
            <w:tcW w:w="2010" w:type="dxa"/>
            <w:shd w:val="clear" w:color="auto" w:fill="auto"/>
            <w:tcPrChange w:id="1669" w:author="DELL" w:date="2020-07-30T11:28:00Z">
              <w:tcPr>
                <w:tcW w:w="1680" w:type="dxa"/>
                <w:shd w:val="clear" w:color="auto" w:fill="auto"/>
              </w:tcPr>
            </w:tcPrChange>
          </w:tcPr>
          <w:p w14:paraId="08AF0226" w14:textId="77777777" w:rsidR="0020300A" w:rsidRPr="0065358C" w:rsidRDefault="0020300A" w:rsidP="007F713B">
            <w:pPr>
              <w:rPr>
                <w:ins w:id="1670" w:author="DELL" w:date="2020-07-30T11:28:00Z"/>
                <w:rFonts w:ascii="宋体" w:eastAsia="宋体" w:hAnsi="宋体"/>
                <w:rPrChange w:id="1671" w:author="DELL" w:date="2020-07-30T14:56:00Z">
                  <w:rPr>
                    <w:ins w:id="1672" w:author="DELL" w:date="2020-07-30T11:28:00Z"/>
                  </w:rPr>
                </w:rPrChange>
              </w:rPr>
            </w:pPr>
            <w:ins w:id="1673" w:author="DELL" w:date="2020-07-30T11:28:00Z">
              <w:r w:rsidRPr="0065358C">
                <w:rPr>
                  <w:rFonts w:ascii="宋体" w:eastAsia="宋体" w:hAnsi="宋体"/>
                  <w:rPrChange w:id="1674" w:author="DELL" w:date="2020-07-30T14:56:00Z">
                    <w:rPr/>
                  </w:rPrChange>
                </w:rPr>
                <w:t>countryName</w:t>
              </w:r>
            </w:ins>
          </w:p>
        </w:tc>
        <w:tc>
          <w:tcPr>
            <w:tcW w:w="1910" w:type="dxa"/>
            <w:shd w:val="clear" w:color="auto" w:fill="auto"/>
            <w:tcPrChange w:id="1675" w:author="DELL" w:date="2020-07-30T11:28:00Z">
              <w:tcPr>
                <w:tcW w:w="1736" w:type="dxa"/>
                <w:shd w:val="clear" w:color="auto" w:fill="auto"/>
              </w:tcPr>
            </w:tcPrChange>
          </w:tcPr>
          <w:p w14:paraId="3CF221CB" w14:textId="77777777" w:rsidR="0020300A" w:rsidRPr="0065358C" w:rsidRDefault="0020300A" w:rsidP="007F713B">
            <w:pPr>
              <w:rPr>
                <w:ins w:id="1676" w:author="DELL" w:date="2020-07-30T11:28:00Z"/>
                <w:rFonts w:ascii="宋体" w:eastAsia="宋体" w:hAnsi="宋体"/>
                <w:color w:val="2E74B5" w:themeColor="accent1" w:themeShade="BF"/>
                <w:rPrChange w:id="1677" w:author="DELL" w:date="2020-07-30T14:56:00Z">
                  <w:rPr>
                    <w:ins w:id="1678" w:author="DELL" w:date="2020-07-30T11:28:00Z"/>
                    <w:color w:val="2E74B5" w:themeColor="accent1" w:themeShade="BF"/>
                  </w:rPr>
                </w:rPrChange>
              </w:rPr>
            </w:pPr>
            <w:ins w:id="1679" w:author="DELL" w:date="2020-07-30T11:28:00Z">
              <w:r w:rsidRPr="0065358C">
                <w:rPr>
                  <w:rFonts w:ascii="宋体" w:eastAsia="宋体" w:hAnsi="宋体"/>
                  <w:color w:val="2E74B5" w:themeColor="accent1" w:themeShade="BF"/>
                  <w:rPrChange w:id="1680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4439" w:type="dxa"/>
            <w:shd w:val="clear" w:color="auto" w:fill="auto"/>
            <w:tcPrChange w:id="1681" w:author="DELL" w:date="2020-07-30T11:28:00Z">
              <w:tcPr>
                <w:tcW w:w="5197" w:type="dxa"/>
                <w:shd w:val="clear" w:color="auto" w:fill="auto"/>
              </w:tcPr>
            </w:tcPrChange>
          </w:tcPr>
          <w:p w14:paraId="30072A7F" w14:textId="7BA6D2DE" w:rsidR="0020300A" w:rsidRPr="0065358C" w:rsidRDefault="0020300A">
            <w:pPr>
              <w:rPr>
                <w:ins w:id="1682" w:author="DELL" w:date="2020-07-30T11:28:00Z"/>
                <w:rFonts w:ascii="宋体" w:eastAsia="宋体" w:hAnsi="宋体"/>
                <w:rPrChange w:id="1683" w:author="DELL" w:date="2020-07-30T14:56:00Z">
                  <w:rPr>
                    <w:ins w:id="1684" w:author="DELL" w:date="2020-07-30T11:28:00Z"/>
                  </w:rPr>
                </w:rPrChange>
              </w:rPr>
            </w:pPr>
            <w:ins w:id="1685" w:author="DELL" w:date="2020-07-30T11:28:00Z">
              <w:r w:rsidRPr="0065358C">
                <w:rPr>
                  <w:rFonts w:ascii="宋体" w:eastAsia="宋体" w:hAnsi="宋体" w:hint="eastAsia"/>
                  <w:rPrChange w:id="1686" w:author="DELL" w:date="2020-07-30T14:56:00Z">
                    <w:rPr>
                      <w:rFonts w:hint="eastAsia"/>
                    </w:rPr>
                  </w:rPrChange>
                </w:rPr>
                <w:t>国家，</w:t>
              </w:r>
            </w:ins>
            <w:ins w:id="1687" w:author="DELL" w:date="2020-07-30T14:38:00Z">
              <w:r w:rsidR="00401022" w:rsidRPr="0065358C">
                <w:rPr>
                  <w:rFonts w:ascii="宋体" w:eastAsia="宋体" w:hAnsi="宋体" w:hint="eastAsia"/>
                  <w:rPrChange w:id="1688" w:author="DELL" w:date="2020-07-30T14:56:00Z">
                    <w:rPr>
                      <w:rStyle w:val="ac"/>
                      <w:rFonts w:hint="eastAsia"/>
                    </w:rPr>
                  </w:rPrChange>
                </w:rPr>
                <w:t>参考</w:t>
              </w:r>
            </w:ins>
            <w:ins w:id="1689" w:author="DELL" w:date="2020-07-30T14:39:00Z">
              <w:r w:rsidR="00770B04" w:rsidRPr="007F1EDF">
                <w:rPr>
                  <w:rFonts w:ascii="宋体" w:eastAsia="宋体" w:hAnsi="宋体"/>
                </w:rPr>
                <w:fldChar w:fldCharType="begin"/>
              </w:r>
              <w:r w:rsidR="00770B04" w:rsidRPr="0065358C">
                <w:rPr>
                  <w:rFonts w:ascii="宋体" w:eastAsia="宋体" w:hAnsi="宋体"/>
                </w:rPr>
                <w:instrText xml:space="preserve"> HYPERLINK  \l "国家、省份、城市常量取值" </w:instrText>
              </w:r>
              <w:r w:rsidR="00770B04" w:rsidRPr="007F1EDF">
                <w:rPr>
                  <w:rFonts w:ascii="宋体" w:eastAsia="宋体" w:hAnsi="宋体"/>
                  <w:rPrChange w:id="1690" w:author="DELL" w:date="2020-07-30T14:56:00Z">
                    <w:rPr>
                      <w:rFonts w:ascii="宋体" w:eastAsia="宋体" w:hAnsi="宋体"/>
                    </w:rPr>
                  </w:rPrChange>
                </w:rPr>
                <w:fldChar w:fldCharType="separate"/>
              </w:r>
              <w:r w:rsidR="00401022" w:rsidRPr="0065358C">
                <w:rPr>
                  <w:rStyle w:val="ac"/>
                  <w:rPrChange w:id="1691" w:author="DELL" w:date="2020-07-30T14:56:00Z">
                    <w:rPr>
                      <w:rFonts w:ascii="宋体" w:eastAsia="宋体" w:hAnsi="宋体"/>
                    </w:rPr>
                  </w:rPrChange>
                </w:rPr>
                <w:t>国家常量取值</w:t>
              </w:r>
              <w:r w:rsidR="00770B04" w:rsidRPr="007F1EDF">
                <w:rPr>
                  <w:rFonts w:ascii="宋体" w:eastAsia="宋体" w:hAnsi="宋体"/>
                </w:rPr>
                <w:fldChar w:fldCharType="end"/>
              </w:r>
            </w:ins>
          </w:p>
        </w:tc>
      </w:tr>
      <w:tr w:rsidR="0020300A" w:rsidRPr="0065358C" w14:paraId="11314FC5" w14:textId="77777777" w:rsidTr="0020300A">
        <w:trPr>
          <w:trHeight w:val="243"/>
          <w:jc w:val="center"/>
          <w:ins w:id="1692" w:author="DELL" w:date="2020-07-30T11:28:00Z"/>
          <w:trPrChange w:id="1693" w:author="DELL" w:date="2020-07-30T11:28:00Z">
            <w:trPr>
              <w:trHeight w:val="243"/>
              <w:jc w:val="center"/>
            </w:trPr>
          </w:trPrChange>
        </w:trPr>
        <w:tc>
          <w:tcPr>
            <w:tcW w:w="2010" w:type="dxa"/>
            <w:shd w:val="clear" w:color="auto" w:fill="auto"/>
            <w:tcPrChange w:id="1694" w:author="DELL" w:date="2020-07-30T11:28:00Z">
              <w:tcPr>
                <w:tcW w:w="1680" w:type="dxa"/>
                <w:shd w:val="clear" w:color="auto" w:fill="auto"/>
              </w:tcPr>
            </w:tcPrChange>
          </w:tcPr>
          <w:p w14:paraId="062B26DE" w14:textId="77777777" w:rsidR="0020300A" w:rsidRPr="0065358C" w:rsidRDefault="0020300A" w:rsidP="007F713B">
            <w:pPr>
              <w:rPr>
                <w:ins w:id="1695" w:author="DELL" w:date="2020-07-30T11:28:00Z"/>
                <w:rFonts w:ascii="宋体" w:eastAsia="宋体" w:hAnsi="宋体"/>
                <w:rPrChange w:id="1696" w:author="DELL" w:date="2020-07-30T14:56:00Z">
                  <w:rPr>
                    <w:ins w:id="1697" w:author="DELL" w:date="2020-07-30T11:28:00Z"/>
                  </w:rPr>
                </w:rPrChange>
              </w:rPr>
            </w:pPr>
            <w:ins w:id="1698" w:author="DELL" w:date="2020-07-30T11:28:00Z">
              <w:r w:rsidRPr="0065358C">
                <w:rPr>
                  <w:rFonts w:ascii="宋体" w:eastAsia="宋体" w:hAnsi="宋体"/>
                  <w:rPrChange w:id="1699" w:author="DELL" w:date="2020-07-30T14:56:00Z">
                    <w:rPr/>
                  </w:rPrChange>
                </w:rPr>
                <w:t>province</w:t>
              </w:r>
            </w:ins>
          </w:p>
        </w:tc>
        <w:tc>
          <w:tcPr>
            <w:tcW w:w="1910" w:type="dxa"/>
            <w:shd w:val="clear" w:color="auto" w:fill="auto"/>
            <w:tcPrChange w:id="1700" w:author="DELL" w:date="2020-07-30T11:28:00Z">
              <w:tcPr>
                <w:tcW w:w="1736" w:type="dxa"/>
                <w:shd w:val="clear" w:color="auto" w:fill="auto"/>
              </w:tcPr>
            </w:tcPrChange>
          </w:tcPr>
          <w:p w14:paraId="407ECA65" w14:textId="77777777" w:rsidR="0020300A" w:rsidRPr="0065358C" w:rsidRDefault="0020300A" w:rsidP="007F713B">
            <w:pPr>
              <w:rPr>
                <w:ins w:id="1701" w:author="DELL" w:date="2020-07-30T11:28:00Z"/>
                <w:rFonts w:ascii="宋体" w:eastAsia="宋体" w:hAnsi="宋体"/>
                <w:color w:val="2E74B5" w:themeColor="accent1" w:themeShade="BF"/>
                <w:rPrChange w:id="1702" w:author="DELL" w:date="2020-07-30T14:56:00Z">
                  <w:rPr>
                    <w:ins w:id="1703" w:author="DELL" w:date="2020-07-30T11:28:00Z"/>
                    <w:color w:val="2E74B5" w:themeColor="accent1" w:themeShade="BF"/>
                  </w:rPr>
                </w:rPrChange>
              </w:rPr>
            </w:pPr>
            <w:ins w:id="1704" w:author="DELL" w:date="2020-07-30T11:28:00Z">
              <w:r w:rsidRPr="0065358C">
                <w:rPr>
                  <w:rFonts w:ascii="宋体" w:eastAsia="宋体" w:hAnsi="宋体"/>
                  <w:color w:val="2E74B5" w:themeColor="accent1" w:themeShade="BF"/>
                  <w:rPrChange w:id="1705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4439" w:type="dxa"/>
            <w:shd w:val="clear" w:color="auto" w:fill="auto"/>
            <w:tcPrChange w:id="1706" w:author="DELL" w:date="2020-07-30T11:28:00Z">
              <w:tcPr>
                <w:tcW w:w="5197" w:type="dxa"/>
                <w:shd w:val="clear" w:color="auto" w:fill="auto"/>
              </w:tcPr>
            </w:tcPrChange>
          </w:tcPr>
          <w:p w14:paraId="5B2763ED" w14:textId="51BD6FB3" w:rsidR="0020300A" w:rsidRPr="0065358C" w:rsidRDefault="0020300A" w:rsidP="007F713B">
            <w:pPr>
              <w:rPr>
                <w:ins w:id="1707" w:author="DELL" w:date="2020-07-30T11:28:00Z"/>
                <w:rFonts w:ascii="宋体" w:eastAsia="宋体" w:hAnsi="宋体"/>
                <w:rPrChange w:id="1708" w:author="DELL" w:date="2020-07-30T14:56:00Z">
                  <w:rPr>
                    <w:ins w:id="1709" w:author="DELL" w:date="2020-07-30T11:28:00Z"/>
                  </w:rPr>
                </w:rPrChange>
              </w:rPr>
            </w:pPr>
            <w:ins w:id="1710" w:author="DELL" w:date="2020-07-30T11:28:00Z">
              <w:r w:rsidRPr="0065358C">
                <w:rPr>
                  <w:rFonts w:ascii="宋体" w:eastAsia="宋体" w:hAnsi="宋体" w:hint="eastAsia"/>
                  <w:rPrChange w:id="1711" w:author="DELL" w:date="2020-07-30T14:56:00Z">
                    <w:rPr>
                      <w:rFonts w:hint="eastAsia"/>
                    </w:rPr>
                  </w:rPrChange>
                </w:rPr>
                <w:t>省份，</w:t>
              </w:r>
            </w:ins>
            <w:ins w:id="1712" w:author="DELL" w:date="2020-07-30T14:39:00Z">
              <w:r w:rsidR="00770B04" w:rsidRPr="0065358C">
                <w:rPr>
                  <w:rFonts w:ascii="宋体" w:eastAsia="宋体" w:hAnsi="宋体" w:hint="eastAsia"/>
                  <w:rPrChange w:id="1713" w:author="DELL" w:date="2020-07-30T14:56:00Z">
                    <w:rPr>
                      <w:rStyle w:val="ac"/>
                      <w:rFonts w:hint="eastAsia"/>
                    </w:rPr>
                  </w:rPrChange>
                </w:rPr>
                <w:t>参考</w:t>
              </w:r>
            </w:ins>
            <w:ins w:id="1714" w:author="DELL" w:date="2020-07-30T14:40:00Z">
              <w:r w:rsidR="00770B04" w:rsidRPr="007F1EDF">
                <w:rPr>
                  <w:rFonts w:ascii="宋体" w:eastAsia="宋体" w:hAnsi="宋体"/>
                </w:rPr>
                <w:fldChar w:fldCharType="begin"/>
              </w:r>
              <w:r w:rsidR="00770B04" w:rsidRPr="0065358C">
                <w:rPr>
                  <w:rFonts w:ascii="宋体" w:eastAsia="宋体" w:hAnsi="宋体"/>
                </w:rPr>
                <w:instrText xml:space="preserve"> HYPERLINK  \l "</w:instrText>
              </w:r>
              <w:r w:rsidR="00770B04" w:rsidRPr="0065358C">
                <w:rPr>
                  <w:rFonts w:ascii="宋体" w:eastAsia="宋体" w:hAnsi="宋体" w:hint="eastAsia"/>
                </w:rPr>
                <w:instrText>国家、省份、城市常量取值</w:instrText>
              </w:r>
              <w:r w:rsidR="00770B04" w:rsidRPr="0065358C">
                <w:rPr>
                  <w:rFonts w:ascii="宋体" w:eastAsia="宋体" w:hAnsi="宋体"/>
                </w:rPr>
                <w:instrText xml:space="preserve">" </w:instrText>
              </w:r>
              <w:r w:rsidR="00770B04" w:rsidRPr="007F1EDF">
                <w:rPr>
                  <w:rFonts w:ascii="宋体" w:eastAsia="宋体" w:hAnsi="宋体"/>
                  <w:rPrChange w:id="1715" w:author="DELL" w:date="2020-07-30T14:56:00Z">
                    <w:rPr>
                      <w:rFonts w:ascii="宋体" w:eastAsia="宋体" w:hAnsi="宋体"/>
                    </w:rPr>
                  </w:rPrChange>
                </w:rPr>
                <w:fldChar w:fldCharType="separate"/>
              </w:r>
              <w:r w:rsidR="00770B04" w:rsidRPr="0065358C">
                <w:rPr>
                  <w:rStyle w:val="ac"/>
                  <w:rFonts w:hint="eastAsia"/>
                  <w:rPrChange w:id="1716" w:author="DELL" w:date="2020-07-30T14:56:00Z">
                    <w:rPr>
                      <w:rFonts w:ascii="宋体" w:eastAsia="宋体" w:hAnsi="宋体" w:hint="eastAsia"/>
                    </w:rPr>
                  </w:rPrChange>
                </w:rPr>
                <w:t>省份</w:t>
              </w:r>
              <w:r w:rsidR="00770B04" w:rsidRPr="0065358C">
                <w:rPr>
                  <w:rStyle w:val="ac"/>
                  <w:rFonts w:ascii="宋体" w:eastAsia="宋体" w:hAnsi="宋体" w:hint="eastAsia"/>
                  <w:rPrChange w:id="1717" w:author="DELL" w:date="2020-07-30T14:56:00Z">
                    <w:rPr>
                      <w:rStyle w:val="ac"/>
                      <w:rFonts w:hint="eastAsia"/>
                    </w:rPr>
                  </w:rPrChange>
                </w:rPr>
                <w:t>常量取值</w:t>
              </w:r>
              <w:r w:rsidR="00770B04" w:rsidRPr="007F1EDF">
                <w:rPr>
                  <w:rFonts w:ascii="宋体" w:eastAsia="宋体" w:hAnsi="宋体"/>
                </w:rPr>
                <w:fldChar w:fldCharType="end"/>
              </w:r>
            </w:ins>
          </w:p>
        </w:tc>
      </w:tr>
    </w:tbl>
    <w:p w14:paraId="3AACD25C" w14:textId="77777777" w:rsidR="0020300A" w:rsidRPr="0065358C" w:rsidRDefault="0020300A">
      <w:pPr>
        <w:ind w:firstLine="420"/>
        <w:rPr>
          <w:rFonts w:ascii="宋体" w:eastAsia="宋体" w:hAnsi="宋体"/>
        </w:rPr>
        <w:pPrChange w:id="1718" w:author="DELL" w:date="2020-07-30T11:27:00Z">
          <w:pPr/>
        </w:pPrChange>
      </w:pPr>
    </w:p>
    <w:p w14:paraId="71769617" w14:textId="79A12195" w:rsidR="0095127C" w:rsidRPr="0065358C" w:rsidRDefault="00DB3ECB" w:rsidP="0095127C">
      <w:pPr>
        <w:rPr>
          <w:ins w:id="1719" w:author="DELL" w:date="2020-07-30T11:20:00Z"/>
          <w:rFonts w:ascii="宋体" w:eastAsia="宋体" w:hAnsi="宋体"/>
        </w:rPr>
      </w:pPr>
      <w:bookmarkStart w:id="1720" w:name="Linkman结构"/>
      <w:ins w:id="1721" w:author="DELL" w:date="2020-07-30T11:43:00Z">
        <w:r w:rsidRPr="0065358C">
          <w:rPr>
            <w:rFonts w:ascii="宋体" w:eastAsia="宋体" w:hAnsi="宋体"/>
          </w:rPr>
          <w:t>L</w:t>
        </w:r>
      </w:ins>
      <w:del w:id="1722" w:author="DELL" w:date="2020-07-30T11:43:00Z">
        <w:r w:rsidR="0095127C" w:rsidRPr="0065358C" w:rsidDel="00DB3ECB">
          <w:rPr>
            <w:rFonts w:ascii="宋体" w:eastAsia="宋体" w:hAnsi="宋体"/>
          </w:rPr>
          <w:delText>l</w:delText>
        </w:r>
      </w:del>
      <w:r w:rsidR="0095127C" w:rsidRPr="0065358C">
        <w:rPr>
          <w:rFonts w:ascii="宋体" w:eastAsia="宋体" w:hAnsi="宋体"/>
        </w:rPr>
        <w:t>inkman</w:t>
      </w:r>
      <w:ins w:id="1723" w:author="DELL" w:date="2020-07-30T11:42:00Z">
        <w:r w:rsidRPr="0065358C">
          <w:rPr>
            <w:rFonts w:ascii="宋体" w:eastAsia="宋体" w:hAnsi="宋体"/>
            <w:lang w:val="zh-CN"/>
            <w:rPrChange w:id="1724" w:author="DELL" w:date="2020-07-30T14:56:00Z">
              <w:rPr>
                <w:lang w:val="zh-CN"/>
              </w:rPr>
            </w:rPrChange>
          </w:rPr>
          <w:t>结构</w:t>
        </w:r>
      </w:ins>
      <w:del w:id="1725" w:author="DELL" w:date="2020-07-30T11:42:00Z">
        <w:r w:rsidR="0095127C" w:rsidRPr="0065358C" w:rsidDel="00DB3ECB">
          <w:rPr>
            <w:rFonts w:ascii="宋体" w:eastAsia="宋体" w:hAnsi="宋体" w:hint="eastAsia"/>
          </w:rPr>
          <w:delText>项说明</w:delText>
        </w:r>
      </w:del>
    </w:p>
    <w:tbl>
      <w:tblPr>
        <w:tblStyle w:val="1"/>
        <w:tblW w:w="8217" w:type="dxa"/>
        <w:jc w:val="center"/>
        <w:shd w:val="clear" w:color="auto" w:fill="ACB9CA" w:themeFill="text2" w:themeFillTint="66"/>
        <w:tblLook w:val="04A0" w:firstRow="1" w:lastRow="0" w:firstColumn="1" w:lastColumn="0" w:noHBand="0" w:noVBand="1"/>
        <w:tblPrChange w:id="1726" w:author="DELL" w:date="2020-07-30T11:20:00Z">
          <w:tblPr>
            <w:tblStyle w:val="1"/>
            <w:tblW w:w="9639" w:type="dxa"/>
            <w:jc w:val="center"/>
            <w:shd w:val="clear" w:color="auto" w:fill="ACB9CA" w:themeFill="text2" w:themeFillTint="66"/>
            <w:tblLook w:val="04A0" w:firstRow="1" w:lastRow="0" w:firstColumn="1" w:lastColumn="0" w:noHBand="0" w:noVBand="1"/>
          </w:tblPr>
        </w:tblPrChange>
      </w:tblPr>
      <w:tblGrid>
        <w:gridCol w:w="1880"/>
        <w:gridCol w:w="1943"/>
        <w:gridCol w:w="4394"/>
        <w:tblGridChange w:id="1727">
          <w:tblGrid>
            <w:gridCol w:w="1880"/>
            <w:gridCol w:w="1943"/>
            <w:gridCol w:w="5816"/>
          </w:tblGrid>
        </w:tblGridChange>
      </w:tblGrid>
      <w:tr w:rsidR="00707889" w:rsidRPr="0065358C" w14:paraId="131314AA" w14:textId="77777777" w:rsidTr="00707889">
        <w:trPr>
          <w:trHeight w:val="243"/>
          <w:jc w:val="center"/>
          <w:ins w:id="1728" w:author="DELL" w:date="2020-07-30T11:20:00Z"/>
          <w:trPrChange w:id="1729" w:author="DELL" w:date="2020-07-30T11:20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CB9CA" w:themeFill="text2" w:themeFillTint="66"/>
            <w:tcPrChange w:id="1730" w:author="DELL" w:date="2020-07-30T11:20:00Z">
              <w:tcPr>
                <w:tcW w:w="1880" w:type="dxa"/>
                <w:shd w:val="clear" w:color="auto" w:fill="ACB9CA" w:themeFill="text2" w:themeFillTint="66"/>
              </w:tcPr>
            </w:tcPrChange>
          </w:tcPr>
          <w:bookmarkEnd w:id="1720"/>
          <w:p w14:paraId="25E2CE75" w14:textId="77777777" w:rsidR="00707889" w:rsidRPr="0065358C" w:rsidRDefault="00707889" w:rsidP="007F713B">
            <w:pPr>
              <w:pStyle w:val="ad"/>
              <w:ind w:firstLine="0"/>
              <w:jc w:val="center"/>
              <w:rPr>
                <w:ins w:id="1731" w:author="DELL" w:date="2020-07-30T11:20:00Z"/>
                <w:rFonts w:ascii="宋体" w:hAnsi="宋体"/>
                <w:b/>
                <w:rPrChange w:id="1732" w:author="DELL" w:date="2020-07-30T14:56:00Z">
                  <w:rPr>
                    <w:ins w:id="1733" w:author="DELL" w:date="2020-07-30T11:20:00Z"/>
                    <w:b/>
                  </w:rPr>
                </w:rPrChange>
              </w:rPr>
            </w:pPr>
            <w:ins w:id="1734" w:author="DELL" w:date="2020-07-30T11:20:00Z">
              <w:r w:rsidRPr="0065358C">
                <w:rPr>
                  <w:rFonts w:ascii="宋体" w:hAnsi="宋体" w:hint="eastAsia"/>
                  <w:b/>
                  <w:rPrChange w:id="1735" w:author="DELL" w:date="2020-07-30T14:56:00Z">
                    <w:rPr>
                      <w:rFonts w:hint="eastAsia"/>
                      <w:b/>
                    </w:rPr>
                  </w:rPrChange>
                </w:rPr>
                <w:t>参数</w:t>
              </w:r>
            </w:ins>
          </w:p>
        </w:tc>
        <w:tc>
          <w:tcPr>
            <w:tcW w:w="1943" w:type="dxa"/>
            <w:shd w:val="clear" w:color="auto" w:fill="ACB9CA" w:themeFill="text2" w:themeFillTint="66"/>
            <w:tcPrChange w:id="1736" w:author="DELL" w:date="2020-07-30T11:20:00Z">
              <w:tcPr>
                <w:tcW w:w="1943" w:type="dxa"/>
                <w:shd w:val="clear" w:color="auto" w:fill="ACB9CA" w:themeFill="text2" w:themeFillTint="66"/>
              </w:tcPr>
            </w:tcPrChange>
          </w:tcPr>
          <w:p w14:paraId="091721F1" w14:textId="77777777" w:rsidR="00707889" w:rsidRPr="0065358C" w:rsidRDefault="00707889" w:rsidP="007F713B">
            <w:pPr>
              <w:pStyle w:val="ad"/>
              <w:ind w:firstLine="0"/>
              <w:jc w:val="center"/>
              <w:rPr>
                <w:ins w:id="1737" w:author="DELL" w:date="2020-07-30T11:20:00Z"/>
                <w:rFonts w:ascii="宋体" w:hAnsi="宋体"/>
                <w:b/>
                <w:rPrChange w:id="1738" w:author="DELL" w:date="2020-07-30T14:56:00Z">
                  <w:rPr>
                    <w:ins w:id="1739" w:author="DELL" w:date="2020-07-30T11:20:00Z"/>
                    <w:b/>
                  </w:rPr>
                </w:rPrChange>
              </w:rPr>
            </w:pPr>
            <w:ins w:id="1740" w:author="DELL" w:date="2020-07-30T11:20:00Z">
              <w:r w:rsidRPr="0065358C">
                <w:rPr>
                  <w:rFonts w:ascii="宋体" w:hAnsi="宋体" w:hint="eastAsia"/>
                  <w:b/>
                  <w:rPrChange w:id="1741" w:author="DELL" w:date="2020-07-30T14:56:00Z">
                    <w:rPr>
                      <w:rFonts w:hint="eastAsia"/>
                      <w:b/>
                    </w:rPr>
                  </w:rPrChange>
                </w:rPr>
                <w:t>类型</w:t>
              </w:r>
              <w:r w:rsidRPr="0065358C">
                <w:rPr>
                  <w:rFonts w:ascii="宋体" w:hAnsi="宋体"/>
                  <w:b/>
                  <w:rPrChange w:id="1742" w:author="DELL" w:date="2020-07-30T14:56:00Z">
                    <w:rPr>
                      <w:b/>
                    </w:rPr>
                  </w:rPrChange>
                </w:rPr>
                <w:t>(</w:t>
              </w:r>
              <w:r w:rsidRPr="0065358C">
                <w:rPr>
                  <w:rFonts w:ascii="宋体" w:hAnsi="宋体" w:hint="eastAsia"/>
                  <w:b/>
                  <w:rPrChange w:id="1743" w:author="DELL" w:date="2020-07-30T14:56:00Z">
                    <w:rPr>
                      <w:rFonts w:hint="eastAsia"/>
                      <w:b/>
                    </w:rPr>
                  </w:rPrChange>
                </w:rPr>
                <w:t>字符长度</w:t>
              </w:r>
              <w:r w:rsidRPr="0065358C">
                <w:rPr>
                  <w:rFonts w:ascii="宋体" w:hAnsi="宋体"/>
                  <w:b/>
                  <w:rPrChange w:id="1744" w:author="DELL" w:date="2020-07-30T14:56:00Z">
                    <w:rPr>
                      <w:b/>
                    </w:rPr>
                  </w:rPrChange>
                </w:rPr>
                <w:t>)</w:t>
              </w:r>
            </w:ins>
          </w:p>
        </w:tc>
        <w:tc>
          <w:tcPr>
            <w:tcW w:w="4394" w:type="dxa"/>
            <w:shd w:val="clear" w:color="auto" w:fill="ACB9CA" w:themeFill="text2" w:themeFillTint="66"/>
            <w:tcPrChange w:id="1745" w:author="DELL" w:date="2020-07-30T11:20:00Z">
              <w:tcPr>
                <w:tcW w:w="5816" w:type="dxa"/>
                <w:shd w:val="clear" w:color="auto" w:fill="ACB9CA" w:themeFill="text2" w:themeFillTint="66"/>
              </w:tcPr>
            </w:tcPrChange>
          </w:tcPr>
          <w:p w14:paraId="577DE04F" w14:textId="77777777" w:rsidR="00707889" w:rsidRPr="0065358C" w:rsidRDefault="00707889" w:rsidP="007F713B">
            <w:pPr>
              <w:pStyle w:val="ad"/>
              <w:ind w:firstLine="0"/>
              <w:jc w:val="center"/>
              <w:rPr>
                <w:ins w:id="1746" w:author="DELL" w:date="2020-07-30T11:20:00Z"/>
                <w:rFonts w:ascii="宋体" w:hAnsi="宋体"/>
                <w:b/>
                <w:rPrChange w:id="1747" w:author="DELL" w:date="2020-07-30T14:56:00Z">
                  <w:rPr>
                    <w:ins w:id="1748" w:author="DELL" w:date="2020-07-30T11:20:00Z"/>
                    <w:b/>
                  </w:rPr>
                </w:rPrChange>
              </w:rPr>
            </w:pPr>
            <w:ins w:id="1749" w:author="DELL" w:date="2020-07-30T11:20:00Z">
              <w:r w:rsidRPr="0065358C">
                <w:rPr>
                  <w:rFonts w:ascii="宋体" w:hAnsi="宋体" w:hint="eastAsia"/>
                  <w:b/>
                  <w:rPrChange w:id="1750" w:author="DELL" w:date="2020-07-30T14:56:00Z">
                    <w:rPr>
                      <w:rFonts w:hint="eastAsia"/>
                      <w:b/>
                    </w:rPr>
                  </w:rPrChange>
                </w:rPr>
                <w:t>参数说明</w:t>
              </w:r>
            </w:ins>
          </w:p>
        </w:tc>
      </w:tr>
      <w:tr w:rsidR="00707889" w:rsidRPr="0065358C" w14:paraId="115A9AA9" w14:textId="77777777" w:rsidTr="00707889">
        <w:trPr>
          <w:trHeight w:val="243"/>
          <w:jc w:val="center"/>
          <w:ins w:id="1751" w:author="DELL" w:date="2020-07-30T11:20:00Z"/>
          <w:trPrChange w:id="1752" w:author="DELL" w:date="2020-07-30T11:20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uto"/>
            <w:tcPrChange w:id="1753" w:author="DELL" w:date="2020-07-30T11:20:00Z">
              <w:tcPr>
                <w:tcW w:w="1880" w:type="dxa"/>
                <w:shd w:val="clear" w:color="auto" w:fill="auto"/>
              </w:tcPr>
            </w:tcPrChange>
          </w:tcPr>
          <w:p w14:paraId="5E0C68B1" w14:textId="77777777" w:rsidR="00707889" w:rsidRPr="0065358C" w:rsidRDefault="00707889" w:rsidP="007F713B">
            <w:pPr>
              <w:rPr>
                <w:ins w:id="1754" w:author="DELL" w:date="2020-07-30T11:20:00Z"/>
                <w:rFonts w:ascii="宋体" w:hAnsi="宋体"/>
                <w:rPrChange w:id="1755" w:author="DELL" w:date="2020-07-30T14:56:00Z">
                  <w:rPr>
                    <w:ins w:id="1756" w:author="DELL" w:date="2020-07-30T11:20:00Z"/>
                  </w:rPr>
                </w:rPrChange>
              </w:rPr>
            </w:pPr>
            <w:ins w:id="1757" w:author="DELL" w:date="2020-07-30T11:20:00Z">
              <w:r w:rsidRPr="0065358C">
                <w:rPr>
                  <w:rFonts w:ascii="宋体" w:hAnsi="宋体"/>
                  <w:rPrChange w:id="1758" w:author="DELL" w:date="2020-07-30T14:56:00Z">
                    <w:rPr/>
                  </w:rPrChange>
                </w:rPr>
                <w:t>identityType</w:t>
              </w:r>
            </w:ins>
          </w:p>
        </w:tc>
        <w:tc>
          <w:tcPr>
            <w:tcW w:w="1943" w:type="dxa"/>
            <w:shd w:val="clear" w:color="auto" w:fill="auto"/>
            <w:tcPrChange w:id="1759" w:author="DELL" w:date="2020-07-30T11:20:00Z">
              <w:tcPr>
                <w:tcW w:w="1943" w:type="dxa"/>
                <w:shd w:val="clear" w:color="auto" w:fill="auto"/>
              </w:tcPr>
            </w:tcPrChange>
          </w:tcPr>
          <w:p w14:paraId="1D192B37" w14:textId="77777777" w:rsidR="00707889" w:rsidRPr="0065358C" w:rsidRDefault="00707889" w:rsidP="007F713B">
            <w:pPr>
              <w:rPr>
                <w:ins w:id="1760" w:author="DELL" w:date="2020-07-30T11:20:00Z"/>
                <w:rFonts w:ascii="宋体" w:hAnsi="宋体"/>
                <w:color w:val="2E74B5" w:themeColor="accent1" w:themeShade="BF"/>
                <w:rPrChange w:id="1761" w:author="DELL" w:date="2020-07-30T14:56:00Z">
                  <w:rPr>
                    <w:ins w:id="1762" w:author="DELL" w:date="2020-07-30T11:20:00Z"/>
                    <w:color w:val="2E74B5" w:themeColor="accent1" w:themeShade="BF"/>
                  </w:rPr>
                </w:rPrChange>
              </w:rPr>
            </w:pPr>
            <w:ins w:id="1763" w:author="DELL" w:date="2020-07-30T11:20:00Z">
              <w:r w:rsidRPr="0065358C">
                <w:rPr>
                  <w:rFonts w:ascii="宋体" w:hAnsi="宋体"/>
                  <w:color w:val="2E74B5" w:themeColor="accent1" w:themeShade="BF"/>
                  <w:rPrChange w:id="1764" w:author="DELL" w:date="2020-07-30T14:56:00Z">
                    <w:rPr>
                      <w:color w:val="2E74B5" w:themeColor="accent1" w:themeShade="BF"/>
                    </w:rPr>
                  </w:rPrChange>
                </w:rPr>
                <w:t>Long</w:t>
              </w:r>
            </w:ins>
          </w:p>
        </w:tc>
        <w:tc>
          <w:tcPr>
            <w:tcW w:w="4394" w:type="dxa"/>
            <w:shd w:val="clear" w:color="auto" w:fill="auto"/>
            <w:tcPrChange w:id="1765" w:author="DELL" w:date="2020-07-30T11:20:00Z">
              <w:tcPr>
                <w:tcW w:w="5816" w:type="dxa"/>
                <w:shd w:val="clear" w:color="auto" w:fill="auto"/>
              </w:tcPr>
            </w:tcPrChange>
          </w:tcPr>
          <w:p w14:paraId="699B9972" w14:textId="5AD40DCB" w:rsidR="00707889" w:rsidRPr="0065358C" w:rsidRDefault="00707889" w:rsidP="007F713B">
            <w:pPr>
              <w:rPr>
                <w:ins w:id="1766" w:author="DELL" w:date="2020-07-30T11:20:00Z"/>
                <w:rFonts w:ascii="宋体" w:hAnsi="宋体"/>
                <w:rPrChange w:id="1767" w:author="DELL" w:date="2020-07-30T14:56:00Z">
                  <w:rPr>
                    <w:ins w:id="1768" w:author="DELL" w:date="2020-07-30T11:20:00Z"/>
                  </w:rPr>
                </w:rPrChange>
              </w:rPr>
            </w:pPr>
            <w:ins w:id="1769" w:author="DELL" w:date="2020-07-30T11:20:00Z">
              <w:r w:rsidRPr="0065358C">
                <w:rPr>
                  <w:rFonts w:ascii="宋体" w:hAnsi="宋体" w:hint="eastAsia"/>
                  <w:rPrChange w:id="1770" w:author="DELL" w:date="2020-07-30T14:56:00Z">
                    <w:rPr>
                      <w:rFonts w:hint="eastAsia"/>
                    </w:rPr>
                  </w:rPrChange>
                </w:rPr>
                <w:t>证件</w:t>
              </w:r>
              <w:r w:rsidRPr="0065358C">
                <w:rPr>
                  <w:rFonts w:ascii="宋体" w:hAnsi="宋体"/>
                  <w:rPrChange w:id="1771" w:author="DELL" w:date="2020-07-30T14:56:00Z">
                    <w:rPr/>
                  </w:rPrChange>
                </w:rPr>
                <w:t>类型</w:t>
              </w:r>
              <w:r w:rsidRPr="0065358C">
                <w:rPr>
                  <w:rFonts w:ascii="宋体" w:hAnsi="宋体" w:hint="eastAsia"/>
                  <w:rPrChange w:id="1772" w:author="DELL" w:date="2020-07-30T14:56:00Z">
                    <w:rPr>
                      <w:rFonts w:hint="eastAsia"/>
                    </w:rPr>
                  </w:rPrChange>
                </w:rPr>
                <w:t>，参考</w:t>
              </w:r>
            </w:ins>
            <w:ins w:id="1773" w:author="DELL" w:date="2020-07-30T14:36:00Z">
              <w:r w:rsidR="00401022" w:rsidRPr="0065358C">
                <w:rPr>
                  <w:rFonts w:ascii="宋体" w:eastAsiaTheme="minorEastAsia" w:hAnsi="宋体" w:cstheme="minorBidi"/>
                  <w:kern w:val="2"/>
                  <w:sz w:val="21"/>
                  <w:szCs w:val="22"/>
                </w:rPr>
                <w:fldChar w:fldCharType="begin"/>
              </w:r>
              <w:r w:rsidR="00401022" w:rsidRPr="0065358C">
                <w:rPr>
                  <w:rFonts w:ascii="宋体" w:hAnsi="宋体"/>
                </w:rPr>
                <w:instrText xml:space="preserve"> HYPERLINK  \l "</w:instrText>
              </w:r>
              <w:r w:rsidR="00401022" w:rsidRPr="0065358C">
                <w:rPr>
                  <w:rFonts w:ascii="宋体" w:hAnsi="宋体" w:hint="eastAsia"/>
                </w:rPr>
                <w:instrText>个人证件类型</w:instrText>
              </w:r>
              <w:r w:rsidR="00401022" w:rsidRPr="0065358C">
                <w:rPr>
                  <w:rFonts w:ascii="宋体" w:hAnsi="宋体"/>
                </w:rPr>
                <w:instrText xml:space="preserve">" </w:instrText>
              </w:r>
              <w:r w:rsidR="00401022" w:rsidRPr="0065358C">
                <w:rPr>
                  <w:rFonts w:ascii="宋体" w:eastAsiaTheme="minorEastAsia" w:hAnsi="宋体" w:cstheme="minorBidi"/>
                  <w:kern w:val="2"/>
                  <w:sz w:val="21"/>
                  <w:szCs w:val="22"/>
                  <w:rPrChange w:id="1774" w:author="DELL" w:date="2020-07-30T14:56:00Z">
                    <w:rPr>
                      <w:rFonts w:ascii="宋体" w:hAnsi="宋体"/>
                    </w:rPr>
                  </w:rPrChange>
                </w:rPr>
                <w:fldChar w:fldCharType="separate"/>
              </w:r>
              <w:r w:rsidR="00401022" w:rsidRPr="0065358C">
                <w:rPr>
                  <w:rStyle w:val="ac"/>
                  <w:rFonts w:ascii="宋体" w:hAnsi="宋体" w:hint="eastAsia"/>
                  <w:rPrChange w:id="1775" w:author="DELL" w:date="2020-07-30T14:56:00Z">
                    <w:rPr>
                      <w:rStyle w:val="ac"/>
                      <w:rFonts w:hint="eastAsia"/>
                    </w:rPr>
                  </w:rPrChange>
                </w:rPr>
                <w:t>个人证件类型</w:t>
              </w:r>
              <w:r w:rsidR="00401022" w:rsidRPr="0065358C">
                <w:rPr>
                  <w:rFonts w:ascii="宋体" w:eastAsiaTheme="minorEastAsia" w:hAnsi="宋体" w:cstheme="minorBidi"/>
                  <w:kern w:val="2"/>
                  <w:sz w:val="21"/>
                  <w:szCs w:val="22"/>
                  <w:rPrChange w:id="1776" w:author="DELL" w:date="2020-07-30T14:56:00Z">
                    <w:rPr>
                      <w:rFonts w:ascii="宋体" w:hAnsi="宋体"/>
                    </w:rPr>
                  </w:rPrChange>
                </w:rPr>
                <w:fldChar w:fldCharType="end"/>
              </w:r>
            </w:ins>
          </w:p>
        </w:tc>
      </w:tr>
      <w:tr w:rsidR="00707889" w:rsidRPr="0065358C" w14:paraId="34EBFA18" w14:textId="77777777" w:rsidTr="00707889">
        <w:trPr>
          <w:trHeight w:val="243"/>
          <w:jc w:val="center"/>
          <w:ins w:id="1777" w:author="DELL" w:date="2020-07-30T11:20:00Z"/>
          <w:trPrChange w:id="1778" w:author="DELL" w:date="2020-07-30T11:20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uto"/>
            <w:tcPrChange w:id="1779" w:author="DELL" w:date="2020-07-30T11:20:00Z">
              <w:tcPr>
                <w:tcW w:w="1880" w:type="dxa"/>
                <w:shd w:val="clear" w:color="auto" w:fill="auto"/>
              </w:tcPr>
            </w:tcPrChange>
          </w:tcPr>
          <w:p w14:paraId="5BEBFC9E" w14:textId="77777777" w:rsidR="00707889" w:rsidRPr="0065358C" w:rsidRDefault="00707889" w:rsidP="007F713B">
            <w:pPr>
              <w:rPr>
                <w:ins w:id="1780" w:author="DELL" w:date="2020-07-30T11:20:00Z"/>
                <w:rFonts w:ascii="宋体" w:hAnsi="宋体"/>
                <w:rPrChange w:id="1781" w:author="DELL" w:date="2020-07-30T14:56:00Z">
                  <w:rPr>
                    <w:ins w:id="1782" w:author="DELL" w:date="2020-07-30T11:20:00Z"/>
                  </w:rPr>
                </w:rPrChange>
              </w:rPr>
            </w:pPr>
            <w:ins w:id="1783" w:author="DELL" w:date="2020-07-30T11:20:00Z">
              <w:r w:rsidRPr="0065358C">
                <w:rPr>
                  <w:rFonts w:ascii="宋体" w:hAnsi="宋体"/>
                  <w:rPrChange w:id="1784" w:author="DELL" w:date="2020-07-30T14:56:00Z">
                    <w:rPr/>
                  </w:rPrChange>
                </w:rPr>
                <w:t>identity</w:t>
              </w:r>
            </w:ins>
          </w:p>
        </w:tc>
        <w:tc>
          <w:tcPr>
            <w:tcW w:w="1943" w:type="dxa"/>
            <w:shd w:val="clear" w:color="auto" w:fill="auto"/>
            <w:tcPrChange w:id="1785" w:author="DELL" w:date="2020-07-30T11:20:00Z">
              <w:tcPr>
                <w:tcW w:w="1943" w:type="dxa"/>
                <w:shd w:val="clear" w:color="auto" w:fill="auto"/>
              </w:tcPr>
            </w:tcPrChange>
          </w:tcPr>
          <w:p w14:paraId="07470E39" w14:textId="77777777" w:rsidR="00707889" w:rsidRPr="0065358C" w:rsidRDefault="00707889" w:rsidP="007F713B">
            <w:pPr>
              <w:rPr>
                <w:ins w:id="1786" w:author="DELL" w:date="2020-07-30T11:20:00Z"/>
                <w:rFonts w:ascii="宋体" w:hAnsi="宋体"/>
                <w:color w:val="2E74B5" w:themeColor="accent1" w:themeShade="BF"/>
                <w:rPrChange w:id="1787" w:author="DELL" w:date="2020-07-30T14:56:00Z">
                  <w:rPr>
                    <w:ins w:id="1788" w:author="DELL" w:date="2020-07-30T11:20:00Z"/>
                    <w:color w:val="2E74B5" w:themeColor="accent1" w:themeShade="BF"/>
                  </w:rPr>
                </w:rPrChange>
              </w:rPr>
            </w:pPr>
            <w:ins w:id="1789" w:author="DELL" w:date="2020-07-30T11:20:00Z">
              <w:r w:rsidRPr="0065358C">
                <w:rPr>
                  <w:rFonts w:ascii="宋体" w:hAnsi="宋体"/>
                  <w:color w:val="2E74B5" w:themeColor="accent1" w:themeShade="BF"/>
                  <w:rPrChange w:id="1790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4394" w:type="dxa"/>
            <w:shd w:val="clear" w:color="auto" w:fill="auto"/>
            <w:tcPrChange w:id="1791" w:author="DELL" w:date="2020-07-30T11:20:00Z">
              <w:tcPr>
                <w:tcW w:w="5816" w:type="dxa"/>
                <w:shd w:val="clear" w:color="auto" w:fill="auto"/>
              </w:tcPr>
            </w:tcPrChange>
          </w:tcPr>
          <w:p w14:paraId="4BF9457F" w14:textId="77777777" w:rsidR="00707889" w:rsidRPr="0065358C" w:rsidRDefault="00707889" w:rsidP="007F713B">
            <w:pPr>
              <w:rPr>
                <w:ins w:id="1792" w:author="DELL" w:date="2020-07-30T11:20:00Z"/>
                <w:rFonts w:ascii="宋体" w:hAnsi="宋体"/>
                <w:rPrChange w:id="1793" w:author="DELL" w:date="2020-07-30T14:56:00Z">
                  <w:rPr>
                    <w:ins w:id="1794" w:author="DELL" w:date="2020-07-30T11:20:00Z"/>
                  </w:rPr>
                </w:rPrChange>
              </w:rPr>
            </w:pPr>
            <w:ins w:id="1795" w:author="DELL" w:date="2020-07-30T11:20:00Z">
              <w:r w:rsidRPr="0065358C">
                <w:rPr>
                  <w:rFonts w:ascii="宋体" w:hAnsi="宋体" w:hint="eastAsia"/>
                  <w:rPrChange w:id="1796" w:author="DELL" w:date="2020-07-30T14:56:00Z">
                    <w:rPr>
                      <w:rFonts w:hint="eastAsia"/>
                    </w:rPr>
                  </w:rPrChange>
                </w:rPr>
                <w:t>证件</w:t>
              </w:r>
              <w:r w:rsidRPr="0065358C">
                <w:rPr>
                  <w:rFonts w:ascii="宋体" w:hAnsi="宋体"/>
                  <w:rPrChange w:id="1797" w:author="DELL" w:date="2020-07-30T14:56:00Z">
                    <w:rPr/>
                  </w:rPrChange>
                </w:rPr>
                <w:t>号</w:t>
              </w:r>
              <w:r w:rsidRPr="0065358C">
                <w:rPr>
                  <w:rFonts w:ascii="宋体" w:hAnsi="宋体" w:hint="eastAsia"/>
                  <w:rPrChange w:id="1798" w:author="DELL" w:date="2020-07-30T14:56:00Z">
                    <w:rPr>
                      <w:rFonts w:hint="eastAsia"/>
                    </w:rPr>
                  </w:rPrChange>
                </w:rPr>
                <w:t>码</w:t>
              </w:r>
            </w:ins>
          </w:p>
        </w:tc>
      </w:tr>
      <w:tr w:rsidR="00707889" w:rsidRPr="0065358C" w14:paraId="05A82EDC" w14:textId="77777777" w:rsidTr="00707889">
        <w:trPr>
          <w:trHeight w:val="243"/>
          <w:jc w:val="center"/>
          <w:ins w:id="1799" w:author="DELL" w:date="2020-07-30T11:20:00Z"/>
          <w:trPrChange w:id="1800" w:author="DELL" w:date="2020-07-30T11:20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uto"/>
            <w:tcPrChange w:id="1801" w:author="DELL" w:date="2020-07-30T11:20:00Z">
              <w:tcPr>
                <w:tcW w:w="1880" w:type="dxa"/>
                <w:shd w:val="clear" w:color="auto" w:fill="auto"/>
              </w:tcPr>
            </w:tcPrChange>
          </w:tcPr>
          <w:p w14:paraId="5BE64634" w14:textId="77777777" w:rsidR="00707889" w:rsidRPr="0065358C" w:rsidRDefault="00707889" w:rsidP="007F713B">
            <w:pPr>
              <w:rPr>
                <w:ins w:id="1802" w:author="DELL" w:date="2020-07-30T11:20:00Z"/>
                <w:rFonts w:ascii="宋体" w:hAnsi="宋体"/>
                <w:rPrChange w:id="1803" w:author="DELL" w:date="2020-07-30T14:56:00Z">
                  <w:rPr>
                    <w:ins w:id="1804" w:author="DELL" w:date="2020-07-30T11:20:00Z"/>
                  </w:rPr>
                </w:rPrChange>
              </w:rPr>
            </w:pPr>
            <w:ins w:id="1805" w:author="DELL" w:date="2020-07-30T11:20:00Z">
              <w:r w:rsidRPr="0065358C">
                <w:rPr>
                  <w:rFonts w:ascii="宋体" w:hAnsi="宋体"/>
                  <w:rPrChange w:id="1806" w:author="DELL" w:date="2020-07-30T14:56:00Z">
                    <w:rPr/>
                  </w:rPrChange>
                </w:rPr>
                <w:t>phone</w:t>
              </w:r>
            </w:ins>
          </w:p>
        </w:tc>
        <w:tc>
          <w:tcPr>
            <w:tcW w:w="1943" w:type="dxa"/>
            <w:shd w:val="clear" w:color="auto" w:fill="auto"/>
            <w:tcPrChange w:id="1807" w:author="DELL" w:date="2020-07-30T11:20:00Z">
              <w:tcPr>
                <w:tcW w:w="1943" w:type="dxa"/>
                <w:shd w:val="clear" w:color="auto" w:fill="auto"/>
              </w:tcPr>
            </w:tcPrChange>
          </w:tcPr>
          <w:p w14:paraId="2C2030C7" w14:textId="77777777" w:rsidR="00707889" w:rsidRPr="0065358C" w:rsidRDefault="00707889" w:rsidP="007F713B">
            <w:pPr>
              <w:rPr>
                <w:ins w:id="1808" w:author="DELL" w:date="2020-07-30T11:20:00Z"/>
                <w:rFonts w:ascii="宋体" w:hAnsi="宋体"/>
                <w:color w:val="2E74B5" w:themeColor="accent1" w:themeShade="BF"/>
                <w:rPrChange w:id="1809" w:author="DELL" w:date="2020-07-30T14:56:00Z">
                  <w:rPr>
                    <w:ins w:id="1810" w:author="DELL" w:date="2020-07-30T11:20:00Z"/>
                    <w:color w:val="2E74B5" w:themeColor="accent1" w:themeShade="BF"/>
                  </w:rPr>
                </w:rPrChange>
              </w:rPr>
            </w:pPr>
            <w:ins w:id="1811" w:author="DELL" w:date="2020-07-30T11:20:00Z">
              <w:r w:rsidRPr="0065358C">
                <w:rPr>
                  <w:rFonts w:ascii="宋体" w:hAnsi="宋体"/>
                  <w:color w:val="2E74B5" w:themeColor="accent1" w:themeShade="BF"/>
                  <w:rPrChange w:id="1812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4394" w:type="dxa"/>
            <w:shd w:val="clear" w:color="auto" w:fill="auto"/>
            <w:tcPrChange w:id="1813" w:author="DELL" w:date="2020-07-30T11:20:00Z">
              <w:tcPr>
                <w:tcW w:w="5816" w:type="dxa"/>
                <w:shd w:val="clear" w:color="auto" w:fill="auto"/>
              </w:tcPr>
            </w:tcPrChange>
          </w:tcPr>
          <w:p w14:paraId="69FC0DBE" w14:textId="77777777" w:rsidR="00707889" w:rsidRPr="0065358C" w:rsidRDefault="00707889" w:rsidP="007F713B">
            <w:pPr>
              <w:rPr>
                <w:ins w:id="1814" w:author="DELL" w:date="2020-07-30T11:20:00Z"/>
                <w:rFonts w:ascii="宋体" w:hAnsi="宋体"/>
                <w:rPrChange w:id="1815" w:author="DELL" w:date="2020-07-30T14:56:00Z">
                  <w:rPr>
                    <w:ins w:id="1816" w:author="DELL" w:date="2020-07-30T11:20:00Z"/>
                  </w:rPr>
                </w:rPrChange>
              </w:rPr>
            </w:pPr>
            <w:ins w:id="1817" w:author="DELL" w:date="2020-07-30T11:20:00Z">
              <w:r w:rsidRPr="0065358C">
                <w:rPr>
                  <w:rFonts w:ascii="宋体" w:hAnsi="宋体" w:hint="eastAsia"/>
                  <w:rPrChange w:id="1818" w:author="DELL" w:date="2020-07-30T14:56:00Z">
                    <w:rPr>
                      <w:rFonts w:hint="eastAsia"/>
                    </w:rPr>
                  </w:rPrChange>
                </w:rPr>
                <w:t>经办人</w:t>
              </w:r>
              <w:r w:rsidRPr="0065358C">
                <w:rPr>
                  <w:rFonts w:ascii="宋体" w:hAnsi="宋体"/>
                  <w:rPrChange w:id="1819" w:author="DELL" w:date="2020-07-30T14:56:00Z">
                    <w:rPr/>
                  </w:rPrChange>
                </w:rPr>
                <w:t>电话</w:t>
              </w:r>
            </w:ins>
          </w:p>
        </w:tc>
      </w:tr>
      <w:tr w:rsidR="00707889" w:rsidRPr="0065358C" w14:paraId="14D4CA73" w14:textId="77777777" w:rsidTr="00707889">
        <w:trPr>
          <w:trHeight w:val="243"/>
          <w:jc w:val="center"/>
          <w:ins w:id="1820" w:author="DELL" w:date="2020-07-30T11:20:00Z"/>
          <w:trPrChange w:id="1821" w:author="DELL" w:date="2020-07-30T11:20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uto"/>
            <w:tcPrChange w:id="1822" w:author="DELL" w:date="2020-07-30T11:20:00Z">
              <w:tcPr>
                <w:tcW w:w="1880" w:type="dxa"/>
                <w:shd w:val="clear" w:color="auto" w:fill="auto"/>
              </w:tcPr>
            </w:tcPrChange>
          </w:tcPr>
          <w:p w14:paraId="201A5290" w14:textId="77777777" w:rsidR="00707889" w:rsidRPr="0065358C" w:rsidRDefault="00707889" w:rsidP="007F713B">
            <w:pPr>
              <w:rPr>
                <w:ins w:id="1823" w:author="DELL" w:date="2020-07-30T11:20:00Z"/>
                <w:rFonts w:ascii="宋体" w:hAnsi="宋体"/>
                <w:rPrChange w:id="1824" w:author="DELL" w:date="2020-07-30T14:56:00Z">
                  <w:rPr>
                    <w:ins w:id="1825" w:author="DELL" w:date="2020-07-30T11:20:00Z"/>
                  </w:rPr>
                </w:rPrChange>
              </w:rPr>
            </w:pPr>
            <w:ins w:id="1826" w:author="DELL" w:date="2020-07-30T11:20:00Z">
              <w:r w:rsidRPr="0065358C">
                <w:rPr>
                  <w:rFonts w:ascii="宋体" w:hAnsi="宋体"/>
                  <w:rPrChange w:id="1827" w:author="DELL" w:date="2020-07-30T14:56:00Z">
                    <w:rPr/>
                  </w:rPrChange>
                </w:rPr>
                <w:t>email</w:t>
              </w:r>
            </w:ins>
          </w:p>
        </w:tc>
        <w:tc>
          <w:tcPr>
            <w:tcW w:w="1943" w:type="dxa"/>
            <w:shd w:val="clear" w:color="auto" w:fill="auto"/>
            <w:tcPrChange w:id="1828" w:author="DELL" w:date="2020-07-30T11:20:00Z">
              <w:tcPr>
                <w:tcW w:w="1943" w:type="dxa"/>
                <w:shd w:val="clear" w:color="auto" w:fill="auto"/>
              </w:tcPr>
            </w:tcPrChange>
          </w:tcPr>
          <w:p w14:paraId="2CDE3156" w14:textId="77777777" w:rsidR="00707889" w:rsidRPr="0065358C" w:rsidRDefault="00707889" w:rsidP="007F713B">
            <w:pPr>
              <w:rPr>
                <w:ins w:id="1829" w:author="DELL" w:date="2020-07-30T11:20:00Z"/>
                <w:rFonts w:ascii="宋体" w:hAnsi="宋体"/>
                <w:color w:val="2E74B5" w:themeColor="accent1" w:themeShade="BF"/>
                <w:rPrChange w:id="1830" w:author="DELL" w:date="2020-07-30T14:56:00Z">
                  <w:rPr>
                    <w:ins w:id="1831" w:author="DELL" w:date="2020-07-30T11:20:00Z"/>
                    <w:color w:val="2E74B5" w:themeColor="accent1" w:themeShade="BF"/>
                  </w:rPr>
                </w:rPrChange>
              </w:rPr>
            </w:pPr>
            <w:ins w:id="1832" w:author="DELL" w:date="2020-07-30T11:20:00Z">
              <w:r w:rsidRPr="0065358C">
                <w:rPr>
                  <w:rFonts w:ascii="宋体" w:hAnsi="宋体"/>
                  <w:color w:val="2E74B5" w:themeColor="accent1" w:themeShade="BF"/>
                  <w:rPrChange w:id="1833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4394" w:type="dxa"/>
            <w:shd w:val="clear" w:color="auto" w:fill="auto"/>
            <w:tcPrChange w:id="1834" w:author="DELL" w:date="2020-07-30T11:20:00Z">
              <w:tcPr>
                <w:tcW w:w="5816" w:type="dxa"/>
                <w:shd w:val="clear" w:color="auto" w:fill="auto"/>
              </w:tcPr>
            </w:tcPrChange>
          </w:tcPr>
          <w:p w14:paraId="63176D9B" w14:textId="77777777" w:rsidR="00707889" w:rsidRPr="0065358C" w:rsidRDefault="00707889" w:rsidP="007F713B">
            <w:pPr>
              <w:rPr>
                <w:ins w:id="1835" w:author="DELL" w:date="2020-07-30T11:20:00Z"/>
                <w:rFonts w:ascii="宋体" w:hAnsi="宋体"/>
                <w:rPrChange w:id="1836" w:author="DELL" w:date="2020-07-30T14:56:00Z">
                  <w:rPr>
                    <w:ins w:id="1837" w:author="DELL" w:date="2020-07-30T11:20:00Z"/>
                  </w:rPr>
                </w:rPrChange>
              </w:rPr>
            </w:pPr>
            <w:ins w:id="1838" w:author="DELL" w:date="2020-07-30T11:20:00Z">
              <w:r w:rsidRPr="0065358C">
                <w:rPr>
                  <w:rFonts w:ascii="宋体" w:hAnsi="宋体" w:hint="eastAsia"/>
                  <w:rPrChange w:id="1839" w:author="DELL" w:date="2020-07-30T14:56:00Z">
                    <w:rPr>
                      <w:rFonts w:hint="eastAsia"/>
                    </w:rPr>
                  </w:rPrChange>
                </w:rPr>
                <w:t>经办人</w:t>
              </w:r>
              <w:r w:rsidRPr="0065358C">
                <w:rPr>
                  <w:rFonts w:ascii="宋体" w:hAnsi="宋体"/>
                  <w:rPrChange w:id="1840" w:author="DELL" w:date="2020-07-30T14:56:00Z">
                    <w:rPr/>
                  </w:rPrChange>
                </w:rPr>
                <w:t>email</w:t>
              </w:r>
            </w:ins>
          </w:p>
        </w:tc>
      </w:tr>
      <w:tr w:rsidR="00707889" w:rsidRPr="0065358C" w14:paraId="1B08E600" w14:textId="77777777" w:rsidTr="00707889">
        <w:trPr>
          <w:trHeight w:val="243"/>
          <w:jc w:val="center"/>
          <w:ins w:id="1841" w:author="DELL" w:date="2020-07-30T11:20:00Z"/>
          <w:trPrChange w:id="1842" w:author="DELL" w:date="2020-07-30T11:20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uto"/>
            <w:tcPrChange w:id="1843" w:author="DELL" w:date="2020-07-30T11:20:00Z">
              <w:tcPr>
                <w:tcW w:w="1880" w:type="dxa"/>
                <w:shd w:val="clear" w:color="auto" w:fill="auto"/>
              </w:tcPr>
            </w:tcPrChange>
          </w:tcPr>
          <w:p w14:paraId="426749E9" w14:textId="77777777" w:rsidR="00707889" w:rsidRPr="0065358C" w:rsidRDefault="00707889" w:rsidP="007F713B">
            <w:pPr>
              <w:rPr>
                <w:ins w:id="1844" w:author="DELL" w:date="2020-07-30T11:20:00Z"/>
                <w:rFonts w:ascii="宋体" w:hAnsi="宋体"/>
                <w:rPrChange w:id="1845" w:author="DELL" w:date="2020-07-30T14:56:00Z">
                  <w:rPr>
                    <w:ins w:id="1846" w:author="DELL" w:date="2020-07-30T11:20:00Z"/>
                  </w:rPr>
                </w:rPrChange>
              </w:rPr>
            </w:pPr>
            <w:ins w:id="1847" w:author="DELL" w:date="2020-07-30T11:20:00Z">
              <w:r w:rsidRPr="0065358C">
                <w:rPr>
                  <w:rFonts w:ascii="宋体" w:hAnsi="宋体"/>
                  <w:rPrChange w:id="1848" w:author="DELL" w:date="2020-07-30T14:56:00Z">
                    <w:rPr/>
                  </w:rPrChange>
                </w:rPr>
                <w:t>address</w:t>
              </w:r>
            </w:ins>
          </w:p>
        </w:tc>
        <w:tc>
          <w:tcPr>
            <w:tcW w:w="1943" w:type="dxa"/>
            <w:shd w:val="clear" w:color="auto" w:fill="auto"/>
            <w:tcPrChange w:id="1849" w:author="DELL" w:date="2020-07-30T11:20:00Z">
              <w:tcPr>
                <w:tcW w:w="1943" w:type="dxa"/>
                <w:shd w:val="clear" w:color="auto" w:fill="auto"/>
              </w:tcPr>
            </w:tcPrChange>
          </w:tcPr>
          <w:p w14:paraId="0F8B48F6" w14:textId="77777777" w:rsidR="00707889" w:rsidRPr="0065358C" w:rsidRDefault="00707889" w:rsidP="007F713B">
            <w:pPr>
              <w:rPr>
                <w:ins w:id="1850" w:author="DELL" w:date="2020-07-30T11:20:00Z"/>
                <w:rFonts w:ascii="宋体" w:hAnsi="宋体"/>
                <w:color w:val="2E74B5" w:themeColor="accent1" w:themeShade="BF"/>
                <w:rPrChange w:id="1851" w:author="DELL" w:date="2020-07-30T14:56:00Z">
                  <w:rPr>
                    <w:ins w:id="1852" w:author="DELL" w:date="2020-07-30T11:20:00Z"/>
                    <w:color w:val="2E74B5" w:themeColor="accent1" w:themeShade="BF"/>
                  </w:rPr>
                </w:rPrChange>
              </w:rPr>
            </w:pPr>
            <w:ins w:id="1853" w:author="DELL" w:date="2020-07-30T11:20:00Z">
              <w:r w:rsidRPr="0065358C">
                <w:rPr>
                  <w:rFonts w:ascii="宋体" w:hAnsi="宋体"/>
                  <w:color w:val="2E74B5" w:themeColor="accent1" w:themeShade="BF"/>
                  <w:rPrChange w:id="1854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4394" w:type="dxa"/>
            <w:shd w:val="clear" w:color="auto" w:fill="auto"/>
            <w:tcPrChange w:id="1855" w:author="DELL" w:date="2020-07-30T11:20:00Z">
              <w:tcPr>
                <w:tcW w:w="5816" w:type="dxa"/>
                <w:shd w:val="clear" w:color="auto" w:fill="auto"/>
              </w:tcPr>
            </w:tcPrChange>
          </w:tcPr>
          <w:p w14:paraId="6D7ACC9F" w14:textId="77777777" w:rsidR="00707889" w:rsidRPr="0065358C" w:rsidRDefault="00707889" w:rsidP="007F713B">
            <w:pPr>
              <w:rPr>
                <w:ins w:id="1856" w:author="DELL" w:date="2020-07-30T11:20:00Z"/>
                <w:rFonts w:ascii="宋体" w:hAnsi="宋体"/>
                <w:rPrChange w:id="1857" w:author="DELL" w:date="2020-07-30T14:56:00Z">
                  <w:rPr>
                    <w:ins w:id="1858" w:author="DELL" w:date="2020-07-30T11:20:00Z"/>
                  </w:rPr>
                </w:rPrChange>
              </w:rPr>
            </w:pPr>
            <w:ins w:id="1859" w:author="DELL" w:date="2020-07-30T11:20:00Z">
              <w:r w:rsidRPr="0065358C">
                <w:rPr>
                  <w:rFonts w:ascii="宋体" w:hAnsi="宋体" w:hint="eastAsia"/>
                  <w:rPrChange w:id="1860" w:author="DELL" w:date="2020-07-30T14:56:00Z">
                    <w:rPr>
                      <w:rFonts w:hint="eastAsia"/>
                    </w:rPr>
                  </w:rPrChange>
                </w:rPr>
                <w:t>经办人</w:t>
              </w:r>
              <w:r w:rsidRPr="0065358C">
                <w:rPr>
                  <w:rFonts w:ascii="宋体" w:hAnsi="宋体"/>
                  <w:rPrChange w:id="1861" w:author="DELL" w:date="2020-07-30T14:56:00Z">
                    <w:rPr/>
                  </w:rPrChange>
                </w:rPr>
                <w:t>地址，非必填</w:t>
              </w:r>
            </w:ins>
          </w:p>
        </w:tc>
      </w:tr>
      <w:tr w:rsidR="00707889" w:rsidRPr="0065358C" w14:paraId="029554AF" w14:textId="77777777" w:rsidTr="00707889">
        <w:trPr>
          <w:trHeight w:val="243"/>
          <w:jc w:val="center"/>
          <w:ins w:id="1862" w:author="DELL" w:date="2020-07-30T11:20:00Z"/>
          <w:trPrChange w:id="1863" w:author="DELL" w:date="2020-07-30T11:20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uto"/>
            <w:tcPrChange w:id="1864" w:author="DELL" w:date="2020-07-30T11:20:00Z">
              <w:tcPr>
                <w:tcW w:w="1880" w:type="dxa"/>
                <w:shd w:val="clear" w:color="auto" w:fill="auto"/>
              </w:tcPr>
            </w:tcPrChange>
          </w:tcPr>
          <w:p w14:paraId="3F6C59C1" w14:textId="77777777" w:rsidR="00707889" w:rsidRPr="0065358C" w:rsidRDefault="00707889" w:rsidP="007F713B">
            <w:pPr>
              <w:rPr>
                <w:ins w:id="1865" w:author="DELL" w:date="2020-07-30T11:20:00Z"/>
                <w:rFonts w:ascii="宋体" w:hAnsi="宋体"/>
                <w:rPrChange w:id="1866" w:author="DELL" w:date="2020-07-30T14:56:00Z">
                  <w:rPr>
                    <w:ins w:id="1867" w:author="DELL" w:date="2020-07-30T11:20:00Z"/>
                  </w:rPr>
                </w:rPrChange>
              </w:rPr>
            </w:pPr>
            <w:ins w:id="1868" w:author="DELL" w:date="2020-07-30T11:20:00Z">
              <w:r w:rsidRPr="0065358C">
                <w:rPr>
                  <w:rFonts w:ascii="宋体" w:hAnsi="宋体"/>
                  <w:rPrChange w:id="1869" w:author="DELL" w:date="2020-07-30T14:56:00Z">
                    <w:rPr/>
                  </w:rPrChange>
                </w:rPr>
                <w:t>name</w:t>
              </w:r>
            </w:ins>
          </w:p>
        </w:tc>
        <w:tc>
          <w:tcPr>
            <w:tcW w:w="1943" w:type="dxa"/>
            <w:shd w:val="clear" w:color="auto" w:fill="auto"/>
            <w:tcPrChange w:id="1870" w:author="DELL" w:date="2020-07-30T11:20:00Z">
              <w:tcPr>
                <w:tcW w:w="1943" w:type="dxa"/>
                <w:shd w:val="clear" w:color="auto" w:fill="auto"/>
              </w:tcPr>
            </w:tcPrChange>
          </w:tcPr>
          <w:p w14:paraId="3ABC0D17" w14:textId="77777777" w:rsidR="00707889" w:rsidRPr="0065358C" w:rsidRDefault="00707889" w:rsidP="007F713B">
            <w:pPr>
              <w:rPr>
                <w:ins w:id="1871" w:author="DELL" w:date="2020-07-30T11:20:00Z"/>
                <w:rFonts w:ascii="宋体" w:hAnsi="宋体"/>
                <w:color w:val="2E74B5" w:themeColor="accent1" w:themeShade="BF"/>
                <w:rPrChange w:id="1872" w:author="DELL" w:date="2020-07-30T14:56:00Z">
                  <w:rPr>
                    <w:ins w:id="1873" w:author="DELL" w:date="2020-07-30T11:20:00Z"/>
                    <w:color w:val="2E74B5" w:themeColor="accent1" w:themeShade="BF"/>
                  </w:rPr>
                </w:rPrChange>
              </w:rPr>
            </w:pPr>
            <w:ins w:id="1874" w:author="DELL" w:date="2020-07-30T11:20:00Z">
              <w:r w:rsidRPr="0065358C">
                <w:rPr>
                  <w:rFonts w:ascii="宋体" w:hAnsi="宋体"/>
                  <w:color w:val="2E74B5" w:themeColor="accent1" w:themeShade="BF"/>
                  <w:rPrChange w:id="1875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4394" w:type="dxa"/>
            <w:shd w:val="clear" w:color="auto" w:fill="auto"/>
            <w:tcPrChange w:id="1876" w:author="DELL" w:date="2020-07-30T11:20:00Z">
              <w:tcPr>
                <w:tcW w:w="5816" w:type="dxa"/>
                <w:shd w:val="clear" w:color="auto" w:fill="auto"/>
              </w:tcPr>
            </w:tcPrChange>
          </w:tcPr>
          <w:p w14:paraId="5B4F0C3D" w14:textId="77777777" w:rsidR="00707889" w:rsidRPr="0065358C" w:rsidRDefault="00707889" w:rsidP="007F713B">
            <w:pPr>
              <w:rPr>
                <w:ins w:id="1877" w:author="DELL" w:date="2020-07-30T11:20:00Z"/>
                <w:rFonts w:ascii="宋体" w:hAnsi="宋体"/>
                <w:rPrChange w:id="1878" w:author="DELL" w:date="2020-07-30T14:56:00Z">
                  <w:rPr>
                    <w:ins w:id="1879" w:author="DELL" w:date="2020-07-30T11:20:00Z"/>
                  </w:rPr>
                </w:rPrChange>
              </w:rPr>
            </w:pPr>
            <w:ins w:id="1880" w:author="DELL" w:date="2020-07-30T11:20:00Z">
              <w:r w:rsidRPr="0065358C">
                <w:rPr>
                  <w:rFonts w:ascii="宋体" w:hAnsi="宋体" w:hint="eastAsia"/>
                  <w:rPrChange w:id="1881" w:author="DELL" w:date="2020-07-30T14:56:00Z">
                    <w:rPr>
                      <w:rFonts w:hint="eastAsia"/>
                    </w:rPr>
                  </w:rPrChange>
                </w:rPr>
                <w:t>经办人</w:t>
              </w:r>
              <w:r w:rsidRPr="0065358C">
                <w:rPr>
                  <w:rFonts w:ascii="宋体" w:hAnsi="宋体"/>
                  <w:rPrChange w:id="1882" w:author="DELL" w:date="2020-07-30T14:56:00Z">
                    <w:rPr/>
                  </w:rPrChange>
                </w:rPr>
                <w:t>姓名</w:t>
              </w:r>
            </w:ins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127C" w:rsidRPr="0065358C" w:rsidDel="00707889" w14:paraId="4205A00E" w14:textId="2C6296BA" w:rsidTr="007F713B">
        <w:trPr>
          <w:del w:id="1883" w:author="DELL" w:date="2020-07-30T11:20:00Z"/>
        </w:trPr>
        <w:tc>
          <w:tcPr>
            <w:tcW w:w="2074" w:type="dxa"/>
            <w:shd w:val="clear" w:color="auto" w:fill="4472C4" w:themeFill="accent5"/>
          </w:tcPr>
          <w:p w14:paraId="6D68DA87" w14:textId="0C772E34" w:rsidR="0095127C" w:rsidRPr="0065358C" w:rsidDel="00707889" w:rsidRDefault="0095127C" w:rsidP="007F713B">
            <w:pPr>
              <w:rPr>
                <w:del w:id="1884" w:author="DELL" w:date="2020-07-30T11:20:00Z"/>
                <w:rFonts w:ascii="宋体" w:eastAsia="宋体" w:hAnsi="宋体"/>
              </w:rPr>
            </w:pPr>
            <w:del w:id="1885" w:author="DELL" w:date="2020-07-30T11:20:00Z">
              <w:r w:rsidRPr="0065358C" w:rsidDel="00707889">
                <w:rPr>
                  <w:rFonts w:ascii="宋体" w:eastAsia="宋体" w:hAnsi="宋体" w:hint="eastAsia"/>
                </w:rPr>
                <w:delText>参数名</w:delText>
              </w:r>
            </w:del>
          </w:p>
        </w:tc>
        <w:tc>
          <w:tcPr>
            <w:tcW w:w="2074" w:type="dxa"/>
            <w:shd w:val="clear" w:color="auto" w:fill="4472C4" w:themeFill="accent5"/>
          </w:tcPr>
          <w:p w14:paraId="6A9455B7" w14:textId="160BBD57" w:rsidR="0095127C" w:rsidRPr="0065358C" w:rsidDel="00707889" w:rsidRDefault="0095127C" w:rsidP="007F713B">
            <w:pPr>
              <w:rPr>
                <w:del w:id="1886" w:author="DELL" w:date="2020-07-30T11:20:00Z"/>
                <w:rFonts w:ascii="宋体" w:eastAsia="宋体" w:hAnsi="宋体"/>
              </w:rPr>
            </w:pPr>
            <w:del w:id="1887" w:author="DELL" w:date="2020-07-30T11:20:00Z">
              <w:r w:rsidRPr="0065358C" w:rsidDel="00707889">
                <w:rPr>
                  <w:rFonts w:ascii="宋体" w:eastAsia="宋体" w:hAnsi="宋体" w:hint="eastAsia"/>
                </w:rPr>
                <w:delText>类型</w:delText>
              </w:r>
            </w:del>
          </w:p>
        </w:tc>
        <w:tc>
          <w:tcPr>
            <w:tcW w:w="2074" w:type="dxa"/>
            <w:shd w:val="clear" w:color="auto" w:fill="4472C4" w:themeFill="accent5"/>
          </w:tcPr>
          <w:p w14:paraId="57A9443E" w14:textId="41F8C825" w:rsidR="0095127C" w:rsidRPr="0065358C" w:rsidDel="00707889" w:rsidRDefault="0095127C" w:rsidP="007F713B">
            <w:pPr>
              <w:rPr>
                <w:del w:id="1888" w:author="DELL" w:date="2020-07-30T11:20:00Z"/>
                <w:rFonts w:ascii="宋体" w:eastAsia="宋体" w:hAnsi="宋体"/>
              </w:rPr>
            </w:pPr>
            <w:del w:id="1889" w:author="DELL" w:date="2020-07-30T11:20:00Z">
              <w:r w:rsidRPr="0065358C" w:rsidDel="00707889">
                <w:rPr>
                  <w:rFonts w:ascii="宋体" w:eastAsia="宋体" w:hAnsi="宋体" w:hint="eastAsia"/>
                </w:rPr>
                <w:delText>必填</w:delText>
              </w:r>
            </w:del>
          </w:p>
        </w:tc>
        <w:tc>
          <w:tcPr>
            <w:tcW w:w="2074" w:type="dxa"/>
            <w:shd w:val="clear" w:color="auto" w:fill="4472C4" w:themeFill="accent5"/>
          </w:tcPr>
          <w:p w14:paraId="13ABD48B" w14:textId="5DC6BD8C" w:rsidR="0095127C" w:rsidRPr="0065358C" w:rsidDel="00707889" w:rsidRDefault="0095127C" w:rsidP="007F713B">
            <w:pPr>
              <w:rPr>
                <w:del w:id="1890" w:author="DELL" w:date="2020-07-30T11:20:00Z"/>
                <w:rFonts w:ascii="宋体" w:eastAsia="宋体" w:hAnsi="宋体"/>
              </w:rPr>
            </w:pPr>
            <w:del w:id="1891" w:author="DELL" w:date="2020-07-30T11:20:00Z">
              <w:r w:rsidRPr="0065358C" w:rsidDel="00707889">
                <w:rPr>
                  <w:rFonts w:ascii="宋体" w:eastAsia="宋体" w:hAnsi="宋体" w:hint="eastAsia"/>
                </w:rPr>
                <w:delText>说明</w:delText>
              </w:r>
            </w:del>
          </w:p>
        </w:tc>
      </w:tr>
      <w:tr w:rsidR="008627A5" w:rsidRPr="0065358C" w:rsidDel="00707889" w14:paraId="3F7868B8" w14:textId="6B3A1D0C" w:rsidTr="007F713B">
        <w:trPr>
          <w:del w:id="1892" w:author="DELL" w:date="2020-07-30T11:20:00Z"/>
        </w:trPr>
        <w:tc>
          <w:tcPr>
            <w:tcW w:w="2074" w:type="dxa"/>
          </w:tcPr>
          <w:p w14:paraId="24EFD554" w14:textId="0F897412" w:rsidR="008627A5" w:rsidRPr="0065358C" w:rsidDel="00707889" w:rsidRDefault="008627A5" w:rsidP="007F713B">
            <w:pPr>
              <w:rPr>
                <w:del w:id="1893" w:author="DELL" w:date="2020-07-30T11:20:00Z"/>
                <w:rFonts w:ascii="宋体" w:eastAsia="宋体" w:hAnsi="宋体"/>
              </w:rPr>
            </w:pPr>
            <w:del w:id="1894" w:author="DELL" w:date="2020-07-30T11:20:00Z">
              <w:r w:rsidRPr="0065358C" w:rsidDel="00707889">
                <w:rPr>
                  <w:rFonts w:ascii="宋体" w:eastAsia="宋体" w:hAnsi="宋体"/>
                </w:rPr>
                <w:delText>identityType</w:delText>
              </w:r>
            </w:del>
          </w:p>
        </w:tc>
        <w:tc>
          <w:tcPr>
            <w:tcW w:w="2074" w:type="dxa"/>
          </w:tcPr>
          <w:p w14:paraId="1FD7C4EB" w14:textId="19909952" w:rsidR="008627A5" w:rsidRPr="0065358C" w:rsidDel="00707889" w:rsidRDefault="006D6A65" w:rsidP="007F713B">
            <w:pPr>
              <w:rPr>
                <w:del w:id="1895" w:author="DELL" w:date="2020-07-30T11:20:00Z"/>
                <w:rFonts w:ascii="宋体" w:eastAsia="宋体" w:hAnsi="宋体"/>
              </w:rPr>
            </w:pPr>
            <w:del w:id="1896" w:author="DELL" w:date="2020-07-30T11:20:00Z">
              <w:r w:rsidRPr="0065358C" w:rsidDel="00707889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 w:val="restart"/>
            <w:vAlign w:val="center"/>
          </w:tcPr>
          <w:p w14:paraId="33AA3733" w14:textId="5B56A05A" w:rsidR="008627A5" w:rsidRPr="0065358C" w:rsidDel="00707889" w:rsidRDefault="008627A5" w:rsidP="007F713B">
            <w:pPr>
              <w:jc w:val="center"/>
              <w:rPr>
                <w:del w:id="1897" w:author="DELL" w:date="2020-07-30T11:20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2414727A" w14:textId="673B5BB5" w:rsidR="008627A5" w:rsidRPr="0065358C" w:rsidDel="00707889" w:rsidRDefault="008627A5" w:rsidP="007F713B">
            <w:pPr>
              <w:rPr>
                <w:del w:id="1898" w:author="DELL" w:date="2020-07-30T11:20:00Z"/>
                <w:rFonts w:ascii="宋体" w:eastAsia="宋体" w:hAnsi="宋体"/>
              </w:rPr>
            </w:pPr>
            <w:del w:id="1899" w:author="DELL" w:date="2020-07-30T11:20:00Z">
              <w:r w:rsidRPr="0065358C" w:rsidDel="00707889">
                <w:rPr>
                  <w:rFonts w:ascii="宋体" w:eastAsia="宋体" w:hAnsi="宋体" w:hint="eastAsia"/>
                </w:rPr>
                <w:delText>经办人证件类型</w:delText>
              </w:r>
            </w:del>
          </w:p>
        </w:tc>
      </w:tr>
      <w:tr w:rsidR="008627A5" w:rsidRPr="0065358C" w:rsidDel="00707889" w14:paraId="0ED03438" w14:textId="362C5920" w:rsidTr="007F713B">
        <w:trPr>
          <w:del w:id="1900" w:author="DELL" w:date="2020-07-30T11:20:00Z"/>
        </w:trPr>
        <w:tc>
          <w:tcPr>
            <w:tcW w:w="2074" w:type="dxa"/>
          </w:tcPr>
          <w:p w14:paraId="09562FBE" w14:textId="593C7071" w:rsidR="008627A5" w:rsidRPr="0065358C" w:rsidDel="00707889" w:rsidRDefault="008627A5" w:rsidP="007F713B">
            <w:pPr>
              <w:rPr>
                <w:del w:id="1901" w:author="DELL" w:date="2020-07-30T11:20:00Z"/>
                <w:rFonts w:ascii="宋体" w:eastAsia="宋体" w:hAnsi="宋体"/>
              </w:rPr>
            </w:pPr>
            <w:del w:id="1902" w:author="DELL" w:date="2020-07-30T11:20:00Z">
              <w:r w:rsidRPr="0065358C" w:rsidDel="00707889">
                <w:rPr>
                  <w:rFonts w:ascii="宋体" w:eastAsia="宋体" w:hAnsi="宋体"/>
                </w:rPr>
                <w:delText>identity</w:delText>
              </w:r>
            </w:del>
          </w:p>
        </w:tc>
        <w:tc>
          <w:tcPr>
            <w:tcW w:w="2074" w:type="dxa"/>
          </w:tcPr>
          <w:p w14:paraId="4A7237C8" w14:textId="680F3375" w:rsidR="008627A5" w:rsidRPr="0065358C" w:rsidDel="00707889" w:rsidRDefault="006D6A65" w:rsidP="007F713B">
            <w:pPr>
              <w:rPr>
                <w:del w:id="1903" w:author="DELL" w:date="2020-07-30T11:20:00Z"/>
                <w:rFonts w:ascii="宋体" w:eastAsia="宋体" w:hAnsi="宋体"/>
              </w:rPr>
            </w:pPr>
            <w:del w:id="1904" w:author="DELL" w:date="2020-07-30T11:20:00Z">
              <w:r w:rsidRPr="0065358C" w:rsidDel="00707889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1AD2D07F" w14:textId="2A36007F" w:rsidR="008627A5" w:rsidRPr="0065358C" w:rsidDel="00707889" w:rsidRDefault="008627A5" w:rsidP="007F713B">
            <w:pPr>
              <w:rPr>
                <w:del w:id="1905" w:author="DELL" w:date="2020-07-30T11:20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24954DA3" w14:textId="33148B2F" w:rsidR="008627A5" w:rsidRPr="0065358C" w:rsidDel="00707889" w:rsidRDefault="008627A5" w:rsidP="009E53E0">
            <w:pPr>
              <w:rPr>
                <w:del w:id="1906" w:author="DELL" w:date="2020-07-30T11:20:00Z"/>
                <w:rFonts w:ascii="宋体" w:eastAsia="宋体" w:hAnsi="宋体"/>
              </w:rPr>
            </w:pPr>
            <w:del w:id="1907" w:author="DELL" w:date="2020-07-30T11:20:00Z">
              <w:r w:rsidRPr="0065358C" w:rsidDel="00707889">
                <w:rPr>
                  <w:rFonts w:ascii="宋体" w:eastAsia="宋体" w:hAnsi="宋体" w:hint="eastAsia"/>
                </w:rPr>
                <w:delText>经办人证件号码</w:delText>
              </w:r>
            </w:del>
          </w:p>
        </w:tc>
      </w:tr>
      <w:tr w:rsidR="008627A5" w:rsidRPr="0065358C" w:rsidDel="00707889" w14:paraId="6B983EBF" w14:textId="2609097A" w:rsidTr="007F713B">
        <w:trPr>
          <w:del w:id="1908" w:author="DELL" w:date="2020-07-30T11:20:00Z"/>
        </w:trPr>
        <w:tc>
          <w:tcPr>
            <w:tcW w:w="2074" w:type="dxa"/>
          </w:tcPr>
          <w:p w14:paraId="646FFF30" w14:textId="3A6D3158" w:rsidR="008627A5" w:rsidRPr="0065358C" w:rsidDel="00707889" w:rsidRDefault="008627A5" w:rsidP="007F713B">
            <w:pPr>
              <w:rPr>
                <w:del w:id="1909" w:author="DELL" w:date="2020-07-30T11:20:00Z"/>
                <w:rFonts w:ascii="宋体" w:eastAsia="宋体" w:hAnsi="宋体"/>
              </w:rPr>
            </w:pPr>
            <w:del w:id="1910" w:author="DELL" w:date="2020-07-30T11:20:00Z">
              <w:r w:rsidRPr="0065358C" w:rsidDel="00707889">
                <w:rPr>
                  <w:rFonts w:ascii="宋体" w:eastAsia="宋体" w:hAnsi="宋体"/>
                </w:rPr>
                <w:delText>name</w:delText>
              </w:r>
            </w:del>
          </w:p>
        </w:tc>
        <w:tc>
          <w:tcPr>
            <w:tcW w:w="2074" w:type="dxa"/>
          </w:tcPr>
          <w:p w14:paraId="379DD324" w14:textId="375AAA1C" w:rsidR="008627A5" w:rsidRPr="0065358C" w:rsidDel="00707889" w:rsidRDefault="006D6A65" w:rsidP="007F713B">
            <w:pPr>
              <w:rPr>
                <w:del w:id="1911" w:author="DELL" w:date="2020-07-30T11:20:00Z"/>
                <w:rFonts w:ascii="宋体" w:eastAsia="宋体" w:hAnsi="宋体"/>
              </w:rPr>
            </w:pPr>
            <w:del w:id="1912" w:author="DELL" w:date="2020-07-30T11:20:00Z">
              <w:r w:rsidRPr="0065358C" w:rsidDel="00707889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3CB9EBD6" w14:textId="2C3CD3DB" w:rsidR="008627A5" w:rsidRPr="0065358C" w:rsidDel="00707889" w:rsidRDefault="008627A5" w:rsidP="007F713B">
            <w:pPr>
              <w:rPr>
                <w:del w:id="1913" w:author="DELL" w:date="2020-07-30T11:20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43994FD4" w14:textId="525BC7B3" w:rsidR="008627A5" w:rsidRPr="0065358C" w:rsidDel="00707889" w:rsidRDefault="008627A5" w:rsidP="007F713B">
            <w:pPr>
              <w:rPr>
                <w:del w:id="1914" w:author="DELL" w:date="2020-07-30T11:20:00Z"/>
                <w:rFonts w:ascii="宋体" w:eastAsia="宋体" w:hAnsi="宋体"/>
              </w:rPr>
            </w:pPr>
            <w:del w:id="1915" w:author="DELL" w:date="2020-07-30T11:20:00Z">
              <w:r w:rsidRPr="0065358C" w:rsidDel="00707889">
                <w:rPr>
                  <w:rFonts w:ascii="宋体" w:eastAsia="宋体" w:hAnsi="宋体" w:hint="eastAsia"/>
                </w:rPr>
                <w:delText>经办人姓名</w:delText>
              </w:r>
            </w:del>
          </w:p>
        </w:tc>
      </w:tr>
      <w:tr w:rsidR="008627A5" w:rsidRPr="0065358C" w:rsidDel="00707889" w14:paraId="78C63BCF" w14:textId="7979DFCB" w:rsidTr="007F713B">
        <w:trPr>
          <w:del w:id="1916" w:author="DELL" w:date="2020-07-30T11:20:00Z"/>
        </w:trPr>
        <w:tc>
          <w:tcPr>
            <w:tcW w:w="2074" w:type="dxa"/>
          </w:tcPr>
          <w:p w14:paraId="4AAC1135" w14:textId="5123447C" w:rsidR="008627A5" w:rsidRPr="0065358C" w:rsidDel="00707889" w:rsidRDefault="008627A5" w:rsidP="007F713B">
            <w:pPr>
              <w:rPr>
                <w:del w:id="1917" w:author="DELL" w:date="2020-07-30T11:20:00Z"/>
                <w:rFonts w:ascii="宋体" w:eastAsia="宋体" w:hAnsi="宋体"/>
              </w:rPr>
            </w:pPr>
            <w:del w:id="1918" w:author="DELL" w:date="2020-07-30T11:20:00Z">
              <w:r w:rsidRPr="0065358C" w:rsidDel="00707889">
                <w:rPr>
                  <w:rFonts w:ascii="宋体" w:eastAsia="宋体" w:hAnsi="宋体"/>
                </w:rPr>
                <w:delText>address</w:delText>
              </w:r>
            </w:del>
          </w:p>
        </w:tc>
        <w:tc>
          <w:tcPr>
            <w:tcW w:w="2074" w:type="dxa"/>
          </w:tcPr>
          <w:p w14:paraId="461D06C7" w14:textId="7673E08A" w:rsidR="008627A5" w:rsidRPr="0065358C" w:rsidDel="00707889" w:rsidRDefault="006D6A65" w:rsidP="007F713B">
            <w:pPr>
              <w:rPr>
                <w:del w:id="1919" w:author="DELL" w:date="2020-07-30T11:20:00Z"/>
                <w:rFonts w:ascii="宋体" w:eastAsia="宋体" w:hAnsi="宋体"/>
              </w:rPr>
            </w:pPr>
            <w:del w:id="1920" w:author="DELL" w:date="2020-07-30T11:20:00Z">
              <w:r w:rsidRPr="0065358C" w:rsidDel="00707889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6299E90A" w14:textId="567A0139" w:rsidR="008627A5" w:rsidRPr="0065358C" w:rsidDel="00707889" w:rsidRDefault="008627A5" w:rsidP="007F713B">
            <w:pPr>
              <w:rPr>
                <w:del w:id="1921" w:author="DELL" w:date="2020-07-30T11:20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458E224A" w14:textId="5646E988" w:rsidR="008627A5" w:rsidRPr="0065358C" w:rsidDel="00707889" w:rsidRDefault="008627A5" w:rsidP="007F713B">
            <w:pPr>
              <w:rPr>
                <w:del w:id="1922" w:author="DELL" w:date="2020-07-30T11:20:00Z"/>
                <w:rFonts w:ascii="宋体" w:eastAsia="宋体" w:hAnsi="宋体"/>
              </w:rPr>
            </w:pPr>
            <w:del w:id="1923" w:author="DELL" w:date="2020-07-30T11:20:00Z">
              <w:r w:rsidRPr="0065358C" w:rsidDel="00707889">
                <w:rPr>
                  <w:rFonts w:ascii="宋体" w:eastAsia="宋体" w:hAnsi="宋体" w:hint="eastAsia"/>
                </w:rPr>
                <w:delText>经办人地址</w:delText>
              </w:r>
            </w:del>
          </w:p>
        </w:tc>
      </w:tr>
      <w:tr w:rsidR="008627A5" w:rsidRPr="0065358C" w:rsidDel="00707889" w14:paraId="4A5B4C18" w14:textId="5D947095" w:rsidTr="007F713B">
        <w:trPr>
          <w:del w:id="1924" w:author="DELL" w:date="2020-07-30T11:20:00Z"/>
        </w:trPr>
        <w:tc>
          <w:tcPr>
            <w:tcW w:w="2074" w:type="dxa"/>
          </w:tcPr>
          <w:p w14:paraId="67F1669D" w14:textId="256EA5FF" w:rsidR="008627A5" w:rsidRPr="0065358C" w:rsidDel="00707889" w:rsidRDefault="008627A5" w:rsidP="007F713B">
            <w:pPr>
              <w:rPr>
                <w:del w:id="1925" w:author="DELL" w:date="2020-07-30T11:20:00Z"/>
                <w:rFonts w:ascii="宋体" w:eastAsia="宋体" w:hAnsi="宋体"/>
              </w:rPr>
            </w:pPr>
            <w:del w:id="1926" w:author="DELL" w:date="2020-07-30T11:20:00Z">
              <w:r w:rsidRPr="0065358C" w:rsidDel="00707889">
                <w:rPr>
                  <w:rFonts w:ascii="宋体" w:eastAsia="宋体" w:hAnsi="宋体"/>
                </w:rPr>
                <w:delText>phone</w:delText>
              </w:r>
            </w:del>
          </w:p>
        </w:tc>
        <w:tc>
          <w:tcPr>
            <w:tcW w:w="2074" w:type="dxa"/>
          </w:tcPr>
          <w:p w14:paraId="32FA7CF6" w14:textId="0B4B41E5" w:rsidR="008627A5" w:rsidRPr="0065358C" w:rsidDel="00707889" w:rsidRDefault="006D6A65" w:rsidP="007F713B">
            <w:pPr>
              <w:rPr>
                <w:del w:id="1927" w:author="DELL" w:date="2020-07-30T11:20:00Z"/>
                <w:rFonts w:ascii="宋体" w:eastAsia="宋体" w:hAnsi="宋体"/>
              </w:rPr>
            </w:pPr>
            <w:del w:id="1928" w:author="DELL" w:date="2020-07-30T11:20:00Z">
              <w:r w:rsidRPr="0065358C" w:rsidDel="00707889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4E98C0BC" w14:textId="612B9D78" w:rsidR="008627A5" w:rsidRPr="0065358C" w:rsidDel="00707889" w:rsidRDefault="008627A5" w:rsidP="007F713B">
            <w:pPr>
              <w:rPr>
                <w:del w:id="1929" w:author="DELL" w:date="2020-07-30T11:20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5526BE31" w14:textId="2D9F9143" w:rsidR="008627A5" w:rsidRPr="0065358C" w:rsidDel="00707889" w:rsidRDefault="008627A5" w:rsidP="007F713B">
            <w:pPr>
              <w:rPr>
                <w:del w:id="1930" w:author="DELL" w:date="2020-07-30T11:20:00Z"/>
                <w:rFonts w:ascii="宋体" w:eastAsia="宋体" w:hAnsi="宋体"/>
              </w:rPr>
            </w:pPr>
            <w:del w:id="1931" w:author="DELL" w:date="2020-07-30T11:20:00Z">
              <w:r w:rsidRPr="0065358C" w:rsidDel="00707889">
                <w:rPr>
                  <w:rFonts w:ascii="宋体" w:eastAsia="宋体" w:hAnsi="宋体" w:hint="eastAsia"/>
                </w:rPr>
                <w:delText>经办人手机号码</w:delText>
              </w:r>
            </w:del>
          </w:p>
        </w:tc>
      </w:tr>
      <w:tr w:rsidR="008627A5" w:rsidRPr="0065358C" w:rsidDel="00707889" w14:paraId="5B30414A" w14:textId="6169C8FC" w:rsidTr="007F713B">
        <w:trPr>
          <w:del w:id="1932" w:author="DELL" w:date="2020-07-30T11:20:00Z"/>
        </w:trPr>
        <w:tc>
          <w:tcPr>
            <w:tcW w:w="2074" w:type="dxa"/>
          </w:tcPr>
          <w:p w14:paraId="2B831CF2" w14:textId="5455918D" w:rsidR="008627A5" w:rsidRPr="0065358C" w:rsidDel="00707889" w:rsidRDefault="008627A5" w:rsidP="007F713B">
            <w:pPr>
              <w:rPr>
                <w:del w:id="1933" w:author="DELL" w:date="2020-07-30T11:20:00Z"/>
                <w:rFonts w:ascii="宋体" w:eastAsia="宋体" w:hAnsi="宋体"/>
              </w:rPr>
            </w:pPr>
            <w:del w:id="1934" w:author="DELL" w:date="2020-07-30T11:20:00Z">
              <w:r w:rsidRPr="0065358C" w:rsidDel="00707889">
                <w:rPr>
                  <w:rFonts w:ascii="宋体" w:eastAsia="宋体" w:hAnsi="宋体"/>
                </w:rPr>
                <w:delText>email</w:delText>
              </w:r>
            </w:del>
          </w:p>
        </w:tc>
        <w:tc>
          <w:tcPr>
            <w:tcW w:w="2074" w:type="dxa"/>
          </w:tcPr>
          <w:p w14:paraId="5FFA3CCA" w14:textId="70047449" w:rsidR="008627A5" w:rsidRPr="0065358C" w:rsidDel="00707889" w:rsidRDefault="006D6A65" w:rsidP="007F713B">
            <w:pPr>
              <w:rPr>
                <w:del w:id="1935" w:author="DELL" w:date="2020-07-30T11:20:00Z"/>
                <w:rFonts w:ascii="宋体" w:eastAsia="宋体" w:hAnsi="宋体"/>
              </w:rPr>
            </w:pPr>
            <w:del w:id="1936" w:author="DELL" w:date="2020-07-30T11:20:00Z">
              <w:r w:rsidRPr="0065358C" w:rsidDel="00707889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1DFAF929" w14:textId="75EE128C" w:rsidR="008627A5" w:rsidRPr="0065358C" w:rsidDel="00707889" w:rsidRDefault="008627A5" w:rsidP="007F713B">
            <w:pPr>
              <w:rPr>
                <w:del w:id="1937" w:author="DELL" w:date="2020-07-30T11:20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40356353" w14:textId="4822281D" w:rsidR="008627A5" w:rsidRPr="0065358C" w:rsidDel="00707889" w:rsidRDefault="008627A5" w:rsidP="007F713B">
            <w:pPr>
              <w:rPr>
                <w:del w:id="1938" w:author="DELL" w:date="2020-07-30T11:20:00Z"/>
                <w:rFonts w:ascii="宋体" w:eastAsia="宋体" w:hAnsi="宋体"/>
              </w:rPr>
            </w:pPr>
            <w:del w:id="1939" w:author="DELL" w:date="2020-07-30T11:20:00Z">
              <w:r w:rsidRPr="0065358C" w:rsidDel="00707889">
                <w:rPr>
                  <w:rFonts w:ascii="宋体" w:eastAsia="宋体" w:hAnsi="宋体" w:hint="eastAsia"/>
                </w:rPr>
                <w:delText>经办人电子邮件</w:delText>
              </w:r>
            </w:del>
          </w:p>
        </w:tc>
      </w:tr>
    </w:tbl>
    <w:p w14:paraId="60A0C1AB" w14:textId="77777777" w:rsidR="0095127C" w:rsidRPr="0065358C" w:rsidRDefault="0095127C" w:rsidP="0095127C">
      <w:pPr>
        <w:rPr>
          <w:rFonts w:ascii="宋体" w:eastAsia="宋体" w:hAnsi="宋体"/>
        </w:rPr>
      </w:pPr>
    </w:p>
    <w:p w14:paraId="123297F0" w14:textId="7E099FC8" w:rsidR="0095127C" w:rsidRPr="0065358C" w:rsidRDefault="00707889" w:rsidP="0095127C">
      <w:pPr>
        <w:rPr>
          <w:rFonts w:ascii="宋体" w:eastAsia="宋体" w:hAnsi="宋体"/>
        </w:rPr>
      </w:pPr>
      <w:bookmarkStart w:id="1940" w:name="Consignee结构"/>
      <w:r w:rsidRPr="0065358C">
        <w:rPr>
          <w:rFonts w:ascii="宋体" w:eastAsia="宋体" w:hAnsi="宋体"/>
          <w:sz w:val="24"/>
          <w:szCs w:val="24"/>
          <w:lang w:val="zh-CN"/>
        </w:rPr>
        <w:t>C</w:t>
      </w:r>
      <w:r w:rsidR="0095127C" w:rsidRPr="0065358C">
        <w:rPr>
          <w:rFonts w:ascii="宋体" w:eastAsia="宋体" w:hAnsi="宋体"/>
          <w:sz w:val="24"/>
          <w:szCs w:val="24"/>
          <w:lang w:val="zh-CN"/>
        </w:rPr>
        <w:t>onsignee</w:t>
      </w:r>
      <w:del w:id="1941" w:author="DELL" w:date="2020-07-30T11:22:00Z">
        <w:r w:rsidR="0095127C" w:rsidRPr="0065358C" w:rsidDel="00707889">
          <w:rPr>
            <w:rFonts w:ascii="宋体" w:eastAsia="宋体" w:hAnsi="宋体" w:hint="eastAsia"/>
          </w:rPr>
          <w:delText>项说明</w:delText>
        </w:r>
      </w:del>
      <w:ins w:id="1942" w:author="DELL" w:date="2020-07-30T11:22:00Z">
        <w:r w:rsidRPr="0065358C">
          <w:rPr>
            <w:rFonts w:ascii="宋体" w:eastAsia="宋体" w:hAnsi="宋体" w:hint="eastAsia"/>
          </w:rPr>
          <w:t>结构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127C" w:rsidRPr="0065358C" w:rsidDel="00707889" w14:paraId="1B73DB89" w14:textId="4CD8A46D" w:rsidTr="007F713B">
        <w:trPr>
          <w:del w:id="1943" w:author="DELL" w:date="2020-07-30T11:21:00Z"/>
        </w:trPr>
        <w:tc>
          <w:tcPr>
            <w:tcW w:w="2074" w:type="dxa"/>
            <w:shd w:val="clear" w:color="auto" w:fill="4472C4" w:themeFill="accent5"/>
          </w:tcPr>
          <w:bookmarkEnd w:id="1940"/>
          <w:p w14:paraId="39FB8B5C" w14:textId="5A912627" w:rsidR="0095127C" w:rsidRPr="0065358C" w:rsidDel="00707889" w:rsidRDefault="0095127C" w:rsidP="007F713B">
            <w:pPr>
              <w:rPr>
                <w:del w:id="1944" w:author="DELL" w:date="2020-07-30T11:21:00Z"/>
                <w:rFonts w:ascii="宋体" w:eastAsia="宋体" w:hAnsi="宋体"/>
              </w:rPr>
            </w:pPr>
            <w:del w:id="1945" w:author="DELL" w:date="2020-07-30T11:21:00Z">
              <w:r w:rsidRPr="0065358C" w:rsidDel="00707889">
                <w:rPr>
                  <w:rFonts w:ascii="宋体" w:eastAsia="宋体" w:hAnsi="宋体" w:hint="eastAsia"/>
                </w:rPr>
                <w:delText>参数名</w:delText>
              </w:r>
            </w:del>
          </w:p>
        </w:tc>
        <w:tc>
          <w:tcPr>
            <w:tcW w:w="2074" w:type="dxa"/>
            <w:shd w:val="clear" w:color="auto" w:fill="4472C4" w:themeFill="accent5"/>
          </w:tcPr>
          <w:p w14:paraId="021E129B" w14:textId="55FDE1C3" w:rsidR="0095127C" w:rsidRPr="0065358C" w:rsidDel="00707889" w:rsidRDefault="0095127C" w:rsidP="007F713B">
            <w:pPr>
              <w:rPr>
                <w:del w:id="1946" w:author="DELL" w:date="2020-07-30T11:21:00Z"/>
                <w:rFonts w:ascii="宋体" w:eastAsia="宋体" w:hAnsi="宋体"/>
              </w:rPr>
            </w:pPr>
            <w:del w:id="1947" w:author="DELL" w:date="2020-07-30T11:21:00Z">
              <w:r w:rsidRPr="0065358C" w:rsidDel="00707889">
                <w:rPr>
                  <w:rFonts w:ascii="宋体" w:eastAsia="宋体" w:hAnsi="宋体" w:hint="eastAsia"/>
                </w:rPr>
                <w:delText>类型</w:delText>
              </w:r>
            </w:del>
          </w:p>
        </w:tc>
        <w:tc>
          <w:tcPr>
            <w:tcW w:w="2074" w:type="dxa"/>
            <w:shd w:val="clear" w:color="auto" w:fill="4472C4" w:themeFill="accent5"/>
          </w:tcPr>
          <w:p w14:paraId="56BC710A" w14:textId="094C265F" w:rsidR="0095127C" w:rsidRPr="0065358C" w:rsidDel="00707889" w:rsidRDefault="0095127C" w:rsidP="007F713B">
            <w:pPr>
              <w:rPr>
                <w:del w:id="1948" w:author="DELL" w:date="2020-07-30T11:21:00Z"/>
                <w:rFonts w:ascii="宋体" w:eastAsia="宋体" w:hAnsi="宋体"/>
              </w:rPr>
            </w:pPr>
            <w:del w:id="1949" w:author="DELL" w:date="2020-07-30T11:21:00Z">
              <w:r w:rsidRPr="0065358C" w:rsidDel="00707889">
                <w:rPr>
                  <w:rFonts w:ascii="宋体" w:eastAsia="宋体" w:hAnsi="宋体" w:hint="eastAsia"/>
                </w:rPr>
                <w:delText>必填</w:delText>
              </w:r>
            </w:del>
          </w:p>
        </w:tc>
        <w:tc>
          <w:tcPr>
            <w:tcW w:w="2074" w:type="dxa"/>
            <w:shd w:val="clear" w:color="auto" w:fill="4472C4" w:themeFill="accent5"/>
          </w:tcPr>
          <w:p w14:paraId="16497756" w14:textId="526A234A" w:rsidR="0095127C" w:rsidRPr="0065358C" w:rsidDel="00707889" w:rsidRDefault="0095127C" w:rsidP="007F713B">
            <w:pPr>
              <w:rPr>
                <w:del w:id="1950" w:author="DELL" w:date="2020-07-30T11:21:00Z"/>
                <w:rFonts w:ascii="宋体" w:eastAsia="宋体" w:hAnsi="宋体"/>
              </w:rPr>
            </w:pPr>
            <w:del w:id="1951" w:author="DELL" w:date="2020-07-30T11:21:00Z">
              <w:r w:rsidRPr="0065358C" w:rsidDel="00707889">
                <w:rPr>
                  <w:rFonts w:ascii="宋体" w:eastAsia="宋体" w:hAnsi="宋体" w:hint="eastAsia"/>
                </w:rPr>
                <w:delText>说明</w:delText>
              </w:r>
            </w:del>
          </w:p>
        </w:tc>
      </w:tr>
      <w:tr w:rsidR="0095127C" w:rsidRPr="0065358C" w:rsidDel="00707889" w14:paraId="24FC7918" w14:textId="691FA759" w:rsidTr="007F713B">
        <w:trPr>
          <w:del w:id="1952" w:author="DELL" w:date="2020-07-30T11:21:00Z"/>
        </w:trPr>
        <w:tc>
          <w:tcPr>
            <w:tcW w:w="2074" w:type="dxa"/>
          </w:tcPr>
          <w:p w14:paraId="46B9E093" w14:textId="6BB09EF0" w:rsidR="0095127C" w:rsidRPr="0065358C" w:rsidDel="00707889" w:rsidRDefault="008643A7" w:rsidP="007F713B">
            <w:pPr>
              <w:rPr>
                <w:del w:id="1953" w:author="DELL" w:date="2020-07-30T11:21:00Z"/>
                <w:rFonts w:ascii="宋体" w:eastAsia="宋体" w:hAnsi="宋体"/>
              </w:rPr>
            </w:pPr>
            <w:del w:id="1954" w:author="DELL" w:date="2020-07-30T11:21:00Z">
              <w:r w:rsidRPr="0065358C" w:rsidDel="00707889">
                <w:rPr>
                  <w:rFonts w:ascii="宋体" w:eastAsia="宋体" w:hAnsi="宋体"/>
                </w:rPr>
                <w:delText>name</w:delText>
              </w:r>
            </w:del>
          </w:p>
        </w:tc>
        <w:tc>
          <w:tcPr>
            <w:tcW w:w="2074" w:type="dxa"/>
          </w:tcPr>
          <w:p w14:paraId="63E93E05" w14:textId="24459778" w:rsidR="0095127C" w:rsidRPr="0065358C" w:rsidDel="00707889" w:rsidRDefault="00860DBF" w:rsidP="007F713B">
            <w:pPr>
              <w:rPr>
                <w:del w:id="1955" w:author="DELL" w:date="2020-07-30T11:21:00Z"/>
                <w:rFonts w:ascii="宋体" w:eastAsia="宋体" w:hAnsi="宋体"/>
              </w:rPr>
            </w:pPr>
            <w:del w:id="1956" w:author="DELL" w:date="2020-07-30T11:21:00Z">
              <w:r w:rsidRPr="0065358C" w:rsidDel="00707889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 w:val="restart"/>
            <w:vAlign w:val="center"/>
          </w:tcPr>
          <w:p w14:paraId="05FD1EC3" w14:textId="088CB7DC" w:rsidR="0095127C" w:rsidRPr="0065358C" w:rsidDel="00707889" w:rsidRDefault="0095127C" w:rsidP="007F713B">
            <w:pPr>
              <w:jc w:val="center"/>
              <w:rPr>
                <w:del w:id="1957" w:author="DELL" w:date="2020-07-30T11:21:00Z"/>
                <w:rFonts w:ascii="宋体" w:eastAsia="宋体" w:hAnsi="宋体"/>
              </w:rPr>
            </w:pPr>
            <w:del w:id="1958" w:author="DELL" w:date="2020-07-30T11:21:00Z">
              <w:r w:rsidRPr="0065358C" w:rsidDel="00707889">
                <w:rPr>
                  <w:rFonts w:ascii="宋体" w:eastAsia="宋体" w:hAnsi="宋体" w:hint="eastAsia"/>
                </w:rPr>
                <w:delText>选填</w:delText>
              </w:r>
            </w:del>
          </w:p>
        </w:tc>
        <w:tc>
          <w:tcPr>
            <w:tcW w:w="2074" w:type="dxa"/>
          </w:tcPr>
          <w:p w14:paraId="5A91C341" w14:textId="650AC475" w:rsidR="0095127C" w:rsidRPr="0065358C" w:rsidDel="00707889" w:rsidRDefault="002A58FE" w:rsidP="007F713B">
            <w:pPr>
              <w:rPr>
                <w:del w:id="1959" w:author="DELL" w:date="2020-07-30T11:21:00Z"/>
                <w:rFonts w:ascii="宋体" w:eastAsia="宋体" w:hAnsi="宋体"/>
              </w:rPr>
            </w:pPr>
            <w:del w:id="1960" w:author="DELL" w:date="2020-07-30T11:21:00Z">
              <w:r w:rsidRPr="0065358C" w:rsidDel="00707889">
                <w:rPr>
                  <w:rFonts w:ascii="宋体" w:eastAsia="宋体" w:hAnsi="宋体" w:hint="eastAsia"/>
                </w:rPr>
                <w:delText>收件人姓名</w:delText>
              </w:r>
            </w:del>
          </w:p>
        </w:tc>
      </w:tr>
      <w:tr w:rsidR="0095127C" w:rsidRPr="0065358C" w:rsidDel="00707889" w14:paraId="2BBC831D" w14:textId="5F802D6F" w:rsidTr="007F713B">
        <w:trPr>
          <w:del w:id="1961" w:author="DELL" w:date="2020-07-30T11:21:00Z"/>
        </w:trPr>
        <w:tc>
          <w:tcPr>
            <w:tcW w:w="2074" w:type="dxa"/>
          </w:tcPr>
          <w:p w14:paraId="04BE5774" w14:textId="5DB87526" w:rsidR="0095127C" w:rsidRPr="0065358C" w:rsidDel="00707889" w:rsidRDefault="008643A7" w:rsidP="007F713B">
            <w:pPr>
              <w:rPr>
                <w:del w:id="1962" w:author="DELL" w:date="2020-07-30T11:21:00Z"/>
                <w:rFonts w:ascii="宋体" w:eastAsia="宋体" w:hAnsi="宋体"/>
              </w:rPr>
            </w:pPr>
            <w:del w:id="1963" w:author="DELL" w:date="2020-07-30T11:21:00Z">
              <w:r w:rsidRPr="0065358C" w:rsidDel="00707889">
                <w:rPr>
                  <w:rFonts w:ascii="宋体" w:eastAsia="宋体" w:hAnsi="宋体"/>
                </w:rPr>
                <w:delText>address</w:delText>
              </w:r>
            </w:del>
          </w:p>
        </w:tc>
        <w:tc>
          <w:tcPr>
            <w:tcW w:w="2074" w:type="dxa"/>
          </w:tcPr>
          <w:p w14:paraId="152DA66E" w14:textId="1C80183D" w:rsidR="0095127C" w:rsidRPr="0065358C" w:rsidDel="00707889" w:rsidRDefault="00860DBF" w:rsidP="007F713B">
            <w:pPr>
              <w:rPr>
                <w:del w:id="1964" w:author="DELL" w:date="2020-07-30T11:21:00Z"/>
                <w:rFonts w:ascii="宋体" w:eastAsia="宋体" w:hAnsi="宋体"/>
              </w:rPr>
            </w:pPr>
            <w:del w:id="1965" w:author="DELL" w:date="2020-07-30T11:21:00Z">
              <w:r w:rsidRPr="0065358C" w:rsidDel="00707889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135680A9" w14:textId="792E99E6" w:rsidR="0095127C" w:rsidRPr="0065358C" w:rsidDel="00707889" w:rsidRDefault="0095127C" w:rsidP="007F713B">
            <w:pPr>
              <w:rPr>
                <w:del w:id="1966" w:author="DELL" w:date="2020-07-30T11:21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78929DCC" w14:textId="38BA55F3" w:rsidR="0095127C" w:rsidRPr="0065358C" w:rsidDel="00707889" w:rsidRDefault="002A58FE" w:rsidP="007F713B">
            <w:pPr>
              <w:rPr>
                <w:del w:id="1967" w:author="DELL" w:date="2020-07-30T11:21:00Z"/>
                <w:rFonts w:ascii="宋体" w:eastAsia="宋体" w:hAnsi="宋体"/>
              </w:rPr>
            </w:pPr>
            <w:del w:id="1968" w:author="DELL" w:date="2020-07-30T11:21:00Z">
              <w:r w:rsidRPr="0065358C" w:rsidDel="00707889">
                <w:rPr>
                  <w:rFonts w:ascii="宋体" w:eastAsia="宋体" w:hAnsi="宋体" w:hint="eastAsia"/>
                </w:rPr>
                <w:delText>收件人地址</w:delText>
              </w:r>
            </w:del>
          </w:p>
        </w:tc>
      </w:tr>
      <w:tr w:rsidR="0095127C" w:rsidRPr="0065358C" w:rsidDel="00707889" w14:paraId="40ECE712" w14:textId="268195D3" w:rsidTr="007F713B">
        <w:trPr>
          <w:del w:id="1969" w:author="DELL" w:date="2020-07-30T11:21:00Z"/>
        </w:trPr>
        <w:tc>
          <w:tcPr>
            <w:tcW w:w="2074" w:type="dxa"/>
          </w:tcPr>
          <w:p w14:paraId="79FEA781" w14:textId="3E7E2BB2" w:rsidR="0095127C" w:rsidRPr="0065358C" w:rsidDel="00707889" w:rsidRDefault="008643A7" w:rsidP="007F713B">
            <w:pPr>
              <w:rPr>
                <w:del w:id="1970" w:author="DELL" w:date="2020-07-30T11:21:00Z"/>
                <w:rFonts w:ascii="宋体" w:eastAsia="宋体" w:hAnsi="宋体"/>
              </w:rPr>
            </w:pPr>
            <w:del w:id="1971" w:author="DELL" w:date="2020-07-30T11:21:00Z">
              <w:r w:rsidRPr="0065358C" w:rsidDel="00707889">
                <w:rPr>
                  <w:rFonts w:ascii="宋体" w:eastAsia="宋体" w:hAnsi="宋体"/>
                </w:rPr>
                <w:delText>phone</w:delText>
              </w:r>
            </w:del>
          </w:p>
        </w:tc>
        <w:tc>
          <w:tcPr>
            <w:tcW w:w="2074" w:type="dxa"/>
          </w:tcPr>
          <w:p w14:paraId="396CF401" w14:textId="2C145952" w:rsidR="0095127C" w:rsidRPr="0065358C" w:rsidDel="00707889" w:rsidRDefault="00860DBF" w:rsidP="007F713B">
            <w:pPr>
              <w:rPr>
                <w:del w:id="1972" w:author="DELL" w:date="2020-07-30T11:21:00Z"/>
                <w:rFonts w:ascii="宋体" w:eastAsia="宋体" w:hAnsi="宋体"/>
              </w:rPr>
            </w:pPr>
            <w:del w:id="1973" w:author="DELL" w:date="2020-07-30T11:21:00Z">
              <w:r w:rsidRPr="0065358C" w:rsidDel="00707889">
                <w:rPr>
                  <w:rFonts w:ascii="宋体" w:eastAsia="宋体" w:hAnsi="宋体"/>
                </w:rPr>
                <w:delText>String</w:delText>
              </w:r>
            </w:del>
          </w:p>
        </w:tc>
        <w:tc>
          <w:tcPr>
            <w:tcW w:w="2074" w:type="dxa"/>
            <w:vMerge/>
          </w:tcPr>
          <w:p w14:paraId="23D992D2" w14:textId="23B37555" w:rsidR="0095127C" w:rsidRPr="0065358C" w:rsidDel="00707889" w:rsidRDefault="0095127C" w:rsidP="007F713B">
            <w:pPr>
              <w:rPr>
                <w:del w:id="1974" w:author="DELL" w:date="2020-07-30T11:21:00Z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6CE24E90" w14:textId="0ED1ED19" w:rsidR="0095127C" w:rsidRPr="0065358C" w:rsidDel="00707889" w:rsidRDefault="002A58FE" w:rsidP="007F713B">
            <w:pPr>
              <w:rPr>
                <w:del w:id="1975" w:author="DELL" w:date="2020-07-30T11:21:00Z"/>
                <w:rFonts w:ascii="宋体" w:eastAsia="宋体" w:hAnsi="宋体"/>
              </w:rPr>
            </w:pPr>
            <w:del w:id="1976" w:author="DELL" w:date="2020-07-30T11:21:00Z">
              <w:r w:rsidRPr="0065358C" w:rsidDel="00707889">
                <w:rPr>
                  <w:rFonts w:ascii="宋体" w:eastAsia="宋体" w:hAnsi="宋体" w:hint="eastAsia"/>
                </w:rPr>
                <w:delText>收件人电话号码</w:delText>
              </w:r>
            </w:del>
          </w:p>
        </w:tc>
      </w:tr>
    </w:tbl>
    <w:tbl>
      <w:tblPr>
        <w:tblStyle w:val="21"/>
        <w:tblW w:w="8217" w:type="dxa"/>
        <w:jc w:val="center"/>
        <w:shd w:val="clear" w:color="auto" w:fill="ACB9CA" w:themeFill="text2" w:themeFillTint="66"/>
        <w:tblLook w:val="04A0" w:firstRow="1" w:lastRow="0" w:firstColumn="1" w:lastColumn="0" w:noHBand="0" w:noVBand="1"/>
        <w:tblPrChange w:id="1977" w:author="DELL" w:date="2020-07-30T11:21:00Z">
          <w:tblPr>
            <w:tblStyle w:val="21"/>
            <w:tblW w:w="9639" w:type="dxa"/>
            <w:jc w:val="center"/>
            <w:shd w:val="clear" w:color="auto" w:fill="ACB9CA" w:themeFill="text2" w:themeFillTint="66"/>
            <w:tblLook w:val="04A0" w:firstRow="1" w:lastRow="0" w:firstColumn="1" w:lastColumn="0" w:noHBand="0" w:noVBand="1"/>
          </w:tblPr>
        </w:tblPrChange>
      </w:tblPr>
      <w:tblGrid>
        <w:gridCol w:w="1880"/>
        <w:gridCol w:w="1943"/>
        <w:gridCol w:w="4394"/>
        <w:tblGridChange w:id="1978">
          <w:tblGrid>
            <w:gridCol w:w="1880"/>
            <w:gridCol w:w="1943"/>
            <w:gridCol w:w="5816"/>
          </w:tblGrid>
        </w:tblGridChange>
      </w:tblGrid>
      <w:tr w:rsidR="00707889" w:rsidRPr="0065358C" w14:paraId="5CB108FF" w14:textId="77777777" w:rsidTr="00707889">
        <w:trPr>
          <w:trHeight w:val="243"/>
          <w:jc w:val="center"/>
          <w:ins w:id="1979" w:author="DELL" w:date="2020-07-30T11:21:00Z"/>
          <w:trPrChange w:id="1980" w:author="DELL" w:date="2020-07-30T11:21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CB9CA" w:themeFill="text2" w:themeFillTint="66"/>
            <w:tcPrChange w:id="1981" w:author="DELL" w:date="2020-07-30T11:21:00Z">
              <w:tcPr>
                <w:tcW w:w="1880" w:type="dxa"/>
                <w:shd w:val="clear" w:color="auto" w:fill="ACB9CA" w:themeFill="text2" w:themeFillTint="66"/>
              </w:tcPr>
            </w:tcPrChange>
          </w:tcPr>
          <w:p w14:paraId="545D8CE7" w14:textId="77777777" w:rsidR="00707889" w:rsidRPr="0065358C" w:rsidRDefault="00707889" w:rsidP="007F713B">
            <w:pPr>
              <w:pStyle w:val="ad"/>
              <w:ind w:firstLine="0"/>
              <w:jc w:val="center"/>
              <w:rPr>
                <w:ins w:id="1982" w:author="DELL" w:date="2020-07-30T11:21:00Z"/>
                <w:rFonts w:ascii="宋体" w:hAnsi="宋体"/>
                <w:b/>
                <w:rPrChange w:id="1983" w:author="DELL" w:date="2020-07-30T14:56:00Z">
                  <w:rPr>
                    <w:ins w:id="1984" w:author="DELL" w:date="2020-07-30T11:21:00Z"/>
                    <w:b/>
                  </w:rPr>
                </w:rPrChange>
              </w:rPr>
            </w:pPr>
            <w:ins w:id="1985" w:author="DELL" w:date="2020-07-30T11:21:00Z">
              <w:r w:rsidRPr="0065358C">
                <w:rPr>
                  <w:rFonts w:ascii="宋体" w:hAnsi="宋体" w:hint="eastAsia"/>
                  <w:b/>
                  <w:rPrChange w:id="1986" w:author="DELL" w:date="2020-07-30T14:56:00Z">
                    <w:rPr>
                      <w:rFonts w:hint="eastAsia"/>
                      <w:b/>
                    </w:rPr>
                  </w:rPrChange>
                </w:rPr>
                <w:t>参数</w:t>
              </w:r>
            </w:ins>
          </w:p>
        </w:tc>
        <w:tc>
          <w:tcPr>
            <w:tcW w:w="1943" w:type="dxa"/>
            <w:shd w:val="clear" w:color="auto" w:fill="ACB9CA" w:themeFill="text2" w:themeFillTint="66"/>
            <w:tcPrChange w:id="1987" w:author="DELL" w:date="2020-07-30T11:21:00Z">
              <w:tcPr>
                <w:tcW w:w="1943" w:type="dxa"/>
                <w:shd w:val="clear" w:color="auto" w:fill="ACB9CA" w:themeFill="text2" w:themeFillTint="66"/>
              </w:tcPr>
            </w:tcPrChange>
          </w:tcPr>
          <w:p w14:paraId="23F35E2D" w14:textId="77777777" w:rsidR="00707889" w:rsidRPr="0065358C" w:rsidRDefault="00707889" w:rsidP="007F713B">
            <w:pPr>
              <w:pStyle w:val="ad"/>
              <w:ind w:firstLine="0"/>
              <w:jc w:val="center"/>
              <w:rPr>
                <w:ins w:id="1988" w:author="DELL" w:date="2020-07-30T11:21:00Z"/>
                <w:rFonts w:ascii="宋体" w:hAnsi="宋体"/>
                <w:b/>
                <w:rPrChange w:id="1989" w:author="DELL" w:date="2020-07-30T14:56:00Z">
                  <w:rPr>
                    <w:ins w:id="1990" w:author="DELL" w:date="2020-07-30T11:21:00Z"/>
                    <w:b/>
                  </w:rPr>
                </w:rPrChange>
              </w:rPr>
            </w:pPr>
            <w:ins w:id="1991" w:author="DELL" w:date="2020-07-30T11:21:00Z">
              <w:r w:rsidRPr="0065358C">
                <w:rPr>
                  <w:rFonts w:ascii="宋体" w:hAnsi="宋体" w:hint="eastAsia"/>
                  <w:b/>
                  <w:rPrChange w:id="1992" w:author="DELL" w:date="2020-07-30T14:56:00Z">
                    <w:rPr>
                      <w:rFonts w:hint="eastAsia"/>
                      <w:b/>
                    </w:rPr>
                  </w:rPrChange>
                </w:rPr>
                <w:t>类型</w:t>
              </w:r>
              <w:r w:rsidRPr="0065358C">
                <w:rPr>
                  <w:rFonts w:ascii="宋体" w:hAnsi="宋体"/>
                  <w:b/>
                  <w:rPrChange w:id="1993" w:author="DELL" w:date="2020-07-30T14:56:00Z">
                    <w:rPr>
                      <w:b/>
                    </w:rPr>
                  </w:rPrChange>
                </w:rPr>
                <w:t>(</w:t>
              </w:r>
              <w:r w:rsidRPr="0065358C">
                <w:rPr>
                  <w:rFonts w:ascii="宋体" w:hAnsi="宋体" w:hint="eastAsia"/>
                  <w:b/>
                  <w:rPrChange w:id="1994" w:author="DELL" w:date="2020-07-30T14:56:00Z">
                    <w:rPr>
                      <w:rFonts w:hint="eastAsia"/>
                      <w:b/>
                    </w:rPr>
                  </w:rPrChange>
                </w:rPr>
                <w:t>字符长度</w:t>
              </w:r>
              <w:r w:rsidRPr="0065358C">
                <w:rPr>
                  <w:rFonts w:ascii="宋体" w:hAnsi="宋体"/>
                  <w:b/>
                  <w:rPrChange w:id="1995" w:author="DELL" w:date="2020-07-30T14:56:00Z">
                    <w:rPr>
                      <w:b/>
                    </w:rPr>
                  </w:rPrChange>
                </w:rPr>
                <w:t>)</w:t>
              </w:r>
            </w:ins>
          </w:p>
        </w:tc>
        <w:tc>
          <w:tcPr>
            <w:tcW w:w="4394" w:type="dxa"/>
            <w:shd w:val="clear" w:color="auto" w:fill="ACB9CA" w:themeFill="text2" w:themeFillTint="66"/>
            <w:tcPrChange w:id="1996" w:author="DELL" w:date="2020-07-30T11:21:00Z">
              <w:tcPr>
                <w:tcW w:w="5816" w:type="dxa"/>
                <w:shd w:val="clear" w:color="auto" w:fill="ACB9CA" w:themeFill="text2" w:themeFillTint="66"/>
              </w:tcPr>
            </w:tcPrChange>
          </w:tcPr>
          <w:p w14:paraId="4A70992C" w14:textId="77777777" w:rsidR="00707889" w:rsidRPr="0065358C" w:rsidRDefault="00707889" w:rsidP="007F713B">
            <w:pPr>
              <w:pStyle w:val="ad"/>
              <w:ind w:firstLine="0"/>
              <w:jc w:val="center"/>
              <w:rPr>
                <w:ins w:id="1997" w:author="DELL" w:date="2020-07-30T11:21:00Z"/>
                <w:rFonts w:ascii="宋体" w:hAnsi="宋体"/>
                <w:b/>
                <w:rPrChange w:id="1998" w:author="DELL" w:date="2020-07-30T14:56:00Z">
                  <w:rPr>
                    <w:ins w:id="1999" w:author="DELL" w:date="2020-07-30T11:21:00Z"/>
                    <w:b/>
                  </w:rPr>
                </w:rPrChange>
              </w:rPr>
            </w:pPr>
            <w:ins w:id="2000" w:author="DELL" w:date="2020-07-30T11:21:00Z">
              <w:r w:rsidRPr="0065358C">
                <w:rPr>
                  <w:rFonts w:ascii="宋体" w:hAnsi="宋体" w:hint="eastAsia"/>
                  <w:b/>
                  <w:rPrChange w:id="2001" w:author="DELL" w:date="2020-07-30T14:56:00Z">
                    <w:rPr>
                      <w:rFonts w:hint="eastAsia"/>
                      <w:b/>
                    </w:rPr>
                  </w:rPrChange>
                </w:rPr>
                <w:t>参数说明</w:t>
              </w:r>
            </w:ins>
          </w:p>
        </w:tc>
      </w:tr>
      <w:tr w:rsidR="00707889" w:rsidRPr="0065358C" w14:paraId="52B22BA9" w14:textId="77777777" w:rsidTr="00707889">
        <w:trPr>
          <w:trHeight w:val="243"/>
          <w:jc w:val="center"/>
          <w:ins w:id="2002" w:author="DELL" w:date="2020-07-30T11:21:00Z"/>
          <w:trPrChange w:id="2003" w:author="DELL" w:date="2020-07-30T11:21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uto"/>
            <w:tcPrChange w:id="2004" w:author="DELL" w:date="2020-07-30T11:21:00Z">
              <w:tcPr>
                <w:tcW w:w="1880" w:type="dxa"/>
                <w:shd w:val="clear" w:color="auto" w:fill="auto"/>
              </w:tcPr>
            </w:tcPrChange>
          </w:tcPr>
          <w:p w14:paraId="0EB2FA94" w14:textId="77777777" w:rsidR="00707889" w:rsidRPr="0065358C" w:rsidRDefault="00707889" w:rsidP="007F713B">
            <w:pPr>
              <w:rPr>
                <w:ins w:id="2005" w:author="DELL" w:date="2020-07-30T11:21:00Z"/>
                <w:rFonts w:ascii="宋体" w:hAnsi="宋体"/>
                <w:rPrChange w:id="2006" w:author="DELL" w:date="2020-07-30T14:56:00Z">
                  <w:rPr>
                    <w:ins w:id="2007" w:author="DELL" w:date="2020-07-30T11:21:00Z"/>
                  </w:rPr>
                </w:rPrChange>
              </w:rPr>
            </w:pPr>
            <w:ins w:id="2008" w:author="DELL" w:date="2020-07-30T11:21:00Z">
              <w:r w:rsidRPr="0065358C">
                <w:rPr>
                  <w:rFonts w:ascii="宋体" w:hAnsi="宋体"/>
                  <w:rPrChange w:id="2009" w:author="DELL" w:date="2020-07-30T14:56:00Z">
                    <w:rPr/>
                  </w:rPrChange>
                </w:rPr>
                <w:t>name</w:t>
              </w:r>
            </w:ins>
          </w:p>
        </w:tc>
        <w:tc>
          <w:tcPr>
            <w:tcW w:w="1943" w:type="dxa"/>
            <w:shd w:val="clear" w:color="auto" w:fill="auto"/>
            <w:tcPrChange w:id="2010" w:author="DELL" w:date="2020-07-30T11:21:00Z">
              <w:tcPr>
                <w:tcW w:w="1943" w:type="dxa"/>
                <w:shd w:val="clear" w:color="auto" w:fill="auto"/>
              </w:tcPr>
            </w:tcPrChange>
          </w:tcPr>
          <w:p w14:paraId="0343AE60" w14:textId="77777777" w:rsidR="00707889" w:rsidRPr="0065358C" w:rsidRDefault="00707889" w:rsidP="007F713B">
            <w:pPr>
              <w:rPr>
                <w:ins w:id="2011" w:author="DELL" w:date="2020-07-30T11:21:00Z"/>
                <w:rFonts w:ascii="宋体" w:hAnsi="宋体"/>
                <w:color w:val="2E74B5" w:themeColor="accent1" w:themeShade="BF"/>
                <w:rPrChange w:id="2012" w:author="DELL" w:date="2020-07-30T14:56:00Z">
                  <w:rPr>
                    <w:ins w:id="2013" w:author="DELL" w:date="2020-07-30T11:21:00Z"/>
                    <w:color w:val="2E74B5" w:themeColor="accent1" w:themeShade="BF"/>
                  </w:rPr>
                </w:rPrChange>
              </w:rPr>
            </w:pPr>
            <w:ins w:id="2014" w:author="DELL" w:date="2020-07-30T11:21:00Z">
              <w:r w:rsidRPr="0065358C">
                <w:rPr>
                  <w:rFonts w:ascii="宋体" w:hAnsi="宋体"/>
                  <w:color w:val="2E74B5" w:themeColor="accent1" w:themeShade="BF"/>
                  <w:rPrChange w:id="2015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4394" w:type="dxa"/>
            <w:shd w:val="clear" w:color="auto" w:fill="auto"/>
            <w:tcPrChange w:id="2016" w:author="DELL" w:date="2020-07-30T11:21:00Z">
              <w:tcPr>
                <w:tcW w:w="5816" w:type="dxa"/>
                <w:shd w:val="clear" w:color="auto" w:fill="auto"/>
              </w:tcPr>
            </w:tcPrChange>
          </w:tcPr>
          <w:p w14:paraId="56854B9A" w14:textId="77777777" w:rsidR="00707889" w:rsidRPr="0065358C" w:rsidRDefault="00707889" w:rsidP="007F713B">
            <w:pPr>
              <w:rPr>
                <w:ins w:id="2017" w:author="DELL" w:date="2020-07-30T11:21:00Z"/>
                <w:rFonts w:ascii="宋体" w:hAnsi="宋体"/>
                <w:rPrChange w:id="2018" w:author="DELL" w:date="2020-07-30T14:56:00Z">
                  <w:rPr>
                    <w:ins w:id="2019" w:author="DELL" w:date="2020-07-30T11:21:00Z"/>
                  </w:rPr>
                </w:rPrChange>
              </w:rPr>
            </w:pPr>
            <w:ins w:id="2020" w:author="DELL" w:date="2020-07-30T11:21:00Z">
              <w:r w:rsidRPr="0065358C">
                <w:rPr>
                  <w:rFonts w:ascii="宋体" w:hAnsi="宋体" w:hint="eastAsia"/>
                  <w:rPrChange w:id="2021" w:author="DELL" w:date="2020-07-30T14:56:00Z">
                    <w:rPr>
                      <w:rFonts w:hint="eastAsia"/>
                    </w:rPr>
                  </w:rPrChange>
                </w:rPr>
                <w:t>收件人姓名</w:t>
              </w:r>
            </w:ins>
          </w:p>
        </w:tc>
      </w:tr>
      <w:tr w:rsidR="00707889" w:rsidRPr="0065358C" w14:paraId="3A874D83" w14:textId="77777777" w:rsidTr="00707889">
        <w:trPr>
          <w:trHeight w:val="243"/>
          <w:jc w:val="center"/>
          <w:ins w:id="2022" w:author="DELL" w:date="2020-07-30T11:21:00Z"/>
          <w:trPrChange w:id="2023" w:author="DELL" w:date="2020-07-30T11:21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uto"/>
            <w:tcPrChange w:id="2024" w:author="DELL" w:date="2020-07-30T11:21:00Z">
              <w:tcPr>
                <w:tcW w:w="1880" w:type="dxa"/>
                <w:shd w:val="clear" w:color="auto" w:fill="auto"/>
              </w:tcPr>
            </w:tcPrChange>
          </w:tcPr>
          <w:p w14:paraId="1841E5A3" w14:textId="77777777" w:rsidR="00707889" w:rsidRPr="0065358C" w:rsidRDefault="00707889" w:rsidP="007F713B">
            <w:pPr>
              <w:rPr>
                <w:ins w:id="2025" w:author="DELL" w:date="2020-07-30T11:21:00Z"/>
                <w:rFonts w:ascii="宋体" w:hAnsi="宋体"/>
                <w:rPrChange w:id="2026" w:author="DELL" w:date="2020-07-30T14:56:00Z">
                  <w:rPr>
                    <w:ins w:id="2027" w:author="DELL" w:date="2020-07-30T11:21:00Z"/>
                  </w:rPr>
                </w:rPrChange>
              </w:rPr>
            </w:pPr>
            <w:ins w:id="2028" w:author="DELL" w:date="2020-07-30T11:21:00Z">
              <w:r w:rsidRPr="0065358C">
                <w:rPr>
                  <w:rFonts w:ascii="宋体" w:hAnsi="宋体"/>
                  <w:rPrChange w:id="2029" w:author="DELL" w:date="2020-07-30T14:56:00Z">
                    <w:rPr/>
                  </w:rPrChange>
                </w:rPr>
                <w:t>phone</w:t>
              </w:r>
            </w:ins>
          </w:p>
        </w:tc>
        <w:tc>
          <w:tcPr>
            <w:tcW w:w="1943" w:type="dxa"/>
            <w:shd w:val="clear" w:color="auto" w:fill="auto"/>
            <w:tcPrChange w:id="2030" w:author="DELL" w:date="2020-07-30T11:21:00Z">
              <w:tcPr>
                <w:tcW w:w="1943" w:type="dxa"/>
                <w:shd w:val="clear" w:color="auto" w:fill="auto"/>
              </w:tcPr>
            </w:tcPrChange>
          </w:tcPr>
          <w:p w14:paraId="33135FA1" w14:textId="77777777" w:rsidR="00707889" w:rsidRPr="0065358C" w:rsidRDefault="00707889" w:rsidP="007F713B">
            <w:pPr>
              <w:rPr>
                <w:ins w:id="2031" w:author="DELL" w:date="2020-07-30T11:21:00Z"/>
                <w:rFonts w:ascii="宋体" w:hAnsi="宋体"/>
                <w:color w:val="2E74B5" w:themeColor="accent1" w:themeShade="BF"/>
                <w:rPrChange w:id="2032" w:author="DELL" w:date="2020-07-30T14:56:00Z">
                  <w:rPr>
                    <w:ins w:id="2033" w:author="DELL" w:date="2020-07-30T11:21:00Z"/>
                    <w:color w:val="2E74B5" w:themeColor="accent1" w:themeShade="BF"/>
                  </w:rPr>
                </w:rPrChange>
              </w:rPr>
            </w:pPr>
            <w:ins w:id="2034" w:author="DELL" w:date="2020-07-30T11:21:00Z">
              <w:r w:rsidRPr="0065358C">
                <w:rPr>
                  <w:rFonts w:ascii="宋体" w:hAnsi="宋体"/>
                  <w:color w:val="2E74B5" w:themeColor="accent1" w:themeShade="BF"/>
                  <w:rPrChange w:id="2035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4394" w:type="dxa"/>
            <w:shd w:val="clear" w:color="auto" w:fill="auto"/>
            <w:tcPrChange w:id="2036" w:author="DELL" w:date="2020-07-30T11:21:00Z">
              <w:tcPr>
                <w:tcW w:w="5816" w:type="dxa"/>
                <w:shd w:val="clear" w:color="auto" w:fill="auto"/>
              </w:tcPr>
            </w:tcPrChange>
          </w:tcPr>
          <w:p w14:paraId="09486CEC" w14:textId="77777777" w:rsidR="00707889" w:rsidRPr="0065358C" w:rsidRDefault="00707889" w:rsidP="007F713B">
            <w:pPr>
              <w:rPr>
                <w:ins w:id="2037" w:author="DELL" w:date="2020-07-30T11:21:00Z"/>
                <w:rFonts w:ascii="宋体" w:hAnsi="宋体"/>
                <w:rPrChange w:id="2038" w:author="DELL" w:date="2020-07-30T14:56:00Z">
                  <w:rPr>
                    <w:ins w:id="2039" w:author="DELL" w:date="2020-07-30T11:21:00Z"/>
                  </w:rPr>
                </w:rPrChange>
              </w:rPr>
            </w:pPr>
            <w:ins w:id="2040" w:author="DELL" w:date="2020-07-30T11:21:00Z">
              <w:r w:rsidRPr="0065358C">
                <w:rPr>
                  <w:rFonts w:ascii="宋体" w:hAnsi="宋体" w:hint="eastAsia"/>
                  <w:rPrChange w:id="2041" w:author="DELL" w:date="2020-07-30T14:56:00Z">
                    <w:rPr>
                      <w:rFonts w:hint="eastAsia"/>
                    </w:rPr>
                  </w:rPrChange>
                </w:rPr>
                <w:t>收件人电话</w:t>
              </w:r>
            </w:ins>
          </w:p>
        </w:tc>
      </w:tr>
      <w:tr w:rsidR="00707889" w:rsidRPr="0065358C" w14:paraId="45214F21" w14:textId="77777777" w:rsidTr="00707889">
        <w:trPr>
          <w:trHeight w:val="243"/>
          <w:jc w:val="center"/>
          <w:ins w:id="2042" w:author="DELL" w:date="2020-07-30T11:21:00Z"/>
          <w:trPrChange w:id="2043" w:author="DELL" w:date="2020-07-30T11:21:00Z">
            <w:trPr>
              <w:trHeight w:val="243"/>
              <w:jc w:val="center"/>
            </w:trPr>
          </w:trPrChange>
        </w:trPr>
        <w:tc>
          <w:tcPr>
            <w:tcW w:w="1880" w:type="dxa"/>
            <w:shd w:val="clear" w:color="auto" w:fill="auto"/>
            <w:tcPrChange w:id="2044" w:author="DELL" w:date="2020-07-30T11:21:00Z">
              <w:tcPr>
                <w:tcW w:w="1880" w:type="dxa"/>
                <w:shd w:val="clear" w:color="auto" w:fill="auto"/>
              </w:tcPr>
            </w:tcPrChange>
          </w:tcPr>
          <w:p w14:paraId="73B561C5" w14:textId="77777777" w:rsidR="00707889" w:rsidRPr="0065358C" w:rsidRDefault="00707889" w:rsidP="007F713B">
            <w:pPr>
              <w:rPr>
                <w:ins w:id="2045" w:author="DELL" w:date="2020-07-30T11:21:00Z"/>
                <w:rFonts w:ascii="宋体" w:hAnsi="宋体"/>
                <w:rPrChange w:id="2046" w:author="DELL" w:date="2020-07-30T14:56:00Z">
                  <w:rPr>
                    <w:ins w:id="2047" w:author="DELL" w:date="2020-07-30T11:21:00Z"/>
                  </w:rPr>
                </w:rPrChange>
              </w:rPr>
            </w:pPr>
            <w:ins w:id="2048" w:author="DELL" w:date="2020-07-30T11:21:00Z">
              <w:r w:rsidRPr="0065358C">
                <w:rPr>
                  <w:rFonts w:ascii="宋体" w:hAnsi="宋体"/>
                  <w:rPrChange w:id="2049" w:author="DELL" w:date="2020-07-30T14:56:00Z">
                    <w:rPr/>
                  </w:rPrChange>
                </w:rPr>
                <w:t>address</w:t>
              </w:r>
            </w:ins>
          </w:p>
        </w:tc>
        <w:tc>
          <w:tcPr>
            <w:tcW w:w="1943" w:type="dxa"/>
            <w:shd w:val="clear" w:color="auto" w:fill="auto"/>
            <w:tcPrChange w:id="2050" w:author="DELL" w:date="2020-07-30T11:21:00Z">
              <w:tcPr>
                <w:tcW w:w="1943" w:type="dxa"/>
                <w:shd w:val="clear" w:color="auto" w:fill="auto"/>
              </w:tcPr>
            </w:tcPrChange>
          </w:tcPr>
          <w:p w14:paraId="1074B1D7" w14:textId="77777777" w:rsidR="00707889" w:rsidRPr="0065358C" w:rsidRDefault="00707889" w:rsidP="007F713B">
            <w:pPr>
              <w:rPr>
                <w:ins w:id="2051" w:author="DELL" w:date="2020-07-30T11:21:00Z"/>
                <w:rFonts w:ascii="宋体" w:hAnsi="宋体"/>
                <w:color w:val="2E74B5" w:themeColor="accent1" w:themeShade="BF"/>
                <w:rPrChange w:id="2052" w:author="DELL" w:date="2020-07-30T14:56:00Z">
                  <w:rPr>
                    <w:ins w:id="2053" w:author="DELL" w:date="2020-07-30T11:21:00Z"/>
                    <w:color w:val="2E74B5" w:themeColor="accent1" w:themeShade="BF"/>
                  </w:rPr>
                </w:rPrChange>
              </w:rPr>
            </w:pPr>
            <w:ins w:id="2054" w:author="DELL" w:date="2020-07-30T11:21:00Z">
              <w:r w:rsidRPr="0065358C">
                <w:rPr>
                  <w:rFonts w:ascii="宋体" w:hAnsi="宋体"/>
                  <w:color w:val="2E74B5" w:themeColor="accent1" w:themeShade="BF"/>
                  <w:rPrChange w:id="2055" w:author="DELL" w:date="2020-07-30T14:56:00Z">
                    <w:rPr>
                      <w:color w:val="2E74B5" w:themeColor="accent1" w:themeShade="BF"/>
                    </w:rPr>
                  </w:rPrChange>
                </w:rPr>
                <w:t>String</w:t>
              </w:r>
            </w:ins>
          </w:p>
        </w:tc>
        <w:tc>
          <w:tcPr>
            <w:tcW w:w="4394" w:type="dxa"/>
            <w:shd w:val="clear" w:color="auto" w:fill="auto"/>
            <w:tcPrChange w:id="2056" w:author="DELL" w:date="2020-07-30T11:21:00Z">
              <w:tcPr>
                <w:tcW w:w="5816" w:type="dxa"/>
                <w:shd w:val="clear" w:color="auto" w:fill="auto"/>
              </w:tcPr>
            </w:tcPrChange>
          </w:tcPr>
          <w:p w14:paraId="67D72E8A" w14:textId="77777777" w:rsidR="00707889" w:rsidRPr="0065358C" w:rsidRDefault="00707889" w:rsidP="007F713B">
            <w:pPr>
              <w:rPr>
                <w:ins w:id="2057" w:author="DELL" w:date="2020-07-30T11:21:00Z"/>
                <w:rFonts w:ascii="宋体" w:hAnsi="宋体"/>
                <w:rPrChange w:id="2058" w:author="DELL" w:date="2020-07-30T14:56:00Z">
                  <w:rPr>
                    <w:ins w:id="2059" w:author="DELL" w:date="2020-07-30T11:21:00Z"/>
                  </w:rPr>
                </w:rPrChange>
              </w:rPr>
            </w:pPr>
            <w:ins w:id="2060" w:author="DELL" w:date="2020-07-30T11:21:00Z">
              <w:r w:rsidRPr="0065358C">
                <w:rPr>
                  <w:rFonts w:ascii="宋体" w:hAnsi="宋体" w:hint="eastAsia"/>
                  <w:rPrChange w:id="2061" w:author="DELL" w:date="2020-07-30T14:56:00Z">
                    <w:rPr>
                      <w:rFonts w:hint="eastAsia"/>
                    </w:rPr>
                  </w:rPrChange>
                </w:rPr>
                <w:t>收件人地址</w:t>
              </w:r>
            </w:ins>
          </w:p>
        </w:tc>
      </w:tr>
    </w:tbl>
    <w:p w14:paraId="01EEB6BC" w14:textId="3DE4F348" w:rsidR="003B6206" w:rsidRPr="0065358C" w:rsidRDefault="003B6206">
      <w:pPr>
        <w:rPr>
          <w:ins w:id="2062" w:author="梁家声" w:date="2020-07-30T10:37:00Z"/>
          <w:rFonts w:ascii="宋体" w:eastAsia="宋体" w:hAnsi="宋体"/>
        </w:rPr>
      </w:pPr>
    </w:p>
    <w:p w14:paraId="609717FF" w14:textId="3B80DB53" w:rsidR="00A155DD" w:rsidRPr="0065358C" w:rsidDel="00A16948" w:rsidRDefault="00A155DD">
      <w:pPr>
        <w:rPr>
          <w:ins w:id="2063" w:author="梁家声" w:date="2020-07-30T10:37:00Z"/>
          <w:del w:id="2064" w:author="DELL" w:date="2020-07-30T14:17:00Z"/>
          <w:rFonts w:ascii="宋体" w:eastAsia="宋体" w:hAnsi="宋体"/>
        </w:rPr>
      </w:pPr>
      <w:ins w:id="2065" w:author="梁家声" w:date="2020-07-30T10:37:00Z">
        <w:del w:id="2066" w:author="DELL" w:date="2020-07-30T11:43:00Z">
          <w:r w:rsidRPr="0065358C" w:rsidDel="00DB3ECB">
            <w:rPr>
              <w:rFonts w:ascii="宋体" w:eastAsia="宋体" w:hAnsi="宋体"/>
              <w:sz w:val="24"/>
              <w:szCs w:val="24"/>
              <w:lang w:val="zh-CN"/>
            </w:rPr>
            <w:delText>c</w:delText>
          </w:r>
        </w:del>
        <w:del w:id="2067" w:author="DELL" w:date="2020-07-30T14:17:00Z">
          <w:r w:rsidRPr="0065358C" w:rsidDel="00A16948">
            <w:rPr>
              <w:rFonts w:ascii="宋体" w:eastAsia="宋体" w:hAnsi="宋体"/>
              <w:sz w:val="24"/>
              <w:szCs w:val="24"/>
              <w:lang w:val="zh-CN"/>
            </w:rPr>
            <w:delText>ert</w:delText>
          </w:r>
        </w:del>
        <w:del w:id="2068" w:author="DELL" w:date="2020-07-30T11:23:00Z">
          <w:r w:rsidRPr="0065358C" w:rsidDel="00707889">
            <w:rPr>
              <w:rFonts w:ascii="宋体" w:eastAsia="宋体" w:hAnsi="宋体" w:hint="eastAsia"/>
            </w:rPr>
            <w:delText>项</w:delText>
          </w:r>
        </w:del>
        <w:del w:id="2069" w:author="DELL" w:date="2020-07-30T11:22:00Z">
          <w:r w:rsidRPr="0065358C" w:rsidDel="00707889">
            <w:rPr>
              <w:rFonts w:ascii="宋体" w:eastAsia="宋体" w:hAnsi="宋体" w:hint="eastAsia"/>
            </w:rPr>
            <w:delText>说明</w:delText>
          </w:r>
        </w:del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55DD" w:rsidRPr="0065358C" w:rsidDel="00707889" w14:paraId="73076D52" w14:textId="14CAFAC3" w:rsidTr="007F713B">
        <w:trPr>
          <w:ins w:id="2070" w:author="梁家声" w:date="2020-07-30T10:37:00Z"/>
          <w:del w:id="2071" w:author="DELL" w:date="2020-07-30T11:23:00Z"/>
        </w:trPr>
        <w:tc>
          <w:tcPr>
            <w:tcW w:w="2074" w:type="dxa"/>
            <w:shd w:val="clear" w:color="auto" w:fill="4472C4" w:themeFill="accent5"/>
          </w:tcPr>
          <w:p w14:paraId="1F807C56" w14:textId="44CC3B91" w:rsidR="00A155DD" w:rsidRPr="0065358C" w:rsidDel="00707889" w:rsidRDefault="00A155DD">
            <w:pPr>
              <w:rPr>
                <w:ins w:id="2072" w:author="梁家声" w:date="2020-07-30T10:37:00Z"/>
                <w:del w:id="2073" w:author="DELL" w:date="2020-07-30T11:23:00Z"/>
                <w:rFonts w:ascii="宋体" w:eastAsia="宋体" w:hAnsi="宋体"/>
              </w:rPr>
            </w:pPr>
            <w:ins w:id="2074" w:author="梁家声" w:date="2020-07-30T10:37:00Z">
              <w:del w:id="2075" w:author="DELL" w:date="2020-07-30T11:23:00Z">
                <w:r w:rsidRPr="0065358C" w:rsidDel="00707889">
                  <w:rPr>
                    <w:rFonts w:ascii="宋体" w:eastAsia="宋体" w:hAnsi="宋体" w:hint="eastAsia"/>
                  </w:rPr>
                  <w:delText>参数名</w:delText>
                </w:r>
              </w:del>
            </w:ins>
          </w:p>
        </w:tc>
        <w:tc>
          <w:tcPr>
            <w:tcW w:w="2074" w:type="dxa"/>
            <w:shd w:val="clear" w:color="auto" w:fill="4472C4" w:themeFill="accent5"/>
          </w:tcPr>
          <w:p w14:paraId="1F2EBBE5" w14:textId="66DA0FEB" w:rsidR="00A155DD" w:rsidRPr="0065358C" w:rsidDel="00707889" w:rsidRDefault="00A155DD">
            <w:pPr>
              <w:rPr>
                <w:ins w:id="2076" w:author="梁家声" w:date="2020-07-30T10:37:00Z"/>
                <w:del w:id="2077" w:author="DELL" w:date="2020-07-30T11:23:00Z"/>
                <w:rFonts w:ascii="宋体" w:eastAsia="宋体" w:hAnsi="宋体"/>
              </w:rPr>
            </w:pPr>
            <w:ins w:id="2078" w:author="梁家声" w:date="2020-07-30T10:37:00Z">
              <w:del w:id="2079" w:author="DELL" w:date="2020-07-30T11:23:00Z">
                <w:r w:rsidRPr="0065358C" w:rsidDel="00707889">
                  <w:rPr>
                    <w:rFonts w:ascii="宋体" w:eastAsia="宋体" w:hAnsi="宋体" w:hint="eastAsia"/>
                  </w:rPr>
                  <w:delText>类型</w:delText>
                </w:r>
              </w:del>
            </w:ins>
          </w:p>
        </w:tc>
        <w:tc>
          <w:tcPr>
            <w:tcW w:w="2074" w:type="dxa"/>
            <w:shd w:val="clear" w:color="auto" w:fill="4472C4" w:themeFill="accent5"/>
          </w:tcPr>
          <w:p w14:paraId="5EEB130F" w14:textId="13029C1D" w:rsidR="00A155DD" w:rsidRPr="0065358C" w:rsidDel="00707889" w:rsidRDefault="00A155DD">
            <w:pPr>
              <w:rPr>
                <w:ins w:id="2080" w:author="梁家声" w:date="2020-07-30T10:37:00Z"/>
                <w:del w:id="2081" w:author="DELL" w:date="2020-07-30T11:23:00Z"/>
                <w:rFonts w:ascii="宋体" w:eastAsia="宋体" w:hAnsi="宋体"/>
              </w:rPr>
            </w:pPr>
            <w:ins w:id="2082" w:author="梁家声" w:date="2020-07-30T10:37:00Z">
              <w:del w:id="2083" w:author="DELL" w:date="2020-07-30T11:23:00Z">
                <w:r w:rsidRPr="0065358C" w:rsidDel="00707889">
                  <w:rPr>
                    <w:rFonts w:ascii="宋体" w:eastAsia="宋体" w:hAnsi="宋体" w:hint="eastAsia"/>
                  </w:rPr>
                  <w:delText>必填</w:delText>
                </w:r>
              </w:del>
            </w:ins>
          </w:p>
        </w:tc>
        <w:tc>
          <w:tcPr>
            <w:tcW w:w="2074" w:type="dxa"/>
            <w:shd w:val="clear" w:color="auto" w:fill="4472C4" w:themeFill="accent5"/>
          </w:tcPr>
          <w:p w14:paraId="7B47229A" w14:textId="355EE6DA" w:rsidR="00A155DD" w:rsidRPr="0065358C" w:rsidDel="00707889" w:rsidRDefault="00A155DD">
            <w:pPr>
              <w:rPr>
                <w:ins w:id="2084" w:author="梁家声" w:date="2020-07-30T10:37:00Z"/>
                <w:del w:id="2085" w:author="DELL" w:date="2020-07-30T11:23:00Z"/>
                <w:rFonts w:ascii="宋体" w:eastAsia="宋体" w:hAnsi="宋体"/>
              </w:rPr>
            </w:pPr>
            <w:ins w:id="2086" w:author="梁家声" w:date="2020-07-30T10:37:00Z">
              <w:del w:id="2087" w:author="DELL" w:date="2020-07-30T11:23:00Z">
                <w:r w:rsidRPr="0065358C" w:rsidDel="00707889">
                  <w:rPr>
                    <w:rFonts w:ascii="宋体" w:eastAsia="宋体" w:hAnsi="宋体" w:hint="eastAsia"/>
                  </w:rPr>
                  <w:delText>说明</w:delText>
                </w:r>
              </w:del>
            </w:ins>
          </w:p>
        </w:tc>
      </w:tr>
      <w:tr w:rsidR="00A155DD" w:rsidRPr="0065358C" w:rsidDel="00707889" w14:paraId="2922B04F" w14:textId="5BDD8C96" w:rsidTr="007F713B">
        <w:trPr>
          <w:ins w:id="2088" w:author="梁家声" w:date="2020-07-30T10:37:00Z"/>
          <w:del w:id="2089" w:author="DELL" w:date="2020-07-30T11:23:00Z"/>
        </w:trPr>
        <w:tc>
          <w:tcPr>
            <w:tcW w:w="2074" w:type="dxa"/>
          </w:tcPr>
          <w:p w14:paraId="7EF9DAE5" w14:textId="65ED1F5D" w:rsidR="00A155DD" w:rsidRPr="0065358C" w:rsidDel="00707889" w:rsidRDefault="00A155DD">
            <w:pPr>
              <w:rPr>
                <w:ins w:id="2090" w:author="梁家声" w:date="2020-07-30T10:37:00Z"/>
                <w:del w:id="2091" w:author="DELL" w:date="2020-07-30T11:23:00Z"/>
                <w:rFonts w:ascii="宋体" w:eastAsia="宋体" w:hAnsi="宋体"/>
              </w:rPr>
            </w:pPr>
            <w:ins w:id="2092" w:author="梁家声" w:date="2020-07-30T10:37:00Z">
              <w:del w:id="2093" w:author="DELL" w:date="2020-07-30T11:23:00Z">
                <w:r w:rsidRPr="0065358C" w:rsidDel="00707889">
                  <w:rPr>
                    <w:rFonts w:ascii="宋体" w:eastAsia="宋体" w:hAnsi="宋体"/>
                  </w:rPr>
                  <w:delText>p10</w:delText>
                </w:r>
              </w:del>
            </w:ins>
          </w:p>
        </w:tc>
        <w:tc>
          <w:tcPr>
            <w:tcW w:w="2074" w:type="dxa"/>
          </w:tcPr>
          <w:p w14:paraId="524F89FD" w14:textId="570882A6" w:rsidR="00A155DD" w:rsidRPr="0065358C" w:rsidDel="00707889" w:rsidRDefault="00A155DD">
            <w:pPr>
              <w:rPr>
                <w:ins w:id="2094" w:author="梁家声" w:date="2020-07-30T10:37:00Z"/>
                <w:del w:id="2095" w:author="DELL" w:date="2020-07-30T11:23:00Z"/>
                <w:rFonts w:ascii="宋体" w:eastAsia="宋体" w:hAnsi="宋体"/>
              </w:rPr>
            </w:pPr>
            <w:ins w:id="2096" w:author="梁家声" w:date="2020-07-30T10:37:00Z">
              <w:del w:id="2097" w:author="DELL" w:date="2020-07-30T11:23:00Z">
                <w:r w:rsidRPr="0065358C" w:rsidDel="00707889">
                  <w:rPr>
                    <w:rFonts w:ascii="宋体" w:eastAsia="宋体" w:hAnsi="宋体"/>
                  </w:rPr>
                  <w:delText>String</w:delText>
                </w:r>
              </w:del>
            </w:ins>
          </w:p>
        </w:tc>
        <w:tc>
          <w:tcPr>
            <w:tcW w:w="2074" w:type="dxa"/>
            <w:vAlign w:val="center"/>
          </w:tcPr>
          <w:p w14:paraId="506D800F" w14:textId="2F21A90F" w:rsidR="00A155DD" w:rsidRPr="0065358C" w:rsidDel="00707889" w:rsidRDefault="00A155DD">
            <w:pPr>
              <w:rPr>
                <w:ins w:id="2098" w:author="梁家声" w:date="2020-07-30T10:37:00Z"/>
                <w:del w:id="2099" w:author="DELL" w:date="2020-07-30T11:23:00Z"/>
                <w:rFonts w:ascii="宋体" w:eastAsia="宋体" w:hAnsi="宋体"/>
              </w:rPr>
              <w:pPrChange w:id="2100" w:author="DELL" w:date="2020-07-30T14:17:00Z">
                <w:pPr>
                  <w:jc w:val="center"/>
                </w:pPr>
              </w:pPrChange>
            </w:pPr>
            <w:ins w:id="2101" w:author="梁家声" w:date="2020-07-30T10:37:00Z">
              <w:del w:id="2102" w:author="DELL" w:date="2020-07-30T11:23:00Z">
                <w:r w:rsidRPr="0065358C" w:rsidDel="00707889">
                  <w:rPr>
                    <w:rFonts w:ascii="宋体" w:eastAsia="宋体" w:hAnsi="宋体" w:hint="eastAsia"/>
                  </w:rPr>
                  <w:delText>选填</w:delText>
                </w:r>
              </w:del>
            </w:ins>
          </w:p>
        </w:tc>
        <w:tc>
          <w:tcPr>
            <w:tcW w:w="2074" w:type="dxa"/>
          </w:tcPr>
          <w:p w14:paraId="13D68E6D" w14:textId="2BE3C3DC" w:rsidR="00A155DD" w:rsidRPr="0065358C" w:rsidDel="00707889" w:rsidRDefault="00A155DD">
            <w:pPr>
              <w:rPr>
                <w:ins w:id="2103" w:author="梁家声" w:date="2020-07-30T10:37:00Z"/>
                <w:del w:id="2104" w:author="DELL" w:date="2020-07-30T11:23:00Z"/>
                <w:rFonts w:ascii="宋体" w:eastAsia="宋体" w:hAnsi="宋体"/>
              </w:rPr>
            </w:pPr>
            <w:ins w:id="2105" w:author="梁家声" w:date="2020-07-30T10:37:00Z">
              <w:del w:id="2106" w:author="DELL" w:date="2020-07-30T11:23:00Z">
                <w:r w:rsidRPr="0065358C" w:rsidDel="00707889">
                  <w:rPr>
                    <w:rFonts w:ascii="宋体" w:eastAsia="宋体" w:hAnsi="宋体" w:hint="eastAsia"/>
                  </w:rPr>
                  <w:delText>证书请求</w:delText>
                </w:r>
                <w:r w:rsidRPr="0065358C" w:rsidDel="00707889">
                  <w:rPr>
                    <w:rFonts w:ascii="宋体" w:eastAsia="宋体" w:hAnsi="宋体"/>
                  </w:rPr>
                  <w:delText>base64编码文本</w:delText>
                </w:r>
              </w:del>
            </w:ins>
          </w:p>
        </w:tc>
      </w:tr>
    </w:tbl>
    <w:p w14:paraId="137C398E" w14:textId="25045F17" w:rsidR="00FA3C8D" w:rsidRPr="00CA3503" w:rsidRDefault="00FA3C8D" w:rsidP="00FA3C8D">
      <w:pPr>
        <w:pStyle w:val="3"/>
        <w:rPr>
          <w:ins w:id="2107" w:author="DELL" w:date="2020-07-31T10:27:00Z"/>
          <w:rStyle w:val="a7"/>
          <w:b/>
          <w:bCs/>
        </w:rPr>
      </w:pPr>
      <w:ins w:id="2108" w:author="DELL" w:date="2020-07-31T10:27:00Z">
        <w:r>
          <w:rPr>
            <w:rStyle w:val="a7"/>
            <w:rFonts w:hint="eastAsia"/>
            <w:b/>
            <w:bCs/>
          </w:rPr>
          <w:t>三、常量说明</w:t>
        </w:r>
      </w:ins>
    </w:p>
    <w:p w14:paraId="5ED65C12" w14:textId="04B63B09" w:rsidR="00A155DD" w:rsidRPr="00FA3C8D" w:rsidDel="003B6206" w:rsidRDefault="00A155DD">
      <w:pPr>
        <w:rPr>
          <w:del w:id="2109" w:author="DELL" w:date="2020-07-30T14:17:00Z"/>
          <w:lang w:val="zh-CN"/>
          <w:rPrChange w:id="2110" w:author="DELL" w:date="2020-07-31T10:28:00Z">
            <w:rPr>
              <w:del w:id="2111" w:author="DELL" w:date="2020-07-30T14:17:00Z"/>
              <w:rFonts w:ascii="宋体" w:eastAsia="宋体" w:hAnsi="宋体"/>
            </w:rPr>
          </w:rPrChange>
        </w:rPr>
      </w:pPr>
    </w:p>
    <w:p w14:paraId="74D3FB69" w14:textId="2E897B57" w:rsidR="004B792A" w:rsidRPr="0065358C" w:rsidDel="007F713B" w:rsidRDefault="004B792A">
      <w:pPr>
        <w:rPr>
          <w:del w:id="2112" w:author="DELL" w:date="2020-07-30T14:17:00Z"/>
          <w:sz w:val="32"/>
          <w:szCs w:val="32"/>
          <w:rPrChange w:id="2113" w:author="DELL" w:date="2020-07-30T14:56:00Z">
            <w:rPr>
              <w:del w:id="2114" w:author="DELL" w:date="2020-07-30T14:17:00Z"/>
              <w:rFonts w:ascii="宋体" w:eastAsia="宋体" w:hAnsi="宋体"/>
            </w:rPr>
          </w:rPrChange>
        </w:rPr>
      </w:pPr>
    </w:p>
    <w:p w14:paraId="1D2342D6" w14:textId="5B898C0D" w:rsidR="007F713B" w:rsidRPr="0065358C" w:rsidRDefault="007F713B">
      <w:pPr>
        <w:rPr>
          <w:ins w:id="2115" w:author="DELL" w:date="2020-07-30T14:27:00Z"/>
          <w:rFonts w:ascii="宋体" w:eastAsia="宋体" w:hAnsi="宋体"/>
        </w:rPr>
      </w:pPr>
      <w:bookmarkStart w:id="2116" w:name="机构类型"/>
      <w:ins w:id="2117" w:author="DELL" w:date="2020-07-30T14:27:00Z">
        <w:r w:rsidRPr="0065358C">
          <w:rPr>
            <w:rFonts w:ascii="宋体" w:eastAsia="宋体" w:hAnsi="宋体"/>
          </w:rPr>
          <w:t>机构类型</w:t>
        </w:r>
      </w:ins>
    </w:p>
    <w:tbl>
      <w:tblPr>
        <w:tblW w:w="8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2118" w:author="DELL" w:date="2020-07-30T14:28:00Z">
          <w:tblPr>
            <w:tblW w:w="9639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765"/>
        <w:gridCol w:w="5603"/>
        <w:tblGridChange w:id="2119">
          <w:tblGrid>
            <w:gridCol w:w="3181"/>
            <w:gridCol w:w="6458"/>
          </w:tblGrid>
        </w:tblGridChange>
      </w:tblGrid>
      <w:tr w:rsidR="007F713B" w:rsidRPr="0065358C" w14:paraId="719A170D" w14:textId="77777777" w:rsidTr="007F713B">
        <w:trPr>
          <w:jc w:val="center"/>
          <w:ins w:id="2120" w:author="DELL" w:date="2020-07-30T14:28:00Z"/>
          <w:trPrChange w:id="2121" w:author="DELL" w:date="2020-07-30T14:28:00Z">
            <w:trPr>
              <w:jc w:val="center"/>
            </w:trPr>
          </w:trPrChange>
        </w:trPr>
        <w:tc>
          <w:tcPr>
            <w:tcW w:w="2765" w:type="dxa"/>
            <w:shd w:val="clear" w:color="auto" w:fill="ACB9CA" w:themeFill="text2" w:themeFillTint="66"/>
            <w:tcPrChange w:id="2122" w:author="DELL" w:date="2020-07-30T14:28:00Z">
              <w:tcPr>
                <w:tcW w:w="3226" w:type="dxa"/>
                <w:shd w:val="clear" w:color="auto" w:fill="ACB9CA" w:themeFill="text2" w:themeFillTint="66"/>
              </w:tcPr>
            </w:tcPrChange>
          </w:tcPr>
          <w:bookmarkEnd w:id="2116"/>
          <w:p w14:paraId="7DFC0A5F" w14:textId="77777777" w:rsidR="007F713B" w:rsidRPr="0065358C" w:rsidRDefault="007F713B" w:rsidP="007F713B">
            <w:pPr>
              <w:pStyle w:val="ad"/>
              <w:ind w:firstLine="0"/>
              <w:jc w:val="center"/>
              <w:rPr>
                <w:ins w:id="2123" w:author="DELL" w:date="2020-07-30T14:28:00Z"/>
                <w:rFonts w:ascii="宋体" w:hAnsi="宋体"/>
                <w:b/>
                <w:rPrChange w:id="2124" w:author="DELL" w:date="2020-07-30T14:56:00Z">
                  <w:rPr>
                    <w:ins w:id="2125" w:author="DELL" w:date="2020-07-30T14:28:00Z"/>
                    <w:b/>
                  </w:rPr>
                </w:rPrChange>
              </w:rPr>
            </w:pPr>
            <w:ins w:id="2126" w:author="DELL" w:date="2020-07-30T14:28:00Z">
              <w:r w:rsidRPr="0065358C">
                <w:rPr>
                  <w:rFonts w:ascii="宋体" w:hAnsi="宋体" w:hint="eastAsia"/>
                  <w:b/>
                  <w:rPrChange w:id="2127" w:author="DELL" w:date="2020-07-30T14:56:00Z">
                    <w:rPr>
                      <w:rFonts w:hint="eastAsia"/>
                      <w:b/>
                    </w:rPr>
                  </w:rPrChange>
                </w:rPr>
                <w:t>常量值</w:t>
              </w:r>
            </w:ins>
          </w:p>
        </w:tc>
        <w:tc>
          <w:tcPr>
            <w:tcW w:w="5603" w:type="dxa"/>
            <w:shd w:val="clear" w:color="auto" w:fill="ACB9CA" w:themeFill="text2" w:themeFillTint="66"/>
            <w:tcPrChange w:id="2128" w:author="DELL" w:date="2020-07-30T14:28:00Z">
              <w:tcPr>
                <w:tcW w:w="6552" w:type="dxa"/>
                <w:shd w:val="clear" w:color="auto" w:fill="ACB9CA" w:themeFill="text2" w:themeFillTint="66"/>
              </w:tcPr>
            </w:tcPrChange>
          </w:tcPr>
          <w:p w14:paraId="4926D3D9" w14:textId="77777777" w:rsidR="007F713B" w:rsidRPr="0065358C" w:rsidRDefault="007F713B" w:rsidP="007F713B">
            <w:pPr>
              <w:pStyle w:val="ad"/>
              <w:ind w:firstLine="0"/>
              <w:jc w:val="center"/>
              <w:rPr>
                <w:ins w:id="2129" w:author="DELL" w:date="2020-07-30T14:28:00Z"/>
                <w:rFonts w:ascii="宋体" w:hAnsi="宋体"/>
                <w:b/>
                <w:szCs w:val="22"/>
                <w:rPrChange w:id="2130" w:author="DELL" w:date="2020-07-30T14:56:00Z">
                  <w:rPr>
                    <w:ins w:id="2131" w:author="DELL" w:date="2020-07-30T14:28:00Z"/>
                    <w:rFonts w:asciiTheme="minorHAnsi" w:hAnsiTheme="minorHAnsi"/>
                    <w:b/>
                    <w:szCs w:val="22"/>
                  </w:rPr>
                </w:rPrChange>
              </w:rPr>
            </w:pPr>
            <w:ins w:id="2132" w:author="DELL" w:date="2020-07-30T14:28:00Z">
              <w:r w:rsidRPr="0065358C">
                <w:rPr>
                  <w:rFonts w:ascii="宋体" w:hAnsi="宋体" w:hint="eastAsia"/>
                  <w:b/>
                  <w:szCs w:val="22"/>
                  <w:rPrChange w:id="2133" w:author="DELL" w:date="2020-07-30T14:56:00Z">
                    <w:rPr>
                      <w:rFonts w:asciiTheme="minorHAnsi" w:hAnsiTheme="minorHAnsi" w:hint="eastAsia"/>
                      <w:b/>
                      <w:szCs w:val="22"/>
                    </w:rPr>
                  </w:rPrChange>
                </w:rPr>
                <w:t>描述</w:t>
              </w:r>
            </w:ins>
          </w:p>
        </w:tc>
      </w:tr>
      <w:tr w:rsidR="007F713B" w:rsidRPr="0065358C" w14:paraId="1C9026BF" w14:textId="77777777" w:rsidTr="007F713B">
        <w:trPr>
          <w:jc w:val="center"/>
          <w:ins w:id="2134" w:author="DELL" w:date="2020-07-30T14:28:00Z"/>
          <w:trPrChange w:id="2135" w:author="DELL" w:date="2020-07-30T14:28:00Z">
            <w:trPr>
              <w:jc w:val="center"/>
            </w:trPr>
          </w:trPrChange>
        </w:trPr>
        <w:tc>
          <w:tcPr>
            <w:tcW w:w="2765" w:type="dxa"/>
            <w:tcPrChange w:id="2136" w:author="DELL" w:date="2020-07-30T14:28:00Z">
              <w:tcPr>
                <w:tcW w:w="3226" w:type="dxa"/>
              </w:tcPr>
            </w:tcPrChange>
          </w:tcPr>
          <w:p w14:paraId="3F734B27" w14:textId="77777777" w:rsidR="007F713B" w:rsidRPr="0065358C" w:rsidRDefault="007F713B" w:rsidP="007F713B">
            <w:pPr>
              <w:jc w:val="center"/>
              <w:rPr>
                <w:ins w:id="2137" w:author="DELL" w:date="2020-07-30T14:28:00Z"/>
                <w:rFonts w:ascii="宋体" w:eastAsia="宋体" w:hAnsi="宋体"/>
                <w:color w:val="000000"/>
                <w:rPrChange w:id="2138" w:author="DELL" w:date="2020-07-30T14:56:00Z">
                  <w:rPr>
                    <w:ins w:id="2139" w:author="DELL" w:date="2020-07-30T14:28:00Z"/>
                    <w:color w:val="000000"/>
                  </w:rPr>
                </w:rPrChange>
              </w:rPr>
            </w:pPr>
            <w:ins w:id="2140" w:author="DELL" w:date="2020-07-30T14:28:00Z">
              <w:r w:rsidRPr="0065358C">
                <w:rPr>
                  <w:rFonts w:ascii="宋体" w:eastAsia="宋体" w:hAnsi="宋体"/>
                  <w:rPrChange w:id="2141" w:author="DELL" w:date="2020-07-30T14:56:00Z">
                    <w:rPr/>
                  </w:rPrChange>
                </w:rPr>
                <w:t>1</w:t>
              </w:r>
            </w:ins>
          </w:p>
        </w:tc>
        <w:tc>
          <w:tcPr>
            <w:tcW w:w="5603" w:type="dxa"/>
            <w:tcPrChange w:id="2142" w:author="DELL" w:date="2020-07-30T14:28:00Z">
              <w:tcPr>
                <w:tcW w:w="6552" w:type="dxa"/>
              </w:tcPr>
            </w:tcPrChange>
          </w:tcPr>
          <w:p w14:paraId="4516F3B4" w14:textId="77777777" w:rsidR="007F713B" w:rsidRPr="0065358C" w:rsidRDefault="007F713B" w:rsidP="007F713B">
            <w:pPr>
              <w:jc w:val="center"/>
              <w:rPr>
                <w:ins w:id="2143" w:author="DELL" w:date="2020-07-30T14:28:00Z"/>
                <w:rFonts w:ascii="宋体" w:eastAsia="宋体" w:hAnsi="宋体"/>
                <w:color w:val="000000"/>
                <w:rPrChange w:id="2144" w:author="DELL" w:date="2020-07-30T14:56:00Z">
                  <w:rPr>
                    <w:ins w:id="2145" w:author="DELL" w:date="2020-07-30T14:28:00Z"/>
                    <w:color w:val="000000"/>
                  </w:rPr>
                </w:rPrChange>
              </w:rPr>
            </w:pPr>
            <w:ins w:id="2146" w:author="DELL" w:date="2020-07-30T14:28:00Z">
              <w:r w:rsidRPr="0065358C">
                <w:rPr>
                  <w:rFonts w:ascii="宋体" w:eastAsia="宋体" w:hAnsi="宋体" w:hint="eastAsia"/>
                  <w:rPrChange w:id="2147" w:author="DELL" w:date="2020-07-30T14:56:00Z">
                    <w:rPr>
                      <w:rFonts w:hint="eastAsia"/>
                    </w:rPr>
                  </w:rPrChange>
                </w:rPr>
                <w:t>企业</w:t>
              </w:r>
            </w:ins>
          </w:p>
        </w:tc>
      </w:tr>
      <w:tr w:rsidR="007F713B" w:rsidRPr="0065358C" w14:paraId="02E5289E" w14:textId="77777777" w:rsidTr="007F713B">
        <w:trPr>
          <w:jc w:val="center"/>
          <w:ins w:id="2148" w:author="DELL" w:date="2020-07-30T14:28:00Z"/>
          <w:trPrChange w:id="2149" w:author="DELL" w:date="2020-07-30T14:28:00Z">
            <w:trPr>
              <w:jc w:val="center"/>
            </w:trPr>
          </w:trPrChange>
        </w:trPr>
        <w:tc>
          <w:tcPr>
            <w:tcW w:w="2765" w:type="dxa"/>
            <w:tcPrChange w:id="2150" w:author="DELL" w:date="2020-07-30T14:28:00Z">
              <w:tcPr>
                <w:tcW w:w="3226" w:type="dxa"/>
              </w:tcPr>
            </w:tcPrChange>
          </w:tcPr>
          <w:p w14:paraId="612B2582" w14:textId="77777777" w:rsidR="007F713B" w:rsidRPr="0065358C" w:rsidRDefault="007F713B" w:rsidP="007F713B">
            <w:pPr>
              <w:jc w:val="center"/>
              <w:rPr>
                <w:ins w:id="2151" w:author="DELL" w:date="2020-07-30T14:28:00Z"/>
                <w:rFonts w:ascii="宋体" w:eastAsia="宋体" w:hAnsi="宋体"/>
                <w:color w:val="000000"/>
                <w:rPrChange w:id="2152" w:author="DELL" w:date="2020-07-30T14:56:00Z">
                  <w:rPr>
                    <w:ins w:id="2153" w:author="DELL" w:date="2020-07-30T14:28:00Z"/>
                    <w:color w:val="000000"/>
                  </w:rPr>
                </w:rPrChange>
              </w:rPr>
            </w:pPr>
            <w:ins w:id="2154" w:author="DELL" w:date="2020-07-30T14:28:00Z">
              <w:r w:rsidRPr="0065358C">
                <w:rPr>
                  <w:rFonts w:ascii="宋体" w:eastAsia="宋体" w:hAnsi="宋体"/>
                  <w:rPrChange w:id="2155" w:author="DELL" w:date="2020-07-30T14:56:00Z">
                    <w:rPr/>
                  </w:rPrChange>
                </w:rPr>
                <w:t>2</w:t>
              </w:r>
            </w:ins>
          </w:p>
        </w:tc>
        <w:tc>
          <w:tcPr>
            <w:tcW w:w="5603" w:type="dxa"/>
            <w:tcPrChange w:id="2156" w:author="DELL" w:date="2020-07-30T14:28:00Z">
              <w:tcPr>
                <w:tcW w:w="6552" w:type="dxa"/>
              </w:tcPr>
            </w:tcPrChange>
          </w:tcPr>
          <w:p w14:paraId="4F4AC7F0" w14:textId="77777777" w:rsidR="007F713B" w:rsidRPr="0065358C" w:rsidRDefault="007F713B" w:rsidP="007F713B">
            <w:pPr>
              <w:jc w:val="center"/>
              <w:rPr>
                <w:ins w:id="2157" w:author="DELL" w:date="2020-07-30T14:28:00Z"/>
                <w:rFonts w:ascii="宋体" w:eastAsia="宋体" w:hAnsi="宋体"/>
                <w:kern w:val="0"/>
                <w:lang w:val="zh-CN"/>
                <w:rPrChange w:id="2158" w:author="DELL" w:date="2020-07-30T14:56:00Z">
                  <w:rPr>
                    <w:ins w:id="2159" w:author="DELL" w:date="2020-07-30T14:28:00Z"/>
                    <w:kern w:val="0"/>
                    <w:lang w:val="zh-CN"/>
                  </w:rPr>
                </w:rPrChange>
              </w:rPr>
            </w:pPr>
            <w:ins w:id="2160" w:author="DELL" w:date="2020-07-30T14:28:00Z">
              <w:r w:rsidRPr="0065358C">
                <w:rPr>
                  <w:rFonts w:ascii="宋体" w:eastAsia="宋体" w:hAnsi="宋体" w:hint="eastAsia"/>
                  <w:rPrChange w:id="2161" w:author="DELL" w:date="2020-07-30T14:56:00Z">
                    <w:rPr>
                      <w:rFonts w:hint="eastAsia"/>
                    </w:rPr>
                  </w:rPrChange>
                </w:rPr>
                <w:t>事业</w:t>
              </w:r>
            </w:ins>
          </w:p>
        </w:tc>
      </w:tr>
      <w:tr w:rsidR="007F713B" w:rsidRPr="0065358C" w14:paraId="7A65F8CD" w14:textId="77777777" w:rsidTr="007F713B">
        <w:trPr>
          <w:jc w:val="center"/>
          <w:ins w:id="2162" w:author="DELL" w:date="2020-07-30T14:28:00Z"/>
          <w:trPrChange w:id="2163" w:author="DELL" w:date="2020-07-30T14:28:00Z">
            <w:trPr>
              <w:jc w:val="center"/>
            </w:trPr>
          </w:trPrChange>
        </w:trPr>
        <w:tc>
          <w:tcPr>
            <w:tcW w:w="2765" w:type="dxa"/>
            <w:tcPrChange w:id="2164" w:author="DELL" w:date="2020-07-30T14:28:00Z">
              <w:tcPr>
                <w:tcW w:w="3226" w:type="dxa"/>
              </w:tcPr>
            </w:tcPrChange>
          </w:tcPr>
          <w:p w14:paraId="2C53F47D" w14:textId="77777777" w:rsidR="007F713B" w:rsidRPr="0065358C" w:rsidRDefault="007F713B" w:rsidP="007F713B">
            <w:pPr>
              <w:jc w:val="center"/>
              <w:rPr>
                <w:ins w:id="2165" w:author="DELL" w:date="2020-07-30T14:28:00Z"/>
                <w:rFonts w:ascii="宋体" w:eastAsia="宋体" w:hAnsi="宋体"/>
                <w:color w:val="000000"/>
                <w:rPrChange w:id="2166" w:author="DELL" w:date="2020-07-30T14:56:00Z">
                  <w:rPr>
                    <w:ins w:id="2167" w:author="DELL" w:date="2020-07-30T14:28:00Z"/>
                    <w:color w:val="000000"/>
                  </w:rPr>
                </w:rPrChange>
              </w:rPr>
            </w:pPr>
            <w:ins w:id="2168" w:author="DELL" w:date="2020-07-30T14:28:00Z">
              <w:r w:rsidRPr="0065358C">
                <w:rPr>
                  <w:rFonts w:ascii="宋体" w:eastAsia="宋体" w:hAnsi="宋体"/>
                  <w:rPrChange w:id="2169" w:author="DELL" w:date="2020-07-30T14:56:00Z">
                    <w:rPr/>
                  </w:rPrChange>
                </w:rPr>
                <w:lastRenderedPageBreak/>
                <w:t>3</w:t>
              </w:r>
            </w:ins>
          </w:p>
        </w:tc>
        <w:tc>
          <w:tcPr>
            <w:tcW w:w="5603" w:type="dxa"/>
            <w:tcPrChange w:id="2170" w:author="DELL" w:date="2020-07-30T14:28:00Z">
              <w:tcPr>
                <w:tcW w:w="6552" w:type="dxa"/>
              </w:tcPr>
            </w:tcPrChange>
          </w:tcPr>
          <w:p w14:paraId="2BD73701" w14:textId="77777777" w:rsidR="007F713B" w:rsidRPr="0065358C" w:rsidRDefault="007F713B" w:rsidP="007F713B">
            <w:pPr>
              <w:jc w:val="center"/>
              <w:rPr>
                <w:ins w:id="2171" w:author="DELL" w:date="2020-07-30T14:28:00Z"/>
                <w:rFonts w:ascii="宋体" w:eastAsia="宋体" w:hAnsi="宋体"/>
                <w:kern w:val="0"/>
                <w:lang w:val="zh-CN"/>
                <w:rPrChange w:id="2172" w:author="DELL" w:date="2020-07-30T14:56:00Z">
                  <w:rPr>
                    <w:ins w:id="2173" w:author="DELL" w:date="2020-07-30T14:28:00Z"/>
                    <w:kern w:val="0"/>
                    <w:lang w:val="zh-CN"/>
                  </w:rPr>
                </w:rPrChange>
              </w:rPr>
            </w:pPr>
            <w:ins w:id="2174" w:author="DELL" w:date="2020-07-30T14:28:00Z">
              <w:r w:rsidRPr="0065358C">
                <w:rPr>
                  <w:rFonts w:ascii="宋体" w:eastAsia="宋体" w:hAnsi="宋体" w:hint="eastAsia"/>
                  <w:rPrChange w:id="2175" w:author="DELL" w:date="2020-07-30T14:56:00Z">
                    <w:rPr>
                      <w:rFonts w:hint="eastAsia"/>
                    </w:rPr>
                  </w:rPrChange>
                </w:rPr>
                <w:t>国家机关</w:t>
              </w:r>
            </w:ins>
          </w:p>
        </w:tc>
      </w:tr>
      <w:tr w:rsidR="007F713B" w:rsidRPr="0065358C" w14:paraId="78C37CDE" w14:textId="77777777" w:rsidTr="007F713B">
        <w:trPr>
          <w:jc w:val="center"/>
          <w:ins w:id="2176" w:author="DELL" w:date="2020-07-30T14:28:00Z"/>
          <w:trPrChange w:id="2177" w:author="DELL" w:date="2020-07-30T14:28:00Z">
            <w:trPr>
              <w:jc w:val="center"/>
            </w:trPr>
          </w:trPrChange>
        </w:trPr>
        <w:tc>
          <w:tcPr>
            <w:tcW w:w="2765" w:type="dxa"/>
            <w:tcPrChange w:id="2178" w:author="DELL" w:date="2020-07-30T14:28:00Z">
              <w:tcPr>
                <w:tcW w:w="3226" w:type="dxa"/>
              </w:tcPr>
            </w:tcPrChange>
          </w:tcPr>
          <w:p w14:paraId="3506CFB4" w14:textId="77777777" w:rsidR="007F713B" w:rsidRPr="0065358C" w:rsidRDefault="007F713B" w:rsidP="007F713B">
            <w:pPr>
              <w:jc w:val="center"/>
              <w:rPr>
                <w:ins w:id="2179" w:author="DELL" w:date="2020-07-30T14:28:00Z"/>
                <w:rFonts w:ascii="宋体" w:eastAsia="宋体" w:hAnsi="宋体"/>
                <w:color w:val="000000"/>
                <w:rPrChange w:id="2180" w:author="DELL" w:date="2020-07-30T14:56:00Z">
                  <w:rPr>
                    <w:ins w:id="2181" w:author="DELL" w:date="2020-07-30T14:28:00Z"/>
                    <w:color w:val="000000"/>
                  </w:rPr>
                </w:rPrChange>
              </w:rPr>
            </w:pPr>
            <w:ins w:id="2182" w:author="DELL" w:date="2020-07-30T14:28:00Z">
              <w:r w:rsidRPr="0065358C">
                <w:rPr>
                  <w:rFonts w:ascii="宋体" w:eastAsia="宋体" w:hAnsi="宋体"/>
                  <w:rPrChange w:id="2183" w:author="DELL" w:date="2020-07-30T14:56:00Z">
                    <w:rPr/>
                  </w:rPrChange>
                </w:rPr>
                <w:t>4</w:t>
              </w:r>
            </w:ins>
          </w:p>
        </w:tc>
        <w:tc>
          <w:tcPr>
            <w:tcW w:w="5603" w:type="dxa"/>
            <w:tcPrChange w:id="2184" w:author="DELL" w:date="2020-07-30T14:28:00Z">
              <w:tcPr>
                <w:tcW w:w="6552" w:type="dxa"/>
              </w:tcPr>
            </w:tcPrChange>
          </w:tcPr>
          <w:p w14:paraId="615AF059" w14:textId="77777777" w:rsidR="007F713B" w:rsidRPr="0065358C" w:rsidRDefault="007F713B" w:rsidP="007F713B">
            <w:pPr>
              <w:jc w:val="center"/>
              <w:rPr>
                <w:ins w:id="2185" w:author="DELL" w:date="2020-07-30T14:28:00Z"/>
                <w:rFonts w:ascii="宋体" w:eastAsia="宋体" w:hAnsi="宋体"/>
                <w:rPrChange w:id="2186" w:author="DELL" w:date="2020-07-30T14:56:00Z">
                  <w:rPr>
                    <w:ins w:id="2187" w:author="DELL" w:date="2020-07-30T14:28:00Z"/>
                  </w:rPr>
                </w:rPrChange>
              </w:rPr>
            </w:pPr>
            <w:ins w:id="2188" w:author="DELL" w:date="2020-07-30T14:28:00Z">
              <w:r w:rsidRPr="0065358C">
                <w:rPr>
                  <w:rFonts w:ascii="宋体" w:eastAsia="宋体" w:hAnsi="宋体" w:hint="eastAsia"/>
                  <w:rPrChange w:id="2189" w:author="DELL" w:date="2020-07-30T14:56:00Z">
                    <w:rPr>
                      <w:rFonts w:hint="eastAsia"/>
                    </w:rPr>
                  </w:rPrChange>
                </w:rPr>
                <w:t>社会团体</w:t>
              </w:r>
            </w:ins>
          </w:p>
        </w:tc>
      </w:tr>
      <w:tr w:rsidR="007F713B" w:rsidRPr="0065358C" w14:paraId="18935A11" w14:textId="77777777" w:rsidTr="007F713B">
        <w:trPr>
          <w:jc w:val="center"/>
          <w:ins w:id="2190" w:author="DELL" w:date="2020-07-30T14:28:00Z"/>
          <w:trPrChange w:id="2191" w:author="DELL" w:date="2020-07-30T14:28:00Z">
            <w:trPr>
              <w:jc w:val="center"/>
            </w:trPr>
          </w:trPrChange>
        </w:trPr>
        <w:tc>
          <w:tcPr>
            <w:tcW w:w="2765" w:type="dxa"/>
            <w:tcPrChange w:id="2192" w:author="DELL" w:date="2020-07-30T14:28:00Z">
              <w:tcPr>
                <w:tcW w:w="3226" w:type="dxa"/>
              </w:tcPr>
            </w:tcPrChange>
          </w:tcPr>
          <w:p w14:paraId="7E9A381F" w14:textId="77777777" w:rsidR="007F713B" w:rsidRPr="0065358C" w:rsidRDefault="007F713B" w:rsidP="007F713B">
            <w:pPr>
              <w:jc w:val="center"/>
              <w:rPr>
                <w:ins w:id="2193" w:author="DELL" w:date="2020-07-30T14:28:00Z"/>
                <w:rFonts w:ascii="宋体" w:eastAsia="宋体" w:hAnsi="宋体"/>
                <w:color w:val="000000"/>
                <w:rPrChange w:id="2194" w:author="DELL" w:date="2020-07-30T14:56:00Z">
                  <w:rPr>
                    <w:ins w:id="2195" w:author="DELL" w:date="2020-07-30T14:28:00Z"/>
                    <w:color w:val="000000"/>
                  </w:rPr>
                </w:rPrChange>
              </w:rPr>
            </w:pPr>
            <w:ins w:id="2196" w:author="DELL" w:date="2020-07-30T14:28:00Z">
              <w:r w:rsidRPr="0065358C">
                <w:rPr>
                  <w:rFonts w:ascii="宋体" w:eastAsia="宋体" w:hAnsi="宋体"/>
                  <w:rPrChange w:id="2197" w:author="DELL" w:date="2020-07-30T14:56:00Z">
                    <w:rPr/>
                  </w:rPrChange>
                </w:rPr>
                <w:t>5</w:t>
              </w:r>
            </w:ins>
          </w:p>
        </w:tc>
        <w:tc>
          <w:tcPr>
            <w:tcW w:w="5603" w:type="dxa"/>
            <w:tcPrChange w:id="2198" w:author="DELL" w:date="2020-07-30T14:28:00Z">
              <w:tcPr>
                <w:tcW w:w="6552" w:type="dxa"/>
              </w:tcPr>
            </w:tcPrChange>
          </w:tcPr>
          <w:p w14:paraId="7D67F79E" w14:textId="77777777" w:rsidR="007F713B" w:rsidRPr="0065358C" w:rsidRDefault="007F713B" w:rsidP="007F713B">
            <w:pPr>
              <w:jc w:val="center"/>
              <w:rPr>
                <w:ins w:id="2199" w:author="DELL" w:date="2020-07-30T14:28:00Z"/>
                <w:rFonts w:ascii="宋体" w:eastAsia="宋体" w:hAnsi="宋体"/>
                <w:rPrChange w:id="2200" w:author="DELL" w:date="2020-07-30T14:56:00Z">
                  <w:rPr>
                    <w:ins w:id="2201" w:author="DELL" w:date="2020-07-30T14:28:00Z"/>
                  </w:rPr>
                </w:rPrChange>
              </w:rPr>
            </w:pPr>
            <w:ins w:id="2202" w:author="DELL" w:date="2020-07-30T14:28:00Z">
              <w:r w:rsidRPr="0065358C">
                <w:rPr>
                  <w:rFonts w:ascii="宋体" w:eastAsia="宋体" w:hAnsi="宋体" w:hint="eastAsia"/>
                  <w:rPrChange w:id="2203" w:author="DELL" w:date="2020-07-30T14:56:00Z">
                    <w:rPr>
                      <w:rFonts w:hint="eastAsia"/>
                    </w:rPr>
                  </w:rPrChange>
                </w:rPr>
                <w:t>人民团体</w:t>
              </w:r>
            </w:ins>
          </w:p>
        </w:tc>
      </w:tr>
      <w:tr w:rsidR="007F713B" w:rsidRPr="0065358C" w14:paraId="58263929" w14:textId="77777777" w:rsidTr="007F713B">
        <w:trPr>
          <w:jc w:val="center"/>
          <w:ins w:id="2204" w:author="DELL" w:date="2020-07-30T14:28:00Z"/>
          <w:trPrChange w:id="2205" w:author="DELL" w:date="2020-07-30T14:28:00Z">
            <w:trPr>
              <w:jc w:val="center"/>
            </w:trPr>
          </w:trPrChange>
        </w:trPr>
        <w:tc>
          <w:tcPr>
            <w:tcW w:w="2765" w:type="dxa"/>
            <w:tcPrChange w:id="2206" w:author="DELL" w:date="2020-07-30T14:28:00Z">
              <w:tcPr>
                <w:tcW w:w="3226" w:type="dxa"/>
              </w:tcPr>
            </w:tcPrChange>
          </w:tcPr>
          <w:p w14:paraId="67F306C7" w14:textId="77777777" w:rsidR="007F713B" w:rsidRPr="0065358C" w:rsidRDefault="007F713B" w:rsidP="007F713B">
            <w:pPr>
              <w:jc w:val="center"/>
              <w:rPr>
                <w:ins w:id="2207" w:author="DELL" w:date="2020-07-30T14:28:00Z"/>
                <w:rFonts w:ascii="宋体" w:eastAsia="宋体" w:hAnsi="宋体"/>
                <w:color w:val="000000"/>
                <w:rPrChange w:id="2208" w:author="DELL" w:date="2020-07-30T14:56:00Z">
                  <w:rPr>
                    <w:ins w:id="2209" w:author="DELL" w:date="2020-07-30T14:28:00Z"/>
                    <w:color w:val="000000"/>
                  </w:rPr>
                </w:rPrChange>
              </w:rPr>
            </w:pPr>
            <w:ins w:id="2210" w:author="DELL" w:date="2020-07-30T14:28:00Z">
              <w:r w:rsidRPr="0065358C">
                <w:rPr>
                  <w:rFonts w:ascii="宋体" w:eastAsia="宋体" w:hAnsi="宋体"/>
                  <w:rPrChange w:id="2211" w:author="DELL" w:date="2020-07-30T14:56:00Z">
                    <w:rPr/>
                  </w:rPrChange>
                </w:rPr>
                <w:t>6</w:t>
              </w:r>
            </w:ins>
          </w:p>
        </w:tc>
        <w:tc>
          <w:tcPr>
            <w:tcW w:w="5603" w:type="dxa"/>
            <w:tcPrChange w:id="2212" w:author="DELL" w:date="2020-07-30T14:28:00Z">
              <w:tcPr>
                <w:tcW w:w="6552" w:type="dxa"/>
              </w:tcPr>
            </w:tcPrChange>
          </w:tcPr>
          <w:p w14:paraId="715800DE" w14:textId="77777777" w:rsidR="007F713B" w:rsidRPr="0065358C" w:rsidRDefault="007F713B" w:rsidP="007F713B">
            <w:pPr>
              <w:jc w:val="center"/>
              <w:rPr>
                <w:ins w:id="2213" w:author="DELL" w:date="2020-07-30T14:28:00Z"/>
                <w:rFonts w:ascii="宋体" w:eastAsia="宋体" w:hAnsi="宋体"/>
                <w:rPrChange w:id="2214" w:author="DELL" w:date="2020-07-30T14:56:00Z">
                  <w:rPr>
                    <w:ins w:id="2215" w:author="DELL" w:date="2020-07-30T14:28:00Z"/>
                  </w:rPr>
                </w:rPrChange>
              </w:rPr>
            </w:pPr>
            <w:ins w:id="2216" w:author="DELL" w:date="2020-07-30T14:28:00Z">
              <w:r w:rsidRPr="0065358C">
                <w:rPr>
                  <w:rFonts w:ascii="宋体" w:eastAsia="宋体" w:hAnsi="宋体" w:hint="eastAsia"/>
                  <w:rPrChange w:id="2217" w:author="DELL" w:date="2020-07-30T14:56:00Z">
                    <w:rPr>
                      <w:rFonts w:hint="eastAsia"/>
                    </w:rPr>
                  </w:rPrChange>
                </w:rPr>
                <w:t>其他</w:t>
              </w:r>
            </w:ins>
          </w:p>
        </w:tc>
      </w:tr>
    </w:tbl>
    <w:p w14:paraId="0360F0BF" w14:textId="034A63FC" w:rsidR="004B792A" w:rsidRPr="0065358C" w:rsidDel="007F713B" w:rsidRDefault="004B792A">
      <w:pPr>
        <w:rPr>
          <w:del w:id="2218" w:author="DELL" w:date="2020-07-30T14:17:00Z"/>
          <w:rFonts w:ascii="宋体" w:eastAsia="宋体" w:hAnsi="宋体"/>
        </w:rPr>
      </w:pPr>
    </w:p>
    <w:p w14:paraId="57EA63D5" w14:textId="6543AF35" w:rsidR="007F713B" w:rsidRPr="0065358C" w:rsidRDefault="007F713B">
      <w:pPr>
        <w:rPr>
          <w:ins w:id="2219" w:author="DELL" w:date="2020-07-30T14:28:00Z"/>
          <w:rFonts w:ascii="宋体" w:eastAsia="宋体" w:hAnsi="宋体"/>
        </w:rPr>
      </w:pPr>
    </w:p>
    <w:p w14:paraId="14C0FD41" w14:textId="77777777" w:rsidR="007F713B" w:rsidRPr="0065358C" w:rsidRDefault="007F713B" w:rsidP="007F713B">
      <w:pPr>
        <w:rPr>
          <w:ins w:id="2220" w:author="DELL" w:date="2020-07-30T14:28:00Z"/>
          <w:rFonts w:ascii="宋体" w:eastAsia="宋体" w:hAnsi="宋体"/>
          <w:szCs w:val="21"/>
          <w:rPrChange w:id="2221" w:author="DELL" w:date="2020-07-30T14:56:00Z">
            <w:rPr>
              <w:ins w:id="2222" w:author="DELL" w:date="2020-07-30T14:28:00Z"/>
              <w:szCs w:val="21"/>
            </w:rPr>
          </w:rPrChange>
        </w:rPr>
      </w:pPr>
      <w:bookmarkStart w:id="2223" w:name="机构证件类型"/>
      <w:ins w:id="2224" w:author="DELL" w:date="2020-07-30T14:28:00Z">
        <w:r w:rsidRPr="0065358C">
          <w:rPr>
            <w:rFonts w:ascii="宋体" w:eastAsia="宋体" w:hAnsi="宋体" w:hint="eastAsia"/>
            <w:szCs w:val="21"/>
            <w:rPrChange w:id="2225" w:author="DELL" w:date="2020-07-30T14:56:00Z">
              <w:rPr>
                <w:rFonts w:hint="eastAsia"/>
                <w:szCs w:val="21"/>
              </w:rPr>
            </w:rPrChange>
          </w:rPr>
          <w:t>机构</w:t>
        </w:r>
        <w:r w:rsidRPr="0065358C">
          <w:rPr>
            <w:rFonts w:ascii="宋体" w:eastAsia="宋体" w:hAnsi="宋体"/>
            <w:szCs w:val="21"/>
            <w:rPrChange w:id="2226" w:author="DELL" w:date="2020-07-30T14:56:00Z">
              <w:rPr>
                <w:szCs w:val="21"/>
              </w:rPr>
            </w:rPrChange>
          </w:rPr>
          <w:t>证件类型</w:t>
        </w:r>
        <w:bookmarkEnd w:id="2223"/>
        <w:r w:rsidRPr="0065358C">
          <w:rPr>
            <w:rFonts w:ascii="宋体" w:eastAsia="宋体" w:hAnsi="宋体" w:hint="eastAsia"/>
            <w:szCs w:val="21"/>
            <w:rPrChange w:id="2227" w:author="DELL" w:date="2020-07-30T14:56:00Z">
              <w:rPr>
                <w:rFonts w:hint="eastAsia"/>
                <w:szCs w:val="21"/>
              </w:rPr>
            </w:rPrChange>
          </w:rPr>
          <w:t>：</w:t>
        </w:r>
      </w:ins>
    </w:p>
    <w:tbl>
      <w:tblPr>
        <w:tblW w:w="82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252"/>
      </w:tblGrid>
      <w:tr w:rsidR="00401022" w:rsidRPr="0065358C" w14:paraId="14F250B5" w14:textId="77777777" w:rsidTr="00401022">
        <w:trPr>
          <w:jc w:val="center"/>
          <w:ins w:id="2228" w:author="DELL" w:date="2020-07-30T14:29:00Z"/>
        </w:trPr>
        <w:tc>
          <w:tcPr>
            <w:tcW w:w="984" w:type="dxa"/>
            <w:shd w:val="clear" w:color="auto" w:fill="ACB9CA" w:themeFill="text2" w:themeFillTint="66"/>
          </w:tcPr>
          <w:p w14:paraId="1D9F86D3" w14:textId="77777777" w:rsidR="00BF50D6" w:rsidRPr="0065358C" w:rsidRDefault="00BF50D6" w:rsidP="003A27CA">
            <w:pPr>
              <w:jc w:val="center"/>
              <w:rPr>
                <w:ins w:id="2229" w:author="DELL" w:date="2020-07-30T14:29:00Z"/>
                <w:rFonts w:ascii="宋体" w:eastAsia="宋体" w:hAnsi="宋体"/>
                <w:color w:val="000000"/>
                <w:rPrChange w:id="2230" w:author="DELL" w:date="2020-07-30T14:56:00Z">
                  <w:rPr>
                    <w:ins w:id="2231" w:author="DELL" w:date="2020-07-30T14:29:00Z"/>
                    <w:color w:val="000000"/>
                  </w:rPr>
                </w:rPrChange>
              </w:rPr>
            </w:pPr>
            <w:ins w:id="2232" w:author="DELL" w:date="2020-07-30T14:29:00Z">
              <w:r w:rsidRPr="0065358C">
                <w:rPr>
                  <w:rFonts w:ascii="宋体" w:eastAsia="宋体" w:hAnsi="宋体" w:hint="eastAsia"/>
                  <w:b/>
                  <w:rPrChange w:id="2233" w:author="DELL" w:date="2020-07-30T14:56:00Z">
                    <w:rPr>
                      <w:rFonts w:hint="eastAsia"/>
                      <w:b/>
                    </w:rPr>
                  </w:rPrChange>
                </w:rPr>
                <w:t>常量值</w:t>
              </w:r>
            </w:ins>
          </w:p>
        </w:tc>
        <w:tc>
          <w:tcPr>
            <w:tcW w:w="7252" w:type="dxa"/>
            <w:shd w:val="clear" w:color="auto" w:fill="ACB9CA" w:themeFill="text2" w:themeFillTint="66"/>
          </w:tcPr>
          <w:p w14:paraId="0C041DA7" w14:textId="77777777" w:rsidR="00BF50D6" w:rsidRPr="0065358C" w:rsidRDefault="00BF50D6" w:rsidP="003A27CA">
            <w:pPr>
              <w:jc w:val="center"/>
              <w:rPr>
                <w:ins w:id="2234" w:author="DELL" w:date="2020-07-30T14:29:00Z"/>
                <w:rFonts w:ascii="宋体" w:eastAsia="宋体" w:hAnsi="宋体"/>
                <w:szCs w:val="21"/>
                <w:rPrChange w:id="2235" w:author="DELL" w:date="2020-07-30T14:56:00Z">
                  <w:rPr>
                    <w:ins w:id="2236" w:author="DELL" w:date="2020-07-30T14:29:00Z"/>
                    <w:szCs w:val="21"/>
                  </w:rPr>
                </w:rPrChange>
              </w:rPr>
            </w:pPr>
            <w:ins w:id="2237" w:author="DELL" w:date="2020-07-30T14:29:00Z">
              <w:r w:rsidRPr="0065358C">
                <w:rPr>
                  <w:rFonts w:ascii="宋体" w:eastAsia="宋体" w:hAnsi="宋体" w:hint="eastAsia"/>
                  <w:b/>
                  <w:rPrChange w:id="2238" w:author="DELL" w:date="2020-07-30T14:56:00Z">
                    <w:rPr>
                      <w:rFonts w:hint="eastAsia"/>
                      <w:b/>
                    </w:rPr>
                  </w:rPrChange>
                </w:rPr>
                <w:t>描述</w:t>
              </w:r>
            </w:ins>
          </w:p>
        </w:tc>
      </w:tr>
      <w:tr w:rsidR="0065358C" w:rsidRPr="0065358C" w14:paraId="6BD12805" w14:textId="77777777" w:rsidTr="00401022">
        <w:trPr>
          <w:jc w:val="center"/>
          <w:ins w:id="2239" w:author="DELL" w:date="2020-07-30T14:29:00Z"/>
        </w:trPr>
        <w:tc>
          <w:tcPr>
            <w:tcW w:w="984" w:type="dxa"/>
          </w:tcPr>
          <w:p w14:paraId="2F0EFCB5" w14:textId="77777777" w:rsidR="00BF50D6" w:rsidRPr="0065358C" w:rsidRDefault="00BF50D6" w:rsidP="003A27CA">
            <w:pPr>
              <w:jc w:val="center"/>
              <w:rPr>
                <w:ins w:id="2240" w:author="DELL" w:date="2020-07-30T14:29:00Z"/>
                <w:rFonts w:ascii="宋体" w:eastAsia="宋体" w:hAnsi="宋体"/>
                <w:color w:val="000000"/>
                <w:rPrChange w:id="2241" w:author="DELL" w:date="2020-07-30T14:56:00Z">
                  <w:rPr>
                    <w:ins w:id="2242" w:author="DELL" w:date="2020-07-30T14:29:00Z"/>
                    <w:color w:val="000000"/>
                  </w:rPr>
                </w:rPrChange>
              </w:rPr>
            </w:pPr>
            <w:ins w:id="2243" w:author="DELL" w:date="2020-07-30T14:29:00Z">
              <w:r w:rsidRPr="0065358C">
                <w:rPr>
                  <w:rFonts w:ascii="宋体" w:eastAsia="宋体" w:hAnsi="宋体"/>
                  <w:color w:val="000000"/>
                  <w:rPrChange w:id="2244" w:author="DELL" w:date="2020-07-30T14:56:00Z">
                    <w:rPr>
                      <w:color w:val="000000"/>
                    </w:rPr>
                  </w:rPrChange>
                </w:rPr>
                <w:t>501</w:t>
              </w:r>
            </w:ins>
          </w:p>
        </w:tc>
        <w:tc>
          <w:tcPr>
            <w:tcW w:w="7252" w:type="dxa"/>
          </w:tcPr>
          <w:p w14:paraId="6D017422" w14:textId="77777777" w:rsidR="00BF50D6" w:rsidRPr="0065358C" w:rsidRDefault="00BF50D6" w:rsidP="003A27CA">
            <w:pPr>
              <w:jc w:val="center"/>
              <w:rPr>
                <w:ins w:id="2245" w:author="DELL" w:date="2020-07-30T14:29:00Z"/>
                <w:rFonts w:ascii="宋体" w:eastAsia="宋体" w:hAnsi="宋体"/>
                <w:szCs w:val="21"/>
                <w:rPrChange w:id="2246" w:author="DELL" w:date="2020-07-30T14:56:00Z">
                  <w:rPr>
                    <w:ins w:id="2247" w:author="DELL" w:date="2020-07-30T14:29:00Z"/>
                    <w:szCs w:val="21"/>
                  </w:rPr>
                </w:rPrChange>
              </w:rPr>
            </w:pPr>
            <w:ins w:id="2248" w:author="DELL" w:date="2020-07-30T14:29:00Z">
              <w:r w:rsidRPr="0065358C">
                <w:rPr>
                  <w:rFonts w:ascii="宋体" w:eastAsia="宋体" w:hAnsi="宋体" w:hint="eastAsia"/>
                  <w:szCs w:val="21"/>
                  <w:rPrChange w:id="2249" w:author="DELL" w:date="2020-07-30T14:56:00Z">
                    <w:rPr>
                      <w:rFonts w:hint="eastAsia"/>
                      <w:szCs w:val="21"/>
                    </w:rPr>
                  </w:rPrChange>
                </w:rPr>
                <w:t>组织机构代码证</w:t>
              </w:r>
            </w:ins>
          </w:p>
        </w:tc>
      </w:tr>
      <w:tr w:rsidR="0065358C" w:rsidRPr="0065358C" w14:paraId="6037CC93" w14:textId="77777777" w:rsidTr="00401022">
        <w:trPr>
          <w:jc w:val="center"/>
          <w:ins w:id="2250" w:author="DELL" w:date="2020-07-30T14:29:00Z"/>
        </w:trPr>
        <w:tc>
          <w:tcPr>
            <w:tcW w:w="984" w:type="dxa"/>
          </w:tcPr>
          <w:p w14:paraId="51F948C4" w14:textId="77777777" w:rsidR="00BF50D6" w:rsidRPr="0065358C" w:rsidRDefault="00BF50D6" w:rsidP="003A27CA">
            <w:pPr>
              <w:jc w:val="center"/>
              <w:rPr>
                <w:ins w:id="2251" w:author="DELL" w:date="2020-07-30T14:29:00Z"/>
                <w:rFonts w:ascii="宋体" w:eastAsia="宋体" w:hAnsi="宋体"/>
                <w:color w:val="000000"/>
                <w:rPrChange w:id="2252" w:author="DELL" w:date="2020-07-30T14:56:00Z">
                  <w:rPr>
                    <w:ins w:id="2253" w:author="DELL" w:date="2020-07-30T14:29:00Z"/>
                    <w:color w:val="000000"/>
                  </w:rPr>
                </w:rPrChange>
              </w:rPr>
            </w:pPr>
            <w:ins w:id="2254" w:author="DELL" w:date="2020-07-30T14:29:00Z">
              <w:r w:rsidRPr="0065358C">
                <w:rPr>
                  <w:rFonts w:ascii="宋体" w:eastAsia="宋体" w:hAnsi="宋体"/>
                  <w:color w:val="000000"/>
                  <w:rPrChange w:id="2255" w:author="DELL" w:date="2020-07-30T14:56:00Z">
                    <w:rPr>
                      <w:color w:val="000000"/>
                    </w:rPr>
                  </w:rPrChange>
                </w:rPr>
                <w:t>502</w:t>
              </w:r>
            </w:ins>
          </w:p>
        </w:tc>
        <w:tc>
          <w:tcPr>
            <w:tcW w:w="7252" w:type="dxa"/>
          </w:tcPr>
          <w:p w14:paraId="63697845" w14:textId="77777777" w:rsidR="00BF50D6" w:rsidRPr="0065358C" w:rsidRDefault="00BF50D6" w:rsidP="003A27CA">
            <w:pPr>
              <w:jc w:val="center"/>
              <w:rPr>
                <w:ins w:id="2256" w:author="DELL" w:date="2020-07-30T14:29:00Z"/>
                <w:rFonts w:ascii="宋体" w:eastAsia="宋体" w:hAnsi="宋体"/>
                <w:szCs w:val="21"/>
                <w:rPrChange w:id="2257" w:author="DELL" w:date="2020-07-30T14:56:00Z">
                  <w:rPr>
                    <w:ins w:id="2258" w:author="DELL" w:date="2020-07-30T14:29:00Z"/>
                    <w:szCs w:val="21"/>
                  </w:rPr>
                </w:rPrChange>
              </w:rPr>
            </w:pPr>
            <w:ins w:id="2259" w:author="DELL" w:date="2020-07-30T14:29:00Z">
              <w:r w:rsidRPr="0065358C">
                <w:rPr>
                  <w:rFonts w:ascii="宋体" w:eastAsia="宋体" w:hAnsi="宋体" w:hint="eastAsia"/>
                  <w:szCs w:val="21"/>
                  <w:rPrChange w:id="2260" w:author="DELL" w:date="2020-07-30T14:56:00Z">
                    <w:rPr>
                      <w:rFonts w:hint="eastAsia"/>
                      <w:szCs w:val="21"/>
                    </w:rPr>
                  </w:rPrChange>
                </w:rPr>
                <w:t>营业执照</w:t>
              </w:r>
            </w:ins>
          </w:p>
        </w:tc>
      </w:tr>
      <w:tr w:rsidR="0065358C" w:rsidRPr="0065358C" w14:paraId="650CC211" w14:textId="77777777" w:rsidTr="00401022">
        <w:trPr>
          <w:jc w:val="center"/>
          <w:ins w:id="2261" w:author="DELL" w:date="2020-07-30T14:29:00Z"/>
        </w:trPr>
        <w:tc>
          <w:tcPr>
            <w:tcW w:w="984" w:type="dxa"/>
          </w:tcPr>
          <w:p w14:paraId="57B0179D" w14:textId="77777777" w:rsidR="00BF50D6" w:rsidRPr="0065358C" w:rsidRDefault="00BF50D6" w:rsidP="003A27CA">
            <w:pPr>
              <w:jc w:val="center"/>
              <w:rPr>
                <w:ins w:id="2262" w:author="DELL" w:date="2020-07-30T14:29:00Z"/>
                <w:rFonts w:ascii="宋体" w:eastAsia="宋体" w:hAnsi="宋体"/>
                <w:color w:val="000000"/>
                <w:rPrChange w:id="2263" w:author="DELL" w:date="2020-07-30T14:56:00Z">
                  <w:rPr>
                    <w:ins w:id="2264" w:author="DELL" w:date="2020-07-30T14:29:00Z"/>
                    <w:color w:val="000000"/>
                  </w:rPr>
                </w:rPrChange>
              </w:rPr>
            </w:pPr>
            <w:ins w:id="2265" w:author="DELL" w:date="2020-07-30T14:29:00Z">
              <w:r w:rsidRPr="0065358C">
                <w:rPr>
                  <w:rFonts w:ascii="宋体" w:eastAsia="宋体" w:hAnsi="宋体"/>
                  <w:color w:val="000000"/>
                  <w:rPrChange w:id="2266" w:author="DELL" w:date="2020-07-30T14:56:00Z">
                    <w:rPr>
                      <w:color w:val="000000"/>
                    </w:rPr>
                  </w:rPrChange>
                </w:rPr>
                <w:t>503</w:t>
              </w:r>
            </w:ins>
          </w:p>
        </w:tc>
        <w:tc>
          <w:tcPr>
            <w:tcW w:w="7252" w:type="dxa"/>
          </w:tcPr>
          <w:p w14:paraId="1986D7AD" w14:textId="77777777" w:rsidR="00BF50D6" w:rsidRPr="0065358C" w:rsidRDefault="00BF50D6" w:rsidP="003A27CA">
            <w:pPr>
              <w:jc w:val="center"/>
              <w:rPr>
                <w:ins w:id="2267" w:author="DELL" w:date="2020-07-30T14:29:00Z"/>
                <w:rFonts w:ascii="宋体" w:eastAsia="宋体" w:hAnsi="宋体"/>
                <w:szCs w:val="21"/>
                <w:rPrChange w:id="2268" w:author="DELL" w:date="2020-07-30T14:56:00Z">
                  <w:rPr>
                    <w:ins w:id="2269" w:author="DELL" w:date="2020-07-30T14:29:00Z"/>
                    <w:szCs w:val="21"/>
                  </w:rPr>
                </w:rPrChange>
              </w:rPr>
            </w:pPr>
            <w:ins w:id="2270" w:author="DELL" w:date="2020-07-30T14:29:00Z">
              <w:r w:rsidRPr="0065358C">
                <w:rPr>
                  <w:rFonts w:ascii="宋体" w:eastAsia="宋体" w:hAnsi="宋体" w:hint="eastAsia"/>
                  <w:szCs w:val="21"/>
                  <w:rPrChange w:id="2271" w:author="DELL" w:date="2020-07-30T14:56:00Z">
                    <w:rPr>
                      <w:rFonts w:hint="eastAsia"/>
                      <w:szCs w:val="21"/>
                    </w:rPr>
                  </w:rPrChange>
                </w:rPr>
                <w:t>事业单位登记证</w:t>
              </w:r>
            </w:ins>
          </w:p>
        </w:tc>
      </w:tr>
      <w:tr w:rsidR="0065358C" w:rsidRPr="0065358C" w14:paraId="3402EE79" w14:textId="77777777" w:rsidTr="00401022">
        <w:trPr>
          <w:jc w:val="center"/>
          <w:ins w:id="2272" w:author="DELL" w:date="2020-07-30T14:29:00Z"/>
        </w:trPr>
        <w:tc>
          <w:tcPr>
            <w:tcW w:w="984" w:type="dxa"/>
          </w:tcPr>
          <w:p w14:paraId="357DE530" w14:textId="77777777" w:rsidR="00BF50D6" w:rsidRPr="0065358C" w:rsidRDefault="00BF50D6" w:rsidP="003A27CA">
            <w:pPr>
              <w:jc w:val="center"/>
              <w:rPr>
                <w:ins w:id="2273" w:author="DELL" w:date="2020-07-30T14:29:00Z"/>
                <w:rFonts w:ascii="宋体" w:eastAsia="宋体" w:hAnsi="宋体"/>
                <w:color w:val="000000"/>
                <w:rPrChange w:id="2274" w:author="DELL" w:date="2020-07-30T14:56:00Z">
                  <w:rPr>
                    <w:ins w:id="2275" w:author="DELL" w:date="2020-07-30T14:29:00Z"/>
                    <w:color w:val="000000"/>
                  </w:rPr>
                </w:rPrChange>
              </w:rPr>
            </w:pPr>
            <w:ins w:id="2276" w:author="DELL" w:date="2020-07-30T14:29:00Z">
              <w:r w:rsidRPr="0065358C">
                <w:rPr>
                  <w:rFonts w:ascii="宋体" w:eastAsia="宋体" w:hAnsi="宋体"/>
                  <w:color w:val="000000"/>
                  <w:rPrChange w:id="2277" w:author="DELL" w:date="2020-07-30T14:56:00Z">
                    <w:rPr>
                      <w:color w:val="000000"/>
                    </w:rPr>
                  </w:rPrChange>
                </w:rPr>
                <w:t>504</w:t>
              </w:r>
            </w:ins>
          </w:p>
        </w:tc>
        <w:tc>
          <w:tcPr>
            <w:tcW w:w="7252" w:type="dxa"/>
          </w:tcPr>
          <w:p w14:paraId="39CE2234" w14:textId="77777777" w:rsidR="00BF50D6" w:rsidRPr="0065358C" w:rsidRDefault="00BF50D6" w:rsidP="003A27CA">
            <w:pPr>
              <w:jc w:val="center"/>
              <w:rPr>
                <w:ins w:id="2278" w:author="DELL" w:date="2020-07-30T14:29:00Z"/>
                <w:rFonts w:ascii="宋体" w:eastAsia="宋体" w:hAnsi="宋体"/>
                <w:szCs w:val="21"/>
                <w:rPrChange w:id="2279" w:author="DELL" w:date="2020-07-30T14:56:00Z">
                  <w:rPr>
                    <w:ins w:id="2280" w:author="DELL" w:date="2020-07-30T14:29:00Z"/>
                    <w:szCs w:val="21"/>
                  </w:rPr>
                </w:rPrChange>
              </w:rPr>
            </w:pPr>
            <w:ins w:id="2281" w:author="DELL" w:date="2020-07-30T14:29:00Z">
              <w:r w:rsidRPr="0065358C">
                <w:rPr>
                  <w:rFonts w:ascii="宋体" w:eastAsia="宋体" w:hAnsi="宋体" w:hint="eastAsia"/>
                  <w:szCs w:val="21"/>
                  <w:rPrChange w:id="2282" w:author="DELL" w:date="2020-07-30T14:56:00Z">
                    <w:rPr>
                      <w:rFonts w:hint="eastAsia"/>
                      <w:szCs w:val="21"/>
                    </w:rPr>
                  </w:rPrChange>
                </w:rPr>
                <w:t>税务登记证</w:t>
              </w:r>
            </w:ins>
          </w:p>
        </w:tc>
      </w:tr>
      <w:tr w:rsidR="0065358C" w:rsidRPr="0065358C" w14:paraId="1DAF5141" w14:textId="77777777" w:rsidTr="00401022">
        <w:trPr>
          <w:jc w:val="center"/>
          <w:ins w:id="2283" w:author="DELL" w:date="2020-07-30T14:29:00Z"/>
        </w:trPr>
        <w:tc>
          <w:tcPr>
            <w:tcW w:w="984" w:type="dxa"/>
          </w:tcPr>
          <w:p w14:paraId="6F8359AB" w14:textId="77777777" w:rsidR="00BF50D6" w:rsidRPr="0065358C" w:rsidRDefault="00BF50D6" w:rsidP="003A27CA">
            <w:pPr>
              <w:jc w:val="center"/>
              <w:rPr>
                <w:ins w:id="2284" w:author="DELL" w:date="2020-07-30T14:29:00Z"/>
                <w:rFonts w:ascii="宋体" w:eastAsia="宋体" w:hAnsi="宋体"/>
                <w:color w:val="000000"/>
                <w:rPrChange w:id="2285" w:author="DELL" w:date="2020-07-30T14:56:00Z">
                  <w:rPr>
                    <w:ins w:id="2286" w:author="DELL" w:date="2020-07-30T14:29:00Z"/>
                    <w:color w:val="000000"/>
                  </w:rPr>
                </w:rPrChange>
              </w:rPr>
            </w:pPr>
            <w:ins w:id="2287" w:author="DELL" w:date="2020-07-30T14:29:00Z">
              <w:r w:rsidRPr="0065358C">
                <w:rPr>
                  <w:rFonts w:ascii="宋体" w:eastAsia="宋体" w:hAnsi="宋体"/>
                  <w:color w:val="000000"/>
                  <w:rPrChange w:id="2288" w:author="DELL" w:date="2020-07-30T14:56:00Z">
                    <w:rPr>
                      <w:color w:val="000000"/>
                    </w:rPr>
                  </w:rPrChange>
                </w:rPr>
                <w:t>505</w:t>
              </w:r>
            </w:ins>
          </w:p>
        </w:tc>
        <w:tc>
          <w:tcPr>
            <w:tcW w:w="7252" w:type="dxa"/>
          </w:tcPr>
          <w:p w14:paraId="1D13DA6D" w14:textId="77777777" w:rsidR="00BF50D6" w:rsidRPr="0065358C" w:rsidRDefault="00BF50D6" w:rsidP="003A27CA">
            <w:pPr>
              <w:jc w:val="center"/>
              <w:rPr>
                <w:ins w:id="2289" w:author="DELL" w:date="2020-07-30T14:29:00Z"/>
                <w:rFonts w:ascii="宋体" w:eastAsia="宋体" w:hAnsi="宋体"/>
                <w:szCs w:val="21"/>
                <w:rPrChange w:id="2290" w:author="DELL" w:date="2020-07-30T14:56:00Z">
                  <w:rPr>
                    <w:ins w:id="2291" w:author="DELL" w:date="2020-07-30T14:29:00Z"/>
                    <w:szCs w:val="21"/>
                  </w:rPr>
                </w:rPrChange>
              </w:rPr>
            </w:pPr>
            <w:ins w:id="2292" w:author="DELL" w:date="2020-07-30T14:29:00Z">
              <w:r w:rsidRPr="0065358C">
                <w:rPr>
                  <w:rFonts w:ascii="宋体" w:eastAsia="宋体" w:hAnsi="宋体" w:hint="eastAsia"/>
                  <w:szCs w:val="21"/>
                  <w:rPrChange w:id="2293" w:author="DELL" w:date="2020-07-30T14:56:00Z">
                    <w:rPr>
                      <w:rFonts w:hint="eastAsia"/>
                      <w:szCs w:val="21"/>
                    </w:rPr>
                  </w:rPrChange>
                </w:rPr>
                <w:t>社会团体登记证</w:t>
              </w:r>
            </w:ins>
          </w:p>
        </w:tc>
      </w:tr>
      <w:tr w:rsidR="0065358C" w:rsidRPr="0065358C" w14:paraId="35A5F6FE" w14:textId="77777777" w:rsidTr="00401022">
        <w:trPr>
          <w:jc w:val="center"/>
          <w:ins w:id="2294" w:author="DELL" w:date="2020-07-30T14:29:00Z"/>
        </w:trPr>
        <w:tc>
          <w:tcPr>
            <w:tcW w:w="984" w:type="dxa"/>
          </w:tcPr>
          <w:p w14:paraId="69CCF34B" w14:textId="77777777" w:rsidR="00BF50D6" w:rsidRPr="0065358C" w:rsidRDefault="00BF50D6" w:rsidP="003A27CA">
            <w:pPr>
              <w:jc w:val="center"/>
              <w:rPr>
                <w:ins w:id="2295" w:author="DELL" w:date="2020-07-30T14:29:00Z"/>
                <w:rFonts w:ascii="宋体" w:eastAsia="宋体" w:hAnsi="宋体"/>
                <w:color w:val="000000"/>
                <w:rPrChange w:id="2296" w:author="DELL" w:date="2020-07-30T14:56:00Z">
                  <w:rPr>
                    <w:ins w:id="2297" w:author="DELL" w:date="2020-07-30T14:29:00Z"/>
                    <w:color w:val="000000"/>
                  </w:rPr>
                </w:rPrChange>
              </w:rPr>
            </w:pPr>
            <w:ins w:id="2298" w:author="DELL" w:date="2020-07-30T14:29:00Z">
              <w:r w:rsidRPr="0065358C">
                <w:rPr>
                  <w:rFonts w:ascii="宋体" w:eastAsia="宋体" w:hAnsi="宋体"/>
                  <w:color w:val="000000"/>
                  <w:rPrChange w:id="2299" w:author="DELL" w:date="2020-07-30T14:56:00Z">
                    <w:rPr>
                      <w:color w:val="000000"/>
                    </w:rPr>
                  </w:rPrChange>
                </w:rPr>
                <w:t>506</w:t>
              </w:r>
            </w:ins>
          </w:p>
        </w:tc>
        <w:tc>
          <w:tcPr>
            <w:tcW w:w="7252" w:type="dxa"/>
          </w:tcPr>
          <w:p w14:paraId="769E656D" w14:textId="77777777" w:rsidR="00BF50D6" w:rsidRPr="0065358C" w:rsidRDefault="00BF50D6" w:rsidP="003A27CA">
            <w:pPr>
              <w:jc w:val="center"/>
              <w:rPr>
                <w:ins w:id="2300" w:author="DELL" w:date="2020-07-30T14:29:00Z"/>
                <w:rFonts w:ascii="宋体" w:eastAsia="宋体" w:hAnsi="宋体"/>
                <w:szCs w:val="21"/>
                <w:rPrChange w:id="2301" w:author="DELL" w:date="2020-07-30T14:56:00Z">
                  <w:rPr>
                    <w:ins w:id="2302" w:author="DELL" w:date="2020-07-30T14:29:00Z"/>
                    <w:szCs w:val="21"/>
                  </w:rPr>
                </w:rPrChange>
              </w:rPr>
            </w:pPr>
            <w:ins w:id="2303" w:author="DELL" w:date="2020-07-30T14:29:00Z">
              <w:r w:rsidRPr="0065358C">
                <w:rPr>
                  <w:rFonts w:ascii="宋体" w:eastAsia="宋体" w:hAnsi="宋体" w:hint="eastAsia"/>
                  <w:szCs w:val="21"/>
                  <w:rPrChange w:id="2304" w:author="DELL" w:date="2020-07-30T14:56:00Z">
                    <w:rPr>
                      <w:rFonts w:hint="eastAsia"/>
                      <w:szCs w:val="21"/>
                    </w:rPr>
                  </w:rPrChange>
                </w:rPr>
                <w:t>人民团体登记证</w:t>
              </w:r>
            </w:ins>
          </w:p>
        </w:tc>
      </w:tr>
      <w:tr w:rsidR="0065358C" w:rsidRPr="0065358C" w14:paraId="16CC6AD3" w14:textId="77777777" w:rsidTr="00401022">
        <w:trPr>
          <w:jc w:val="center"/>
          <w:ins w:id="2305" w:author="DELL" w:date="2020-07-30T14:29:00Z"/>
        </w:trPr>
        <w:tc>
          <w:tcPr>
            <w:tcW w:w="984" w:type="dxa"/>
          </w:tcPr>
          <w:p w14:paraId="3B01336F" w14:textId="77777777" w:rsidR="00BF50D6" w:rsidRPr="0065358C" w:rsidRDefault="00BF50D6" w:rsidP="003A27CA">
            <w:pPr>
              <w:jc w:val="center"/>
              <w:rPr>
                <w:ins w:id="2306" w:author="DELL" w:date="2020-07-30T14:29:00Z"/>
                <w:rFonts w:ascii="宋体" w:eastAsia="宋体" w:hAnsi="宋体"/>
                <w:color w:val="000000"/>
                <w:rPrChange w:id="2307" w:author="DELL" w:date="2020-07-30T14:56:00Z">
                  <w:rPr>
                    <w:ins w:id="2308" w:author="DELL" w:date="2020-07-30T14:29:00Z"/>
                    <w:color w:val="000000"/>
                  </w:rPr>
                </w:rPrChange>
              </w:rPr>
            </w:pPr>
            <w:ins w:id="2309" w:author="DELL" w:date="2020-07-30T14:29:00Z">
              <w:r w:rsidRPr="0065358C">
                <w:rPr>
                  <w:rFonts w:ascii="宋体" w:eastAsia="宋体" w:hAnsi="宋体"/>
                  <w:color w:val="000000"/>
                  <w:rPrChange w:id="2310" w:author="DELL" w:date="2020-07-30T14:56:00Z">
                    <w:rPr>
                      <w:color w:val="000000"/>
                    </w:rPr>
                  </w:rPrChange>
                </w:rPr>
                <w:t>507</w:t>
              </w:r>
            </w:ins>
          </w:p>
        </w:tc>
        <w:tc>
          <w:tcPr>
            <w:tcW w:w="7252" w:type="dxa"/>
          </w:tcPr>
          <w:p w14:paraId="381EF5E7" w14:textId="77777777" w:rsidR="00BF50D6" w:rsidRPr="0065358C" w:rsidRDefault="00BF50D6" w:rsidP="003A27CA">
            <w:pPr>
              <w:jc w:val="center"/>
              <w:rPr>
                <w:ins w:id="2311" w:author="DELL" w:date="2020-07-30T14:29:00Z"/>
                <w:rFonts w:ascii="宋体" w:eastAsia="宋体" w:hAnsi="宋体"/>
                <w:szCs w:val="21"/>
                <w:rPrChange w:id="2312" w:author="DELL" w:date="2020-07-30T14:56:00Z">
                  <w:rPr>
                    <w:ins w:id="2313" w:author="DELL" w:date="2020-07-30T14:29:00Z"/>
                    <w:szCs w:val="21"/>
                  </w:rPr>
                </w:rPrChange>
              </w:rPr>
            </w:pPr>
            <w:ins w:id="2314" w:author="DELL" w:date="2020-07-30T14:29:00Z">
              <w:r w:rsidRPr="0065358C">
                <w:rPr>
                  <w:rFonts w:ascii="宋体" w:eastAsia="宋体" w:hAnsi="宋体" w:hint="eastAsia"/>
                  <w:rPrChange w:id="2315" w:author="DELL" w:date="2020-07-30T14:56:00Z">
                    <w:rPr>
                      <w:rFonts w:hint="eastAsia"/>
                    </w:rPr>
                  </w:rPrChange>
                </w:rPr>
                <w:t>企业法人营业执照</w:t>
              </w:r>
            </w:ins>
          </w:p>
        </w:tc>
      </w:tr>
      <w:tr w:rsidR="0065358C" w:rsidRPr="0065358C" w14:paraId="40F6E1AD" w14:textId="77777777" w:rsidTr="00401022">
        <w:trPr>
          <w:jc w:val="center"/>
          <w:ins w:id="2316" w:author="DELL" w:date="2020-07-30T14:29:00Z"/>
        </w:trPr>
        <w:tc>
          <w:tcPr>
            <w:tcW w:w="984" w:type="dxa"/>
          </w:tcPr>
          <w:p w14:paraId="3B2AD434" w14:textId="77777777" w:rsidR="00BF50D6" w:rsidRPr="0065358C" w:rsidRDefault="00BF50D6" w:rsidP="003A27CA">
            <w:pPr>
              <w:jc w:val="center"/>
              <w:rPr>
                <w:ins w:id="2317" w:author="DELL" w:date="2020-07-30T14:29:00Z"/>
                <w:rFonts w:ascii="宋体" w:eastAsia="宋体" w:hAnsi="宋体"/>
                <w:color w:val="000000"/>
                <w:rPrChange w:id="2318" w:author="DELL" w:date="2020-07-30T14:56:00Z">
                  <w:rPr>
                    <w:ins w:id="2319" w:author="DELL" w:date="2020-07-30T14:29:00Z"/>
                    <w:color w:val="000000"/>
                  </w:rPr>
                </w:rPrChange>
              </w:rPr>
            </w:pPr>
            <w:ins w:id="2320" w:author="DELL" w:date="2020-07-30T14:29:00Z">
              <w:r w:rsidRPr="0065358C">
                <w:rPr>
                  <w:rFonts w:ascii="宋体" w:eastAsia="宋体" w:hAnsi="宋体"/>
                  <w:color w:val="000000"/>
                  <w:rPrChange w:id="2321" w:author="DELL" w:date="2020-07-30T14:56:00Z">
                    <w:rPr>
                      <w:color w:val="000000"/>
                    </w:rPr>
                  </w:rPrChange>
                </w:rPr>
                <w:t>508</w:t>
              </w:r>
            </w:ins>
          </w:p>
        </w:tc>
        <w:tc>
          <w:tcPr>
            <w:tcW w:w="7252" w:type="dxa"/>
          </w:tcPr>
          <w:p w14:paraId="751BA787" w14:textId="77777777" w:rsidR="00BF50D6" w:rsidRPr="0065358C" w:rsidRDefault="00BF50D6" w:rsidP="003A27CA">
            <w:pPr>
              <w:jc w:val="center"/>
              <w:rPr>
                <w:ins w:id="2322" w:author="DELL" w:date="2020-07-30T14:29:00Z"/>
                <w:rFonts w:ascii="宋体" w:eastAsia="宋体" w:hAnsi="宋体"/>
                <w:szCs w:val="21"/>
                <w:rPrChange w:id="2323" w:author="DELL" w:date="2020-07-30T14:56:00Z">
                  <w:rPr>
                    <w:ins w:id="2324" w:author="DELL" w:date="2020-07-30T14:29:00Z"/>
                    <w:szCs w:val="21"/>
                  </w:rPr>
                </w:rPrChange>
              </w:rPr>
            </w:pPr>
            <w:ins w:id="2325" w:author="DELL" w:date="2020-07-30T14:29:00Z">
              <w:r w:rsidRPr="0065358C">
                <w:rPr>
                  <w:rFonts w:ascii="宋体" w:eastAsia="宋体" w:hAnsi="宋体" w:hint="eastAsia"/>
                  <w:rPrChange w:id="2326" w:author="DELL" w:date="2020-07-30T14:56:00Z">
                    <w:rPr>
                      <w:rFonts w:hint="eastAsia"/>
                    </w:rPr>
                  </w:rPrChange>
                </w:rPr>
                <w:t>事业单位法人登记证</w:t>
              </w:r>
            </w:ins>
          </w:p>
        </w:tc>
      </w:tr>
      <w:tr w:rsidR="0065358C" w:rsidRPr="0065358C" w14:paraId="4C2BAA3E" w14:textId="77777777" w:rsidTr="00401022">
        <w:trPr>
          <w:jc w:val="center"/>
          <w:ins w:id="2327" w:author="DELL" w:date="2020-07-30T14:29:00Z"/>
        </w:trPr>
        <w:tc>
          <w:tcPr>
            <w:tcW w:w="984" w:type="dxa"/>
          </w:tcPr>
          <w:p w14:paraId="5A3C7899" w14:textId="77777777" w:rsidR="00BF50D6" w:rsidRPr="0065358C" w:rsidRDefault="00BF50D6" w:rsidP="003A27CA">
            <w:pPr>
              <w:jc w:val="center"/>
              <w:rPr>
                <w:ins w:id="2328" w:author="DELL" w:date="2020-07-30T14:29:00Z"/>
                <w:rFonts w:ascii="宋体" w:eastAsia="宋体" w:hAnsi="宋体"/>
                <w:color w:val="000000"/>
                <w:rPrChange w:id="2329" w:author="DELL" w:date="2020-07-30T14:56:00Z">
                  <w:rPr>
                    <w:ins w:id="2330" w:author="DELL" w:date="2020-07-30T14:29:00Z"/>
                    <w:color w:val="000000"/>
                  </w:rPr>
                </w:rPrChange>
              </w:rPr>
            </w:pPr>
            <w:ins w:id="2331" w:author="DELL" w:date="2020-07-30T14:29:00Z">
              <w:r w:rsidRPr="0065358C">
                <w:rPr>
                  <w:rFonts w:ascii="宋体" w:eastAsia="宋体" w:hAnsi="宋体"/>
                  <w:color w:val="000000"/>
                  <w:rPrChange w:id="2332" w:author="DELL" w:date="2020-07-30T14:56:00Z">
                    <w:rPr>
                      <w:color w:val="000000"/>
                    </w:rPr>
                  </w:rPrChange>
                </w:rPr>
                <w:t>509</w:t>
              </w:r>
            </w:ins>
          </w:p>
        </w:tc>
        <w:tc>
          <w:tcPr>
            <w:tcW w:w="7252" w:type="dxa"/>
          </w:tcPr>
          <w:p w14:paraId="5CEB5BC0" w14:textId="77777777" w:rsidR="00BF50D6" w:rsidRPr="0065358C" w:rsidRDefault="00BF50D6" w:rsidP="003A27CA">
            <w:pPr>
              <w:jc w:val="center"/>
              <w:rPr>
                <w:ins w:id="2333" w:author="DELL" w:date="2020-07-30T14:29:00Z"/>
                <w:rFonts w:ascii="宋体" w:eastAsia="宋体" w:hAnsi="宋体"/>
                <w:szCs w:val="21"/>
                <w:rPrChange w:id="2334" w:author="DELL" w:date="2020-07-30T14:56:00Z">
                  <w:rPr>
                    <w:ins w:id="2335" w:author="DELL" w:date="2020-07-30T14:29:00Z"/>
                    <w:szCs w:val="21"/>
                  </w:rPr>
                </w:rPrChange>
              </w:rPr>
            </w:pPr>
            <w:ins w:id="2336" w:author="DELL" w:date="2020-07-30T14:29:00Z">
              <w:r w:rsidRPr="0065358C">
                <w:rPr>
                  <w:rFonts w:ascii="宋体" w:eastAsia="宋体" w:hAnsi="宋体" w:hint="eastAsia"/>
                  <w:rPrChange w:id="2337" w:author="DELL" w:date="2020-07-30T14:56:00Z">
                    <w:rPr>
                      <w:rFonts w:hint="eastAsia"/>
                    </w:rPr>
                  </w:rPrChange>
                </w:rPr>
                <w:t>社会团体法人登记证</w:t>
              </w:r>
            </w:ins>
          </w:p>
        </w:tc>
      </w:tr>
      <w:tr w:rsidR="0065358C" w:rsidRPr="0065358C" w14:paraId="2E9870CA" w14:textId="77777777" w:rsidTr="00401022">
        <w:trPr>
          <w:jc w:val="center"/>
          <w:ins w:id="2338" w:author="DELL" w:date="2020-07-30T14:29:00Z"/>
        </w:trPr>
        <w:tc>
          <w:tcPr>
            <w:tcW w:w="984" w:type="dxa"/>
          </w:tcPr>
          <w:p w14:paraId="422EF007" w14:textId="77777777" w:rsidR="00BF50D6" w:rsidRPr="0065358C" w:rsidRDefault="00BF50D6" w:rsidP="003A27CA">
            <w:pPr>
              <w:jc w:val="center"/>
              <w:rPr>
                <w:ins w:id="2339" w:author="DELL" w:date="2020-07-30T14:29:00Z"/>
                <w:rFonts w:ascii="宋体" w:eastAsia="宋体" w:hAnsi="宋体"/>
                <w:color w:val="000000"/>
                <w:rPrChange w:id="2340" w:author="DELL" w:date="2020-07-30T14:56:00Z">
                  <w:rPr>
                    <w:ins w:id="2341" w:author="DELL" w:date="2020-07-30T14:29:00Z"/>
                    <w:color w:val="000000"/>
                  </w:rPr>
                </w:rPrChange>
              </w:rPr>
            </w:pPr>
            <w:ins w:id="2342" w:author="DELL" w:date="2020-07-30T14:29:00Z">
              <w:r w:rsidRPr="0065358C">
                <w:rPr>
                  <w:rFonts w:ascii="宋体" w:eastAsia="宋体" w:hAnsi="宋体"/>
                  <w:color w:val="000000"/>
                  <w:rPrChange w:id="2343" w:author="DELL" w:date="2020-07-30T14:56:00Z">
                    <w:rPr>
                      <w:color w:val="000000"/>
                    </w:rPr>
                  </w:rPrChange>
                </w:rPr>
                <w:t>510</w:t>
              </w:r>
            </w:ins>
          </w:p>
        </w:tc>
        <w:tc>
          <w:tcPr>
            <w:tcW w:w="7252" w:type="dxa"/>
          </w:tcPr>
          <w:p w14:paraId="1DBB1EC7" w14:textId="77777777" w:rsidR="00BF50D6" w:rsidRPr="0065358C" w:rsidRDefault="00BF50D6" w:rsidP="003A27CA">
            <w:pPr>
              <w:jc w:val="center"/>
              <w:rPr>
                <w:ins w:id="2344" w:author="DELL" w:date="2020-07-30T14:29:00Z"/>
                <w:rFonts w:ascii="宋体" w:eastAsia="宋体" w:hAnsi="宋体"/>
                <w:szCs w:val="21"/>
                <w:rPrChange w:id="2345" w:author="DELL" w:date="2020-07-30T14:56:00Z">
                  <w:rPr>
                    <w:ins w:id="2346" w:author="DELL" w:date="2020-07-30T14:29:00Z"/>
                    <w:szCs w:val="21"/>
                  </w:rPr>
                </w:rPrChange>
              </w:rPr>
            </w:pPr>
            <w:ins w:id="2347" w:author="DELL" w:date="2020-07-30T14:29:00Z">
              <w:r w:rsidRPr="0065358C">
                <w:rPr>
                  <w:rFonts w:ascii="宋体" w:eastAsia="宋体" w:hAnsi="宋体" w:hint="eastAsia"/>
                  <w:rPrChange w:id="2348" w:author="DELL" w:date="2020-07-30T14:56:00Z">
                    <w:rPr>
                      <w:rFonts w:hint="eastAsia"/>
                    </w:rPr>
                  </w:rPrChange>
                </w:rPr>
                <w:t>人民团体法人登记证</w:t>
              </w:r>
            </w:ins>
          </w:p>
        </w:tc>
      </w:tr>
      <w:tr w:rsidR="0065358C" w:rsidRPr="0065358C" w14:paraId="3FB13C09" w14:textId="77777777" w:rsidTr="00401022">
        <w:trPr>
          <w:jc w:val="center"/>
          <w:ins w:id="2349" w:author="DELL" w:date="2020-07-30T14:29:00Z"/>
        </w:trPr>
        <w:tc>
          <w:tcPr>
            <w:tcW w:w="984" w:type="dxa"/>
          </w:tcPr>
          <w:p w14:paraId="292BCD93" w14:textId="77777777" w:rsidR="00BF50D6" w:rsidRPr="0065358C" w:rsidRDefault="00BF50D6" w:rsidP="003A27CA">
            <w:pPr>
              <w:jc w:val="center"/>
              <w:rPr>
                <w:ins w:id="2350" w:author="DELL" w:date="2020-07-30T14:29:00Z"/>
                <w:rFonts w:ascii="宋体" w:eastAsia="宋体" w:hAnsi="宋体"/>
                <w:color w:val="000000"/>
                <w:rPrChange w:id="2351" w:author="DELL" w:date="2020-07-30T14:56:00Z">
                  <w:rPr>
                    <w:ins w:id="2352" w:author="DELL" w:date="2020-07-30T14:29:00Z"/>
                    <w:color w:val="000000"/>
                  </w:rPr>
                </w:rPrChange>
              </w:rPr>
            </w:pPr>
            <w:ins w:id="2353" w:author="DELL" w:date="2020-07-30T14:29:00Z">
              <w:r w:rsidRPr="0065358C">
                <w:rPr>
                  <w:rFonts w:ascii="宋体" w:eastAsia="宋体" w:hAnsi="宋体"/>
                  <w:color w:val="000000"/>
                  <w:rPrChange w:id="2354" w:author="DELL" w:date="2020-07-30T14:56:00Z">
                    <w:rPr>
                      <w:color w:val="000000"/>
                    </w:rPr>
                  </w:rPrChange>
                </w:rPr>
                <w:t>511</w:t>
              </w:r>
            </w:ins>
          </w:p>
        </w:tc>
        <w:tc>
          <w:tcPr>
            <w:tcW w:w="7252" w:type="dxa"/>
          </w:tcPr>
          <w:p w14:paraId="107A523A" w14:textId="77777777" w:rsidR="00BF50D6" w:rsidRPr="0065358C" w:rsidRDefault="00BF50D6" w:rsidP="003A27CA">
            <w:pPr>
              <w:jc w:val="center"/>
              <w:rPr>
                <w:ins w:id="2355" w:author="DELL" w:date="2020-07-30T14:29:00Z"/>
                <w:rFonts w:ascii="宋体" w:eastAsia="宋体" w:hAnsi="宋体"/>
                <w:szCs w:val="21"/>
                <w:rPrChange w:id="2356" w:author="DELL" w:date="2020-07-30T14:56:00Z">
                  <w:rPr>
                    <w:ins w:id="2357" w:author="DELL" w:date="2020-07-30T14:29:00Z"/>
                    <w:szCs w:val="21"/>
                  </w:rPr>
                </w:rPrChange>
              </w:rPr>
            </w:pPr>
            <w:ins w:id="2358" w:author="DELL" w:date="2020-07-30T14:29:00Z">
              <w:r w:rsidRPr="0065358C">
                <w:rPr>
                  <w:rFonts w:ascii="宋体" w:eastAsia="宋体" w:hAnsi="宋体" w:hint="eastAsia"/>
                  <w:rPrChange w:id="2359" w:author="DELL" w:date="2020-07-30T14:56:00Z">
                    <w:rPr>
                      <w:rFonts w:hint="eastAsia"/>
                    </w:rPr>
                  </w:rPrChange>
                </w:rPr>
                <w:t>社会保险登记证</w:t>
              </w:r>
            </w:ins>
          </w:p>
        </w:tc>
      </w:tr>
      <w:tr w:rsidR="0065358C" w:rsidRPr="0065358C" w14:paraId="400CE8D5" w14:textId="77777777" w:rsidTr="00401022">
        <w:trPr>
          <w:jc w:val="center"/>
          <w:ins w:id="2360" w:author="DELL" w:date="2020-07-30T14:29:00Z"/>
        </w:trPr>
        <w:tc>
          <w:tcPr>
            <w:tcW w:w="984" w:type="dxa"/>
          </w:tcPr>
          <w:p w14:paraId="0D58EB42" w14:textId="77777777" w:rsidR="00BF50D6" w:rsidRPr="0065358C" w:rsidRDefault="00BF50D6" w:rsidP="003A27CA">
            <w:pPr>
              <w:jc w:val="center"/>
              <w:rPr>
                <w:ins w:id="2361" w:author="DELL" w:date="2020-07-30T14:29:00Z"/>
                <w:rFonts w:ascii="宋体" w:eastAsia="宋体" w:hAnsi="宋体"/>
                <w:color w:val="000000"/>
                <w:rPrChange w:id="2362" w:author="DELL" w:date="2020-07-30T14:56:00Z">
                  <w:rPr>
                    <w:ins w:id="2363" w:author="DELL" w:date="2020-07-30T14:29:00Z"/>
                    <w:color w:val="000000"/>
                  </w:rPr>
                </w:rPrChange>
              </w:rPr>
            </w:pPr>
            <w:ins w:id="2364" w:author="DELL" w:date="2020-07-30T14:29:00Z">
              <w:r w:rsidRPr="0065358C">
                <w:rPr>
                  <w:rFonts w:ascii="宋体" w:eastAsia="宋体" w:hAnsi="宋体"/>
                  <w:color w:val="000000"/>
                  <w:rPrChange w:id="2365" w:author="DELL" w:date="2020-07-30T14:56:00Z">
                    <w:rPr>
                      <w:color w:val="000000"/>
                    </w:rPr>
                  </w:rPrChange>
                </w:rPr>
                <w:t>512</w:t>
              </w:r>
            </w:ins>
          </w:p>
        </w:tc>
        <w:tc>
          <w:tcPr>
            <w:tcW w:w="7252" w:type="dxa"/>
          </w:tcPr>
          <w:p w14:paraId="2745E91E" w14:textId="77777777" w:rsidR="00BF50D6" w:rsidRPr="0065358C" w:rsidRDefault="00BF50D6" w:rsidP="003A27CA">
            <w:pPr>
              <w:jc w:val="center"/>
              <w:rPr>
                <w:ins w:id="2366" w:author="DELL" w:date="2020-07-30T14:29:00Z"/>
                <w:rFonts w:ascii="宋体" w:eastAsia="宋体" w:hAnsi="宋体"/>
                <w:rPrChange w:id="2367" w:author="DELL" w:date="2020-07-30T14:56:00Z">
                  <w:rPr>
                    <w:ins w:id="2368" w:author="DELL" w:date="2020-07-30T14:29:00Z"/>
                  </w:rPr>
                </w:rPrChange>
              </w:rPr>
            </w:pPr>
            <w:ins w:id="2369" w:author="DELL" w:date="2020-07-30T14:29:00Z">
              <w:r w:rsidRPr="0065358C">
                <w:rPr>
                  <w:rFonts w:ascii="宋体" w:eastAsia="宋体" w:hAnsi="宋体" w:hint="eastAsia"/>
                  <w:rPrChange w:id="2370" w:author="DELL" w:date="2020-07-30T14:56:00Z">
                    <w:rPr>
                      <w:rFonts w:hint="eastAsia"/>
                    </w:rPr>
                  </w:rPrChange>
                </w:rPr>
                <w:t>其他机构证件</w:t>
              </w:r>
            </w:ins>
          </w:p>
        </w:tc>
      </w:tr>
      <w:tr w:rsidR="0065358C" w:rsidRPr="0065358C" w14:paraId="23456FB9" w14:textId="77777777" w:rsidTr="00401022">
        <w:trPr>
          <w:jc w:val="center"/>
          <w:ins w:id="2371" w:author="DELL" w:date="2020-07-30T14:29:00Z"/>
        </w:trPr>
        <w:tc>
          <w:tcPr>
            <w:tcW w:w="984" w:type="dxa"/>
          </w:tcPr>
          <w:p w14:paraId="4A4D116A" w14:textId="77777777" w:rsidR="00BF50D6" w:rsidRPr="0065358C" w:rsidRDefault="00BF50D6" w:rsidP="003A27CA">
            <w:pPr>
              <w:jc w:val="center"/>
              <w:rPr>
                <w:ins w:id="2372" w:author="DELL" w:date="2020-07-30T14:29:00Z"/>
                <w:rFonts w:ascii="宋体" w:eastAsia="宋体" w:hAnsi="宋体"/>
                <w:color w:val="000000"/>
                <w:rPrChange w:id="2373" w:author="DELL" w:date="2020-07-30T14:56:00Z">
                  <w:rPr>
                    <w:ins w:id="2374" w:author="DELL" w:date="2020-07-30T14:29:00Z"/>
                    <w:color w:val="000000"/>
                  </w:rPr>
                </w:rPrChange>
              </w:rPr>
            </w:pPr>
            <w:ins w:id="2375" w:author="DELL" w:date="2020-07-30T14:29:00Z">
              <w:r w:rsidRPr="0065358C">
                <w:rPr>
                  <w:rFonts w:ascii="宋体" w:eastAsia="宋体" w:hAnsi="宋体"/>
                  <w:color w:val="000000"/>
                  <w:rPrChange w:id="2376" w:author="DELL" w:date="2020-07-30T14:56:00Z">
                    <w:rPr>
                      <w:color w:val="000000"/>
                    </w:rPr>
                  </w:rPrChange>
                </w:rPr>
                <w:t>513</w:t>
              </w:r>
            </w:ins>
          </w:p>
        </w:tc>
        <w:tc>
          <w:tcPr>
            <w:tcW w:w="7252" w:type="dxa"/>
          </w:tcPr>
          <w:p w14:paraId="09A1E7C7" w14:textId="77777777" w:rsidR="00BF50D6" w:rsidRPr="0065358C" w:rsidRDefault="00BF50D6" w:rsidP="003A27CA">
            <w:pPr>
              <w:jc w:val="center"/>
              <w:rPr>
                <w:ins w:id="2377" w:author="DELL" w:date="2020-07-30T14:29:00Z"/>
                <w:rFonts w:ascii="宋体" w:eastAsia="宋体" w:hAnsi="宋体"/>
                <w:rPrChange w:id="2378" w:author="DELL" w:date="2020-07-30T14:56:00Z">
                  <w:rPr>
                    <w:ins w:id="2379" w:author="DELL" w:date="2020-07-30T14:29:00Z"/>
                  </w:rPr>
                </w:rPrChange>
              </w:rPr>
            </w:pPr>
            <w:ins w:id="2380" w:author="DELL" w:date="2020-07-30T14:29:00Z">
              <w:r w:rsidRPr="0065358C">
                <w:rPr>
                  <w:rFonts w:ascii="宋体" w:eastAsia="宋体" w:hAnsi="宋体" w:hint="eastAsia"/>
                  <w:rPrChange w:id="2381" w:author="DELL" w:date="2020-07-30T14:56:00Z">
                    <w:rPr>
                      <w:rFonts w:hint="eastAsia"/>
                    </w:rPr>
                  </w:rPrChange>
                </w:rPr>
                <w:t>统一社会信用代码</w:t>
              </w:r>
            </w:ins>
          </w:p>
        </w:tc>
      </w:tr>
    </w:tbl>
    <w:p w14:paraId="70A5692E" w14:textId="20EA142A" w:rsidR="007F713B" w:rsidRPr="0065358C" w:rsidRDefault="00401022">
      <w:pPr>
        <w:rPr>
          <w:ins w:id="2382" w:author="DELL" w:date="2020-07-30T14:28:00Z"/>
          <w:rFonts w:ascii="宋体" w:eastAsia="宋体" w:hAnsi="宋体"/>
        </w:rPr>
      </w:pPr>
      <w:bookmarkStart w:id="2383" w:name="个人证件类型"/>
      <w:ins w:id="2384" w:author="DELL" w:date="2020-07-30T14:32:00Z">
        <w:r w:rsidRPr="0065358C">
          <w:rPr>
            <w:rFonts w:ascii="宋体" w:eastAsia="宋体" w:hAnsi="宋体"/>
          </w:rPr>
          <w:t>个人证件类型</w:t>
        </w:r>
      </w:ins>
    </w:p>
    <w:tbl>
      <w:tblPr>
        <w:tblW w:w="8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2385" w:author="DELL" w:date="2020-07-30T14:33:00Z">
          <w:tblPr>
            <w:tblW w:w="9639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463"/>
        <w:gridCol w:w="5905"/>
        <w:tblGridChange w:id="2386">
          <w:tblGrid>
            <w:gridCol w:w="3021"/>
            <w:gridCol w:w="6618"/>
          </w:tblGrid>
        </w:tblGridChange>
      </w:tblGrid>
      <w:tr w:rsidR="00401022" w:rsidRPr="0065358C" w14:paraId="13433E4F" w14:textId="77777777" w:rsidTr="00401022">
        <w:trPr>
          <w:jc w:val="center"/>
          <w:ins w:id="2387" w:author="DELL" w:date="2020-07-30T14:33:00Z"/>
          <w:trPrChange w:id="2388" w:author="DELL" w:date="2020-07-30T14:33:00Z">
            <w:trPr>
              <w:jc w:val="center"/>
            </w:trPr>
          </w:trPrChange>
        </w:trPr>
        <w:tc>
          <w:tcPr>
            <w:tcW w:w="2463" w:type="dxa"/>
            <w:shd w:val="clear" w:color="auto" w:fill="ACB9CA" w:themeFill="text2" w:themeFillTint="66"/>
            <w:tcPrChange w:id="2389" w:author="DELL" w:date="2020-07-30T14:33:00Z">
              <w:tcPr>
                <w:tcW w:w="3088" w:type="dxa"/>
                <w:shd w:val="clear" w:color="auto" w:fill="ACB9CA" w:themeFill="text2" w:themeFillTint="66"/>
              </w:tcPr>
            </w:tcPrChange>
          </w:tcPr>
          <w:bookmarkEnd w:id="2383"/>
          <w:p w14:paraId="79E4F440" w14:textId="77777777" w:rsidR="00401022" w:rsidRPr="0065358C" w:rsidRDefault="00401022" w:rsidP="003A27CA">
            <w:pPr>
              <w:pStyle w:val="ad"/>
              <w:ind w:firstLine="0"/>
              <w:jc w:val="center"/>
              <w:rPr>
                <w:ins w:id="2390" w:author="DELL" w:date="2020-07-30T14:33:00Z"/>
                <w:rFonts w:ascii="宋体" w:hAnsi="宋体"/>
                <w:b/>
                <w:rPrChange w:id="2391" w:author="DELL" w:date="2020-07-30T14:56:00Z">
                  <w:rPr>
                    <w:ins w:id="2392" w:author="DELL" w:date="2020-07-30T14:33:00Z"/>
                    <w:b/>
                  </w:rPr>
                </w:rPrChange>
              </w:rPr>
            </w:pPr>
            <w:ins w:id="2393" w:author="DELL" w:date="2020-07-30T14:33:00Z">
              <w:r w:rsidRPr="0065358C">
                <w:rPr>
                  <w:rFonts w:ascii="宋体" w:hAnsi="宋体" w:hint="eastAsia"/>
                  <w:b/>
                  <w:rPrChange w:id="2394" w:author="DELL" w:date="2020-07-30T14:56:00Z">
                    <w:rPr>
                      <w:rFonts w:hint="eastAsia"/>
                      <w:b/>
                    </w:rPr>
                  </w:rPrChange>
                </w:rPr>
                <w:t>常量值</w:t>
              </w:r>
            </w:ins>
          </w:p>
        </w:tc>
        <w:tc>
          <w:tcPr>
            <w:tcW w:w="5905" w:type="dxa"/>
            <w:shd w:val="clear" w:color="auto" w:fill="ACB9CA" w:themeFill="text2" w:themeFillTint="66"/>
            <w:tcPrChange w:id="2395" w:author="DELL" w:date="2020-07-30T14:33:00Z">
              <w:tcPr>
                <w:tcW w:w="6773" w:type="dxa"/>
                <w:shd w:val="clear" w:color="auto" w:fill="ACB9CA" w:themeFill="text2" w:themeFillTint="66"/>
              </w:tcPr>
            </w:tcPrChange>
          </w:tcPr>
          <w:p w14:paraId="5F7B2B91" w14:textId="77777777" w:rsidR="00401022" w:rsidRPr="0065358C" w:rsidRDefault="00401022" w:rsidP="003A27CA">
            <w:pPr>
              <w:pStyle w:val="ad"/>
              <w:ind w:firstLine="0"/>
              <w:jc w:val="center"/>
              <w:rPr>
                <w:ins w:id="2396" w:author="DELL" w:date="2020-07-30T14:33:00Z"/>
                <w:rFonts w:ascii="宋体" w:hAnsi="宋体"/>
                <w:b/>
                <w:szCs w:val="22"/>
                <w:rPrChange w:id="2397" w:author="DELL" w:date="2020-07-30T14:56:00Z">
                  <w:rPr>
                    <w:ins w:id="2398" w:author="DELL" w:date="2020-07-30T14:33:00Z"/>
                    <w:rFonts w:asciiTheme="minorHAnsi" w:hAnsiTheme="minorHAnsi"/>
                    <w:b/>
                    <w:szCs w:val="22"/>
                  </w:rPr>
                </w:rPrChange>
              </w:rPr>
            </w:pPr>
            <w:ins w:id="2399" w:author="DELL" w:date="2020-07-30T14:33:00Z">
              <w:r w:rsidRPr="0065358C">
                <w:rPr>
                  <w:rFonts w:ascii="宋体" w:hAnsi="宋体" w:hint="eastAsia"/>
                  <w:b/>
                  <w:szCs w:val="22"/>
                  <w:rPrChange w:id="2400" w:author="DELL" w:date="2020-07-30T14:56:00Z">
                    <w:rPr>
                      <w:rFonts w:asciiTheme="minorHAnsi" w:hAnsiTheme="minorHAnsi" w:hint="eastAsia"/>
                      <w:b/>
                      <w:szCs w:val="22"/>
                    </w:rPr>
                  </w:rPrChange>
                </w:rPr>
                <w:t>描述</w:t>
              </w:r>
            </w:ins>
          </w:p>
        </w:tc>
      </w:tr>
      <w:tr w:rsidR="00401022" w:rsidRPr="0065358C" w14:paraId="37757A61" w14:textId="77777777" w:rsidTr="00401022">
        <w:trPr>
          <w:jc w:val="center"/>
          <w:ins w:id="2401" w:author="DELL" w:date="2020-07-30T14:33:00Z"/>
          <w:trPrChange w:id="2402" w:author="DELL" w:date="2020-07-30T14:33:00Z">
            <w:trPr>
              <w:jc w:val="center"/>
            </w:trPr>
          </w:trPrChange>
        </w:trPr>
        <w:tc>
          <w:tcPr>
            <w:tcW w:w="2463" w:type="dxa"/>
            <w:tcPrChange w:id="2403" w:author="DELL" w:date="2020-07-30T14:33:00Z">
              <w:tcPr>
                <w:tcW w:w="3088" w:type="dxa"/>
              </w:tcPr>
            </w:tcPrChange>
          </w:tcPr>
          <w:p w14:paraId="15BA0E01" w14:textId="77777777" w:rsidR="00401022" w:rsidRPr="0065358C" w:rsidRDefault="00401022" w:rsidP="003A27CA">
            <w:pPr>
              <w:jc w:val="center"/>
              <w:rPr>
                <w:ins w:id="2404" w:author="DELL" w:date="2020-07-30T14:33:00Z"/>
                <w:rFonts w:ascii="宋体" w:eastAsia="宋体" w:hAnsi="宋体"/>
                <w:color w:val="000000"/>
                <w:rPrChange w:id="2405" w:author="DELL" w:date="2020-07-30T14:56:00Z">
                  <w:rPr>
                    <w:ins w:id="2406" w:author="DELL" w:date="2020-07-30T14:33:00Z"/>
                    <w:color w:val="000000"/>
                  </w:rPr>
                </w:rPrChange>
              </w:rPr>
            </w:pPr>
            <w:ins w:id="2407" w:author="DELL" w:date="2020-07-30T14:33:00Z">
              <w:r w:rsidRPr="0065358C">
                <w:rPr>
                  <w:rFonts w:ascii="宋体" w:eastAsia="宋体" w:hAnsi="宋体"/>
                  <w:color w:val="000000"/>
                  <w:rPrChange w:id="2408" w:author="DELL" w:date="2020-07-30T14:56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5905" w:type="dxa"/>
            <w:tcPrChange w:id="2409" w:author="DELL" w:date="2020-07-30T14:33:00Z">
              <w:tcPr>
                <w:tcW w:w="6773" w:type="dxa"/>
              </w:tcPr>
            </w:tcPrChange>
          </w:tcPr>
          <w:p w14:paraId="1DB803C6" w14:textId="77777777" w:rsidR="00401022" w:rsidRPr="0065358C" w:rsidRDefault="00401022" w:rsidP="003A27CA">
            <w:pPr>
              <w:jc w:val="center"/>
              <w:rPr>
                <w:ins w:id="2410" w:author="DELL" w:date="2020-07-30T14:33:00Z"/>
                <w:rFonts w:ascii="宋体" w:eastAsia="宋体" w:hAnsi="宋体"/>
                <w:color w:val="000000"/>
                <w:rPrChange w:id="2411" w:author="DELL" w:date="2020-07-30T14:56:00Z">
                  <w:rPr>
                    <w:ins w:id="2412" w:author="DELL" w:date="2020-07-30T14:33:00Z"/>
                    <w:color w:val="000000"/>
                  </w:rPr>
                </w:rPrChange>
              </w:rPr>
            </w:pPr>
            <w:ins w:id="2413" w:author="DELL" w:date="2020-07-30T14:33:00Z">
              <w:r w:rsidRPr="0065358C">
                <w:rPr>
                  <w:rFonts w:ascii="宋体" w:eastAsia="宋体" w:hAnsi="宋体" w:hint="eastAsia"/>
                  <w:szCs w:val="21"/>
                  <w:rPrChange w:id="2414" w:author="DELL" w:date="2020-07-30T14:56:00Z">
                    <w:rPr>
                      <w:rFonts w:hint="eastAsia"/>
                      <w:szCs w:val="21"/>
                    </w:rPr>
                  </w:rPrChange>
                </w:rPr>
                <w:t>身份证</w:t>
              </w:r>
            </w:ins>
          </w:p>
        </w:tc>
      </w:tr>
      <w:tr w:rsidR="00401022" w:rsidRPr="0065358C" w14:paraId="567E6661" w14:textId="77777777" w:rsidTr="00401022">
        <w:trPr>
          <w:jc w:val="center"/>
          <w:ins w:id="2415" w:author="DELL" w:date="2020-07-30T14:33:00Z"/>
          <w:trPrChange w:id="2416" w:author="DELL" w:date="2020-07-30T14:33:00Z">
            <w:trPr>
              <w:jc w:val="center"/>
            </w:trPr>
          </w:trPrChange>
        </w:trPr>
        <w:tc>
          <w:tcPr>
            <w:tcW w:w="2463" w:type="dxa"/>
            <w:tcPrChange w:id="2417" w:author="DELL" w:date="2020-07-30T14:33:00Z">
              <w:tcPr>
                <w:tcW w:w="3088" w:type="dxa"/>
              </w:tcPr>
            </w:tcPrChange>
          </w:tcPr>
          <w:p w14:paraId="30E49E9A" w14:textId="77777777" w:rsidR="00401022" w:rsidRPr="0065358C" w:rsidRDefault="00401022" w:rsidP="003A27CA">
            <w:pPr>
              <w:jc w:val="center"/>
              <w:rPr>
                <w:ins w:id="2418" w:author="DELL" w:date="2020-07-30T14:33:00Z"/>
                <w:rFonts w:ascii="宋体" w:eastAsia="宋体" w:hAnsi="宋体"/>
                <w:color w:val="000000"/>
                <w:rPrChange w:id="2419" w:author="DELL" w:date="2020-07-30T14:56:00Z">
                  <w:rPr>
                    <w:ins w:id="2420" w:author="DELL" w:date="2020-07-30T14:33:00Z"/>
                    <w:color w:val="000000"/>
                  </w:rPr>
                </w:rPrChange>
              </w:rPr>
            </w:pPr>
            <w:ins w:id="2421" w:author="DELL" w:date="2020-07-30T14:33:00Z">
              <w:r w:rsidRPr="0065358C">
                <w:rPr>
                  <w:rFonts w:ascii="宋体" w:eastAsia="宋体" w:hAnsi="宋体"/>
                  <w:color w:val="000000"/>
                  <w:rPrChange w:id="2422" w:author="DELL" w:date="2020-07-30T14:56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5905" w:type="dxa"/>
            <w:tcPrChange w:id="2423" w:author="DELL" w:date="2020-07-30T14:33:00Z">
              <w:tcPr>
                <w:tcW w:w="6773" w:type="dxa"/>
              </w:tcPr>
            </w:tcPrChange>
          </w:tcPr>
          <w:p w14:paraId="4DA538BC" w14:textId="77777777" w:rsidR="00401022" w:rsidRPr="0065358C" w:rsidRDefault="00401022" w:rsidP="003A27CA">
            <w:pPr>
              <w:jc w:val="center"/>
              <w:rPr>
                <w:ins w:id="2424" w:author="DELL" w:date="2020-07-30T14:33:00Z"/>
                <w:rFonts w:ascii="宋体" w:eastAsia="宋体" w:hAnsi="宋体"/>
                <w:color w:val="000000"/>
                <w:rPrChange w:id="2425" w:author="DELL" w:date="2020-07-30T14:56:00Z">
                  <w:rPr>
                    <w:ins w:id="2426" w:author="DELL" w:date="2020-07-30T14:33:00Z"/>
                    <w:color w:val="000000"/>
                  </w:rPr>
                </w:rPrChange>
              </w:rPr>
            </w:pPr>
            <w:ins w:id="2427" w:author="DELL" w:date="2020-07-30T14:33:00Z">
              <w:r w:rsidRPr="0065358C">
                <w:rPr>
                  <w:rFonts w:ascii="宋体" w:eastAsia="宋体" w:hAnsi="宋体" w:hint="eastAsia"/>
                  <w:szCs w:val="21"/>
                  <w:rPrChange w:id="2428" w:author="DELL" w:date="2020-07-30T14:56:00Z">
                    <w:rPr>
                      <w:rFonts w:hint="eastAsia"/>
                      <w:szCs w:val="21"/>
                    </w:rPr>
                  </w:rPrChange>
                </w:rPr>
                <w:t>军官证</w:t>
              </w:r>
            </w:ins>
          </w:p>
        </w:tc>
      </w:tr>
      <w:tr w:rsidR="00401022" w:rsidRPr="0065358C" w14:paraId="65D3E096" w14:textId="77777777" w:rsidTr="00401022">
        <w:trPr>
          <w:jc w:val="center"/>
          <w:ins w:id="2429" w:author="DELL" w:date="2020-07-30T14:33:00Z"/>
          <w:trPrChange w:id="2430" w:author="DELL" w:date="2020-07-30T14:33:00Z">
            <w:trPr>
              <w:jc w:val="center"/>
            </w:trPr>
          </w:trPrChange>
        </w:trPr>
        <w:tc>
          <w:tcPr>
            <w:tcW w:w="2463" w:type="dxa"/>
            <w:tcPrChange w:id="2431" w:author="DELL" w:date="2020-07-30T14:33:00Z">
              <w:tcPr>
                <w:tcW w:w="3088" w:type="dxa"/>
              </w:tcPr>
            </w:tcPrChange>
          </w:tcPr>
          <w:p w14:paraId="4A2A6829" w14:textId="77777777" w:rsidR="00401022" w:rsidRPr="0065358C" w:rsidRDefault="00401022" w:rsidP="003A27CA">
            <w:pPr>
              <w:jc w:val="center"/>
              <w:rPr>
                <w:ins w:id="2432" w:author="DELL" w:date="2020-07-30T14:33:00Z"/>
                <w:rFonts w:ascii="宋体" w:eastAsia="宋体" w:hAnsi="宋体"/>
                <w:color w:val="000000"/>
                <w:rPrChange w:id="2433" w:author="DELL" w:date="2020-07-30T14:56:00Z">
                  <w:rPr>
                    <w:ins w:id="2434" w:author="DELL" w:date="2020-07-30T14:33:00Z"/>
                    <w:color w:val="000000"/>
                  </w:rPr>
                </w:rPrChange>
              </w:rPr>
            </w:pPr>
            <w:ins w:id="2435" w:author="DELL" w:date="2020-07-30T14:33:00Z">
              <w:r w:rsidRPr="0065358C">
                <w:rPr>
                  <w:rFonts w:ascii="宋体" w:eastAsia="宋体" w:hAnsi="宋体"/>
                  <w:color w:val="000000"/>
                  <w:rPrChange w:id="2436" w:author="DELL" w:date="2020-07-30T14:56:00Z">
                    <w:rPr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5905" w:type="dxa"/>
            <w:tcPrChange w:id="2437" w:author="DELL" w:date="2020-07-30T14:33:00Z">
              <w:tcPr>
                <w:tcW w:w="6773" w:type="dxa"/>
              </w:tcPr>
            </w:tcPrChange>
          </w:tcPr>
          <w:p w14:paraId="57EACD53" w14:textId="77777777" w:rsidR="00401022" w:rsidRPr="0065358C" w:rsidRDefault="00401022" w:rsidP="003A27CA">
            <w:pPr>
              <w:jc w:val="center"/>
              <w:rPr>
                <w:ins w:id="2438" w:author="DELL" w:date="2020-07-30T14:33:00Z"/>
                <w:rFonts w:ascii="宋体" w:eastAsia="宋体" w:hAnsi="宋体"/>
                <w:szCs w:val="21"/>
                <w:rPrChange w:id="2439" w:author="DELL" w:date="2020-07-30T14:56:00Z">
                  <w:rPr>
                    <w:ins w:id="2440" w:author="DELL" w:date="2020-07-30T14:33:00Z"/>
                    <w:szCs w:val="21"/>
                  </w:rPr>
                </w:rPrChange>
              </w:rPr>
            </w:pPr>
            <w:ins w:id="2441" w:author="DELL" w:date="2020-07-30T14:33:00Z">
              <w:r w:rsidRPr="0065358C">
                <w:rPr>
                  <w:rFonts w:ascii="宋体" w:eastAsia="宋体" w:hAnsi="宋体" w:hint="eastAsia"/>
                  <w:szCs w:val="21"/>
                  <w:rPrChange w:id="2442" w:author="DELL" w:date="2020-07-30T14:56:00Z">
                    <w:rPr>
                      <w:rFonts w:hint="eastAsia"/>
                      <w:szCs w:val="21"/>
                    </w:rPr>
                  </w:rPrChange>
                </w:rPr>
                <w:t>护照</w:t>
              </w:r>
            </w:ins>
          </w:p>
        </w:tc>
      </w:tr>
      <w:tr w:rsidR="00401022" w:rsidRPr="0065358C" w14:paraId="79C03AA7" w14:textId="77777777" w:rsidTr="00401022">
        <w:trPr>
          <w:jc w:val="center"/>
          <w:ins w:id="2443" w:author="DELL" w:date="2020-07-30T14:33:00Z"/>
          <w:trPrChange w:id="2444" w:author="DELL" w:date="2020-07-30T14:33:00Z">
            <w:trPr>
              <w:jc w:val="center"/>
            </w:trPr>
          </w:trPrChange>
        </w:trPr>
        <w:tc>
          <w:tcPr>
            <w:tcW w:w="2463" w:type="dxa"/>
            <w:tcPrChange w:id="2445" w:author="DELL" w:date="2020-07-30T14:33:00Z">
              <w:tcPr>
                <w:tcW w:w="3088" w:type="dxa"/>
              </w:tcPr>
            </w:tcPrChange>
          </w:tcPr>
          <w:p w14:paraId="0C5BC8DD" w14:textId="77777777" w:rsidR="00401022" w:rsidRPr="0065358C" w:rsidRDefault="00401022" w:rsidP="003A27CA">
            <w:pPr>
              <w:jc w:val="center"/>
              <w:rPr>
                <w:ins w:id="2446" w:author="DELL" w:date="2020-07-30T14:33:00Z"/>
                <w:rFonts w:ascii="宋体" w:eastAsia="宋体" w:hAnsi="宋体"/>
                <w:color w:val="000000"/>
                <w:rPrChange w:id="2447" w:author="DELL" w:date="2020-07-30T14:56:00Z">
                  <w:rPr>
                    <w:ins w:id="2448" w:author="DELL" w:date="2020-07-30T14:33:00Z"/>
                    <w:color w:val="000000"/>
                  </w:rPr>
                </w:rPrChange>
              </w:rPr>
            </w:pPr>
            <w:ins w:id="2449" w:author="DELL" w:date="2020-07-30T14:33:00Z">
              <w:r w:rsidRPr="0065358C">
                <w:rPr>
                  <w:rFonts w:ascii="宋体" w:eastAsia="宋体" w:hAnsi="宋体"/>
                  <w:color w:val="000000"/>
                  <w:rPrChange w:id="2450" w:author="DELL" w:date="2020-07-30T14:56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5905" w:type="dxa"/>
            <w:tcPrChange w:id="2451" w:author="DELL" w:date="2020-07-30T14:33:00Z">
              <w:tcPr>
                <w:tcW w:w="6773" w:type="dxa"/>
              </w:tcPr>
            </w:tcPrChange>
          </w:tcPr>
          <w:p w14:paraId="38358F1E" w14:textId="77777777" w:rsidR="00401022" w:rsidRPr="0065358C" w:rsidRDefault="00401022" w:rsidP="003A27CA">
            <w:pPr>
              <w:jc w:val="center"/>
              <w:rPr>
                <w:ins w:id="2452" w:author="DELL" w:date="2020-07-30T14:33:00Z"/>
                <w:rFonts w:ascii="宋体" w:eastAsia="宋体" w:hAnsi="宋体"/>
                <w:szCs w:val="21"/>
                <w:rPrChange w:id="2453" w:author="DELL" w:date="2020-07-30T14:56:00Z">
                  <w:rPr>
                    <w:ins w:id="2454" w:author="DELL" w:date="2020-07-30T14:33:00Z"/>
                    <w:szCs w:val="21"/>
                  </w:rPr>
                </w:rPrChange>
              </w:rPr>
            </w:pPr>
            <w:ins w:id="2455" w:author="DELL" w:date="2020-07-30T14:33:00Z">
              <w:r w:rsidRPr="0065358C">
                <w:rPr>
                  <w:rFonts w:ascii="宋体" w:eastAsia="宋体" w:hAnsi="宋体" w:hint="eastAsia"/>
                  <w:szCs w:val="21"/>
                  <w:rPrChange w:id="2456" w:author="DELL" w:date="2020-07-30T14:56:00Z">
                    <w:rPr>
                      <w:rFonts w:hint="eastAsia"/>
                      <w:szCs w:val="21"/>
                    </w:rPr>
                  </w:rPrChange>
                </w:rPr>
                <w:t>工作证</w:t>
              </w:r>
            </w:ins>
          </w:p>
        </w:tc>
      </w:tr>
      <w:tr w:rsidR="00401022" w:rsidRPr="0065358C" w14:paraId="4AEFAFCD" w14:textId="77777777" w:rsidTr="00401022">
        <w:trPr>
          <w:jc w:val="center"/>
          <w:ins w:id="2457" w:author="DELL" w:date="2020-07-30T14:33:00Z"/>
          <w:trPrChange w:id="2458" w:author="DELL" w:date="2020-07-30T14:33:00Z">
            <w:trPr>
              <w:jc w:val="center"/>
            </w:trPr>
          </w:trPrChange>
        </w:trPr>
        <w:tc>
          <w:tcPr>
            <w:tcW w:w="2463" w:type="dxa"/>
            <w:tcPrChange w:id="2459" w:author="DELL" w:date="2020-07-30T14:33:00Z">
              <w:tcPr>
                <w:tcW w:w="3088" w:type="dxa"/>
              </w:tcPr>
            </w:tcPrChange>
          </w:tcPr>
          <w:p w14:paraId="5E9700D1" w14:textId="77777777" w:rsidR="00401022" w:rsidRPr="0065358C" w:rsidRDefault="00401022" w:rsidP="003A27CA">
            <w:pPr>
              <w:jc w:val="center"/>
              <w:rPr>
                <w:ins w:id="2460" w:author="DELL" w:date="2020-07-30T14:33:00Z"/>
                <w:rFonts w:ascii="宋体" w:eastAsia="宋体" w:hAnsi="宋体"/>
                <w:color w:val="000000"/>
                <w:rPrChange w:id="2461" w:author="DELL" w:date="2020-07-30T14:56:00Z">
                  <w:rPr>
                    <w:ins w:id="2462" w:author="DELL" w:date="2020-07-30T14:33:00Z"/>
                    <w:color w:val="000000"/>
                  </w:rPr>
                </w:rPrChange>
              </w:rPr>
            </w:pPr>
            <w:ins w:id="2463" w:author="DELL" w:date="2020-07-30T14:33:00Z">
              <w:r w:rsidRPr="0065358C">
                <w:rPr>
                  <w:rFonts w:ascii="宋体" w:eastAsia="宋体" w:hAnsi="宋体"/>
                  <w:color w:val="000000"/>
                  <w:rPrChange w:id="2464" w:author="DELL" w:date="2020-07-30T14:56:00Z">
                    <w:rPr>
                      <w:color w:val="000000"/>
                    </w:rPr>
                  </w:rPrChange>
                </w:rPr>
                <w:t>5</w:t>
              </w:r>
            </w:ins>
          </w:p>
        </w:tc>
        <w:tc>
          <w:tcPr>
            <w:tcW w:w="5905" w:type="dxa"/>
            <w:tcPrChange w:id="2465" w:author="DELL" w:date="2020-07-30T14:33:00Z">
              <w:tcPr>
                <w:tcW w:w="6773" w:type="dxa"/>
              </w:tcPr>
            </w:tcPrChange>
          </w:tcPr>
          <w:p w14:paraId="62073E58" w14:textId="77777777" w:rsidR="00401022" w:rsidRPr="0065358C" w:rsidRDefault="00401022" w:rsidP="003A27CA">
            <w:pPr>
              <w:jc w:val="center"/>
              <w:rPr>
                <w:ins w:id="2466" w:author="DELL" w:date="2020-07-30T14:33:00Z"/>
                <w:rFonts w:ascii="宋体" w:eastAsia="宋体" w:hAnsi="宋体"/>
                <w:szCs w:val="21"/>
                <w:rPrChange w:id="2467" w:author="DELL" w:date="2020-07-30T14:56:00Z">
                  <w:rPr>
                    <w:ins w:id="2468" w:author="DELL" w:date="2020-07-30T14:33:00Z"/>
                    <w:szCs w:val="21"/>
                  </w:rPr>
                </w:rPrChange>
              </w:rPr>
            </w:pPr>
            <w:ins w:id="2469" w:author="DELL" w:date="2020-07-30T14:33:00Z">
              <w:r w:rsidRPr="0065358C">
                <w:rPr>
                  <w:rFonts w:ascii="宋体" w:eastAsia="宋体" w:hAnsi="宋体" w:hint="eastAsia"/>
                  <w:szCs w:val="21"/>
                  <w:rPrChange w:id="2470" w:author="DELL" w:date="2020-07-30T14:56:00Z">
                    <w:rPr>
                      <w:rFonts w:hint="eastAsia"/>
                      <w:szCs w:val="21"/>
                    </w:rPr>
                  </w:rPrChange>
                </w:rPr>
                <w:t>回乡证</w:t>
              </w:r>
            </w:ins>
          </w:p>
        </w:tc>
      </w:tr>
      <w:tr w:rsidR="00401022" w:rsidRPr="0065358C" w14:paraId="311B893A" w14:textId="77777777" w:rsidTr="00401022">
        <w:trPr>
          <w:jc w:val="center"/>
          <w:ins w:id="2471" w:author="DELL" w:date="2020-07-30T14:33:00Z"/>
          <w:trPrChange w:id="2472" w:author="DELL" w:date="2020-07-30T14:33:00Z">
            <w:trPr>
              <w:jc w:val="center"/>
            </w:trPr>
          </w:trPrChange>
        </w:trPr>
        <w:tc>
          <w:tcPr>
            <w:tcW w:w="2463" w:type="dxa"/>
            <w:tcPrChange w:id="2473" w:author="DELL" w:date="2020-07-30T14:33:00Z">
              <w:tcPr>
                <w:tcW w:w="3088" w:type="dxa"/>
              </w:tcPr>
            </w:tcPrChange>
          </w:tcPr>
          <w:p w14:paraId="683832A6" w14:textId="77777777" w:rsidR="00401022" w:rsidRPr="0065358C" w:rsidRDefault="00401022" w:rsidP="003A27CA">
            <w:pPr>
              <w:jc w:val="center"/>
              <w:rPr>
                <w:ins w:id="2474" w:author="DELL" w:date="2020-07-30T14:33:00Z"/>
                <w:rFonts w:ascii="宋体" w:eastAsia="宋体" w:hAnsi="宋体"/>
                <w:color w:val="000000"/>
                <w:rPrChange w:id="2475" w:author="DELL" w:date="2020-07-30T14:56:00Z">
                  <w:rPr>
                    <w:ins w:id="2476" w:author="DELL" w:date="2020-07-30T14:33:00Z"/>
                    <w:color w:val="000000"/>
                  </w:rPr>
                </w:rPrChange>
              </w:rPr>
            </w:pPr>
            <w:ins w:id="2477" w:author="DELL" w:date="2020-07-30T14:33:00Z">
              <w:r w:rsidRPr="0065358C">
                <w:rPr>
                  <w:rFonts w:ascii="宋体" w:eastAsia="宋体" w:hAnsi="宋体"/>
                  <w:color w:val="000000"/>
                  <w:rPrChange w:id="2478" w:author="DELL" w:date="2020-07-30T14:56:00Z">
                    <w:rPr>
                      <w:color w:val="000000"/>
                    </w:rPr>
                  </w:rPrChange>
                </w:rPr>
                <w:t>6</w:t>
              </w:r>
            </w:ins>
          </w:p>
        </w:tc>
        <w:tc>
          <w:tcPr>
            <w:tcW w:w="5905" w:type="dxa"/>
            <w:tcPrChange w:id="2479" w:author="DELL" w:date="2020-07-30T14:33:00Z">
              <w:tcPr>
                <w:tcW w:w="6773" w:type="dxa"/>
              </w:tcPr>
            </w:tcPrChange>
          </w:tcPr>
          <w:p w14:paraId="4EFBE8B7" w14:textId="77777777" w:rsidR="00401022" w:rsidRPr="0065358C" w:rsidRDefault="00401022" w:rsidP="003A27CA">
            <w:pPr>
              <w:jc w:val="center"/>
              <w:rPr>
                <w:ins w:id="2480" w:author="DELL" w:date="2020-07-30T14:33:00Z"/>
                <w:rFonts w:ascii="宋体" w:eastAsia="宋体" w:hAnsi="宋体"/>
                <w:szCs w:val="21"/>
                <w:rPrChange w:id="2481" w:author="DELL" w:date="2020-07-30T14:56:00Z">
                  <w:rPr>
                    <w:ins w:id="2482" w:author="DELL" w:date="2020-07-30T14:33:00Z"/>
                    <w:szCs w:val="21"/>
                  </w:rPr>
                </w:rPrChange>
              </w:rPr>
            </w:pPr>
            <w:ins w:id="2483" w:author="DELL" w:date="2020-07-30T14:33:00Z">
              <w:r w:rsidRPr="0065358C">
                <w:rPr>
                  <w:rFonts w:ascii="宋体" w:eastAsia="宋体" w:hAnsi="宋体" w:hint="eastAsia"/>
                  <w:szCs w:val="21"/>
                  <w:rPrChange w:id="2484" w:author="DELL" w:date="2020-07-30T14:56:00Z">
                    <w:rPr>
                      <w:rFonts w:hint="eastAsia"/>
                      <w:szCs w:val="21"/>
                    </w:rPr>
                  </w:rPrChange>
                </w:rPr>
                <w:t>户口本</w:t>
              </w:r>
            </w:ins>
          </w:p>
        </w:tc>
      </w:tr>
      <w:tr w:rsidR="00401022" w:rsidRPr="0065358C" w14:paraId="1837C56B" w14:textId="77777777" w:rsidTr="00401022">
        <w:trPr>
          <w:jc w:val="center"/>
          <w:ins w:id="2485" w:author="DELL" w:date="2020-07-30T14:33:00Z"/>
          <w:trPrChange w:id="2486" w:author="DELL" w:date="2020-07-30T14:33:00Z">
            <w:trPr>
              <w:jc w:val="center"/>
            </w:trPr>
          </w:trPrChange>
        </w:trPr>
        <w:tc>
          <w:tcPr>
            <w:tcW w:w="2463" w:type="dxa"/>
            <w:tcPrChange w:id="2487" w:author="DELL" w:date="2020-07-30T14:33:00Z">
              <w:tcPr>
                <w:tcW w:w="3088" w:type="dxa"/>
              </w:tcPr>
            </w:tcPrChange>
          </w:tcPr>
          <w:p w14:paraId="086C3A42" w14:textId="77777777" w:rsidR="00401022" w:rsidRPr="0065358C" w:rsidRDefault="00401022" w:rsidP="003A27CA">
            <w:pPr>
              <w:jc w:val="center"/>
              <w:rPr>
                <w:ins w:id="2488" w:author="DELL" w:date="2020-07-30T14:33:00Z"/>
                <w:rFonts w:ascii="宋体" w:eastAsia="宋体" w:hAnsi="宋体"/>
                <w:color w:val="000000"/>
                <w:rPrChange w:id="2489" w:author="DELL" w:date="2020-07-30T14:56:00Z">
                  <w:rPr>
                    <w:ins w:id="2490" w:author="DELL" w:date="2020-07-30T14:33:00Z"/>
                    <w:color w:val="000000"/>
                  </w:rPr>
                </w:rPrChange>
              </w:rPr>
            </w:pPr>
            <w:ins w:id="2491" w:author="DELL" w:date="2020-07-30T14:33:00Z">
              <w:r w:rsidRPr="0065358C">
                <w:rPr>
                  <w:rFonts w:ascii="宋体" w:eastAsia="宋体" w:hAnsi="宋体"/>
                  <w:color w:val="000000"/>
                  <w:rPrChange w:id="2492" w:author="DELL" w:date="2020-07-30T14:56:00Z">
                    <w:rPr>
                      <w:color w:val="000000"/>
                    </w:rPr>
                  </w:rPrChange>
                </w:rPr>
                <w:t>7</w:t>
              </w:r>
            </w:ins>
          </w:p>
        </w:tc>
        <w:tc>
          <w:tcPr>
            <w:tcW w:w="5905" w:type="dxa"/>
            <w:tcPrChange w:id="2493" w:author="DELL" w:date="2020-07-30T14:33:00Z">
              <w:tcPr>
                <w:tcW w:w="6773" w:type="dxa"/>
              </w:tcPr>
            </w:tcPrChange>
          </w:tcPr>
          <w:p w14:paraId="3B03B4B1" w14:textId="77777777" w:rsidR="00401022" w:rsidRPr="0065358C" w:rsidRDefault="00401022" w:rsidP="003A27CA">
            <w:pPr>
              <w:jc w:val="center"/>
              <w:rPr>
                <w:ins w:id="2494" w:author="DELL" w:date="2020-07-30T14:33:00Z"/>
                <w:rFonts w:ascii="宋体" w:eastAsia="宋体" w:hAnsi="宋体"/>
                <w:szCs w:val="21"/>
                <w:rPrChange w:id="2495" w:author="DELL" w:date="2020-07-30T14:56:00Z">
                  <w:rPr>
                    <w:ins w:id="2496" w:author="DELL" w:date="2020-07-30T14:33:00Z"/>
                    <w:szCs w:val="21"/>
                  </w:rPr>
                </w:rPrChange>
              </w:rPr>
            </w:pPr>
            <w:ins w:id="2497" w:author="DELL" w:date="2020-07-30T14:33:00Z">
              <w:r w:rsidRPr="0065358C">
                <w:rPr>
                  <w:rFonts w:ascii="宋体" w:eastAsia="宋体" w:hAnsi="宋体" w:hint="eastAsia"/>
                  <w:szCs w:val="21"/>
                  <w:rPrChange w:id="2498" w:author="DELL" w:date="2020-07-30T14:56:00Z">
                    <w:rPr>
                      <w:rFonts w:hint="eastAsia"/>
                      <w:szCs w:val="21"/>
                    </w:rPr>
                  </w:rPrChange>
                </w:rPr>
                <w:t>其他个人证件</w:t>
              </w:r>
            </w:ins>
          </w:p>
        </w:tc>
      </w:tr>
      <w:tr w:rsidR="00401022" w:rsidRPr="0065358C" w14:paraId="723D83BF" w14:textId="77777777" w:rsidTr="00401022">
        <w:trPr>
          <w:jc w:val="center"/>
          <w:ins w:id="2499" w:author="DELL" w:date="2020-07-30T14:33:00Z"/>
          <w:trPrChange w:id="2500" w:author="DELL" w:date="2020-07-30T14:33:00Z">
            <w:trPr>
              <w:jc w:val="center"/>
            </w:trPr>
          </w:trPrChange>
        </w:trPr>
        <w:tc>
          <w:tcPr>
            <w:tcW w:w="2463" w:type="dxa"/>
            <w:tcPrChange w:id="2501" w:author="DELL" w:date="2020-07-30T14:33:00Z">
              <w:tcPr>
                <w:tcW w:w="3088" w:type="dxa"/>
              </w:tcPr>
            </w:tcPrChange>
          </w:tcPr>
          <w:p w14:paraId="2E9D488E" w14:textId="77777777" w:rsidR="00401022" w:rsidRPr="0065358C" w:rsidRDefault="00401022" w:rsidP="003A27CA">
            <w:pPr>
              <w:jc w:val="center"/>
              <w:rPr>
                <w:ins w:id="2502" w:author="DELL" w:date="2020-07-30T14:33:00Z"/>
                <w:rFonts w:ascii="宋体" w:eastAsia="宋体" w:hAnsi="宋体"/>
                <w:color w:val="000000"/>
                <w:rPrChange w:id="2503" w:author="DELL" w:date="2020-07-30T14:56:00Z">
                  <w:rPr>
                    <w:ins w:id="2504" w:author="DELL" w:date="2020-07-30T14:33:00Z"/>
                    <w:color w:val="000000"/>
                  </w:rPr>
                </w:rPrChange>
              </w:rPr>
            </w:pPr>
            <w:ins w:id="2505" w:author="DELL" w:date="2020-07-30T14:33:00Z">
              <w:r w:rsidRPr="0065358C">
                <w:rPr>
                  <w:rFonts w:ascii="宋体" w:eastAsia="宋体" w:hAnsi="宋体"/>
                  <w:color w:val="000000"/>
                  <w:rPrChange w:id="2506" w:author="DELL" w:date="2020-07-30T14:56:00Z">
                    <w:rPr>
                      <w:color w:val="000000"/>
                    </w:rPr>
                  </w:rPrChange>
                </w:rPr>
                <w:t>8</w:t>
              </w:r>
            </w:ins>
          </w:p>
        </w:tc>
        <w:tc>
          <w:tcPr>
            <w:tcW w:w="5905" w:type="dxa"/>
            <w:tcPrChange w:id="2507" w:author="DELL" w:date="2020-07-30T14:33:00Z">
              <w:tcPr>
                <w:tcW w:w="6773" w:type="dxa"/>
              </w:tcPr>
            </w:tcPrChange>
          </w:tcPr>
          <w:p w14:paraId="62F52947" w14:textId="77777777" w:rsidR="00401022" w:rsidRPr="0065358C" w:rsidRDefault="00401022" w:rsidP="003A27CA">
            <w:pPr>
              <w:jc w:val="center"/>
              <w:rPr>
                <w:ins w:id="2508" w:author="DELL" w:date="2020-07-30T14:33:00Z"/>
                <w:rFonts w:ascii="宋体" w:eastAsia="宋体" w:hAnsi="宋体"/>
                <w:szCs w:val="21"/>
                <w:rPrChange w:id="2509" w:author="DELL" w:date="2020-07-30T14:56:00Z">
                  <w:rPr>
                    <w:ins w:id="2510" w:author="DELL" w:date="2020-07-30T14:33:00Z"/>
                    <w:szCs w:val="21"/>
                  </w:rPr>
                </w:rPrChange>
              </w:rPr>
            </w:pPr>
            <w:ins w:id="2511" w:author="DELL" w:date="2020-07-30T14:33:00Z">
              <w:r w:rsidRPr="0065358C">
                <w:rPr>
                  <w:rFonts w:ascii="宋体" w:eastAsia="宋体" w:hAnsi="宋体" w:hint="eastAsia"/>
                  <w:szCs w:val="21"/>
                  <w:rPrChange w:id="2512" w:author="DELL" w:date="2020-07-30T14:56:00Z">
                    <w:rPr>
                      <w:rFonts w:hint="eastAsia"/>
                      <w:szCs w:val="21"/>
                    </w:rPr>
                  </w:rPrChange>
                </w:rPr>
                <w:t>香港身份证</w:t>
              </w:r>
            </w:ins>
          </w:p>
        </w:tc>
      </w:tr>
    </w:tbl>
    <w:p w14:paraId="4A8DCC2F" w14:textId="60FD2F14" w:rsidR="00770B04" w:rsidRPr="0065358C" w:rsidRDefault="00770B04" w:rsidP="00770B04">
      <w:pPr>
        <w:rPr>
          <w:ins w:id="2513" w:author="DELL" w:date="2020-07-30T14:44:00Z"/>
          <w:rFonts w:ascii="宋体" w:eastAsia="宋体" w:hAnsi="宋体"/>
        </w:rPr>
      </w:pPr>
      <w:bookmarkStart w:id="2514" w:name="性别"/>
      <w:ins w:id="2515" w:author="DELL" w:date="2020-07-30T14:44:00Z">
        <w:r w:rsidRPr="0065358C">
          <w:rPr>
            <w:rFonts w:ascii="宋体" w:eastAsia="宋体" w:hAnsi="宋体"/>
          </w:rPr>
          <w:t>性别</w:t>
        </w:r>
      </w:ins>
    </w:p>
    <w:tbl>
      <w:tblPr>
        <w:tblW w:w="84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2516" w:author="DELL" w:date="2020-07-30T14:44:00Z">
          <w:tblPr>
            <w:tblW w:w="10276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723"/>
        <w:gridCol w:w="6719"/>
        <w:tblGridChange w:id="2517">
          <w:tblGrid>
            <w:gridCol w:w="3557"/>
            <w:gridCol w:w="6719"/>
          </w:tblGrid>
        </w:tblGridChange>
      </w:tblGrid>
      <w:tr w:rsidR="00770B04" w:rsidRPr="0065358C" w14:paraId="028C0E62" w14:textId="77777777" w:rsidTr="00770B04">
        <w:trPr>
          <w:jc w:val="center"/>
          <w:ins w:id="2518" w:author="DELL" w:date="2020-07-30T14:44:00Z"/>
          <w:trPrChange w:id="2519" w:author="DELL" w:date="2020-07-30T14:44:00Z">
            <w:trPr>
              <w:jc w:val="center"/>
            </w:trPr>
          </w:trPrChange>
        </w:trPr>
        <w:tc>
          <w:tcPr>
            <w:tcW w:w="1723" w:type="dxa"/>
            <w:shd w:val="clear" w:color="auto" w:fill="ACB9CA" w:themeFill="text2" w:themeFillTint="66"/>
            <w:tcPrChange w:id="2520" w:author="DELL" w:date="2020-07-30T14:44:00Z">
              <w:tcPr>
                <w:tcW w:w="3557" w:type="dxa"/>
                <w:shd w:val="clear" w:color="auto" w:fill="ACB9CA" w:themeFill="text2" w:themeFillTint="66"/>
              </w:tcPr>
            </w:tcPrChange>
          </w:tcPr>
          <w:bookmarkEnd w:id="2514"/>
          <w:p w14:paraId="439C3441" w14:textId="77777777" w:rsidR="00770B04" w:rsidRPr="0065358C" w:rsidRDefault="00770B04" w:rsidP="003A27CA">
            <w:pPr>
              <w:pStyle w:val="ad"/>
              <w:ind w:firstLine="0"/>
              <w:jc w:val="center"/>
              <w:rPr>
                <w:ins w:id="2521" w:author="DELL" w:date="2020-07-30T14:44:00Z"/>
                <w:rFonts w:ascii="宋体" w:hAnsi="宋体"/>
                <w:b/>
                <w:rPrChange w:id="2522" w:author="DELL" w:date="2020-07-30T14:56:00Z">
                  <w:rPr>
                    <w:ins w:id="2523" w:author="DELL" w:date="2020-07-30T14:44:00Z"/>
                    <w:b/>
                  </w:rPr>
                </w:rPrChange>
              </w:rPr>
            </w:pPr>
            <w:ins w:id="2524" w:author="DELL" w:date="2020-07-30T14:44:00Z">
              <w:r w:rsidRPr="0065358C">
                <w:rPr>
                  <w:rFonts w:ascii="宋体" w:hAnsi="宋体" w:hint="eastAsia"/>
                  <w:b/>
                  <w:rPrChange w:id="2525" w:author="DELL" w:date="2020-07-30T14:56:00Z">
                    <w:rPr>
                      <w:rFonts w:hint="eastAsia"/>
                      <w:b/>
                    </w:rPr>
                  </w:rPrChange>
                </w:rPr>
                <w:t>常量值</w:t>
              </w:r>
            </w:ins>
          </w:p>
        </w:tc>
        <w:tc>
          <w:tcPr>
            <w:tcW w:w="6719" w:type="dxa"/>
            <w:shd w:val="clear" w:color="auto" w:fill="ACB9CA" w:themeFill="text2" w:themeFillTint="66"/>
            <w:tcPrChange w:id="2526" w:author="DELL" w:date="2020-07-30T14:44:00Z">
              <w:tcPr>
                <w:tcW w:w="6719" w:type="dxa"/>
                <w:shd w:val="clear" w:color="auto" w:fill="ACB9CA" w:themeFill="text2" w:themeFillTint="66"/>
              </w:tcPr>
            </w:tcPrChange>
          </w:tcPr>
          <w:p w14:paraId="5A8D874A" w14:textId="77777777" w:rsidR="00770B04" w:rsidRPr="0065358C" w:rsidRDefault="00770B04" w:rsidP="003A27CA">
            <w:pPr>
              <w:pStyle w:val="ad"/>
              <w:ind w:firstLine="0"/>
              <w:jc w:val="center"/>
              <w:rPr>
                <w:ins w:id="2527" w:author="DELL" w:date="2020-07-30T14:44:00Z"/>
                <w:rFonts w:ascii="宋体" w:hAnsi="宋体"/>
                <w:b/>
                <w:szCs w:val="22"/>
                <w:rPrChange w:id="2528" w:author="DELL" w:date="2020-07-30T14:56:00Z">
                  <w:rPr>
                    <w:ins w:id="2529" w:author="DELL" w:date="2020-07-30T14:44:00Z"/>
                    <w:rFonts w:asciiTheme="minorHAnsi" w:hAnsiTheme="minorHAnsi"/>
                    <w:b/>
                    <w:szCs w:val="22"/>
                  </w:rPr>
                </w:rPrChange>
              </w:rPr>
            </w:pPr>
            <w:ins w:id="2530" w:author="DELL" w:date="2020-07-30T14:44:00Z">
              <w:r w:rsidRPr="0065358C">
                <w:rPr>
                  <w:rFonts w:ascii="宋体" w:hAnsi="宋体" w:hint="eastAsia"/>
                  <w:b/>
                  <w:szCs w:val="22"/>
                  <w:rPrChange w:id="2531" w:author="DELL" w:date="2020-07-30T14:56:00Z">
                    <w:rPr>
                      <w:rFonts w:asciiTheme="minorHAnsi" w:hAnsiTheme="minorHAnsi" w:hint="eastAsia"/>
                      <w:b/>
                      <w:szCs w:val="22"/>
                    </w:rPr>
                  </w:rPrChange>
                </w:rPr>
                <w:t>描述</w:t>
              </w:r>
            </w:ins>
          </w:p>
        </w:tc>
      </w:tr>
      <w:tr w:rsidR="00770B04" w:rsidRPr="0065358C" w14:paraId="1A46C7B5" w14:textId="77777777" w:rsidTr="00770B04">
        <w:trPr>
          <w:jc w:val="center"/>
          <w:ins w:id="2532" w:author="DELL" w:date="2020-07-30T14:44:00Z"/>
          <w:trPrChange w:id="2533" w:author="DELL" w:date="2020-07-30T14:44:00Z">
            <w:trPr>
              <w:jc w:val="center"/>
            </w:trPr>
          </w:trPrChange>
        </w:trPr>
        <w:tc>
          <w:tcPr>
            <w:tcW w:w="1723" w:type="dxa"/>
            <w:tcPrChange w:id="2534" w:author="DELL" w:date="2020-07-30T14:44:00Z">
              <w:tcPr>
                <w:tcW w:w="3557" w:type="dxa"/>
              </w:tcPr>
            </w:tcPrChange>
          </w:tcPr>
          <w:p w14:paraId="521079AD" w14:textId="77777777" w:rsidR="00770B04" w:rsidRPr="0065358C" w:rsidRDefault="00770B04" w:rsidP="003A27CA">
            <w:pPr>
              <w:jc w:val="center"/>
              <w:rPr>
                <w:ins w:id="2535" w:author="DELL" w:date="2020-07-30T14:44:00Z"/>
                <w:rFonts w:ascii="宋体" w:eastAsia="宋体" w:hAnsi="宋体"/>
                <w:color w:val="000000"/>
                <w:rPrChange w:id="2536" w:author="DELL" w:date="2020-07-30T14:56:00Z">
                  <w:rPr>
                    <w:ins w:id="2537" w:author="DELL" w:date="2020-07-30T14:44:00Z"/>
                    <w:color w:val="000000"/>
                  </w:rPr>
                </w:rPrChange>
              </w:rPr>
            </w:pPr>
            <w:ins w:id="2538" w:author="DELL" w:date="2020-07-30T14:44:00Z">
              <w:r w:rsidRPr="0065358C">
                <w:rPr>
                  <w:rFonts w:ascii="宋体" w:eastAsia="宋体" w:hAnsi="宋体"/>
                  <w:color w:val="000000"/>
                  <w:rPrChange w:id="2539" w:author="DELL" w:date="2020-07-30T14:56:00Z">
                    <w:rPr>
                      <w:color w:val="000000"/>
                    </w:rPr>
                  </w:rPrChange>
                </w:rPr>
                <w:t>0</w:t>
              </w:r>
            </w:ins>
          </w:p>
        </w:tc>
        <w:tc>
          <w:tcPr>
            <w:tcW w:w="6719" w:type="dxa"/>
            <w:tcPrChange w:id="2540" w:author="DELL" w:date="2020-07-30T14:44:00Z">
              <w:tcPr>
                <w:tcW w:w="6719" w:type="dxa"/>
              </w:tcPr>
            </w:tcPrChange>
          </w:tcPr>
          <w:p w14:paraId="5D18C4E7" w14:textId="77777777" w:rsidR="00770B04" w:rsidRPr="0065358C" w:rsidRDefault="00770B04" w:rsidP="003A27CA">
            <w:pPr>
              <w:jc w:val="center"/>
              <w:rPr>
                <w:ins w:id="2541" w:author="DELL" w:date="2020-07-30T14:44:00Z"/>
                <w:rFonts w:ascii="宋体" w:eastAsia="宋体" w:hAnsi="宋体"/>
                <w:color w:val="000000"/>
                <w:rPrChange w:id="2542" w:author="DELL" w:date="2020-07-30T14:56:00Z">
                  <w:rPr>
                    <w:ins w:id="2543" w:author="DELL" w:date="2020-07-30T14:44:00Z"/>
                    <w:color w:val="000000"/>
                  </w:rPr>
                </w:rPrChange>
              </w:rPr>
            </w:pPr>
            <w:ins w:id="2544" w:author="DELL" w:date="2020-07-30T14:44:00Z">
              <w:r w:rsidRPr="0065358C">
                <w:rPr>
                  <w:rFonts w:ascii="宋体" w:eastAsia="宋体" w:hAnsi="宋体" w:hint="eastAsia"/>
                  <w:color w:val="000000"/>
                  <w:rPrChange w:id="2545" w:author="DELL" w:date="2020-07-30T14:56:00Z">
                    <w:rPr>
                      <w:rFonts w:hint="eastAsia"/>
                      <w:color w:val="000000"/>
                    </w:rPr>
                  </w:rPrChange>
                </w:rPr>
                <w:t>男</w:t>
              </w:r>
            </w:ins>
          </w:p>
        </w:tc>
      </w:tr>
      <w:tr w:rsidR="00770B04" w:rsidRPr="0065358C" w14:paraId="06D50206" w14:textId="77777777" w:rsidTr="00770B04">
        <w:trPr>
          <w:jc w:val="center"/>
          <w:ins w:id="2546" w:author="DELL" w:date="2020-07-30T14:44:00Z"/>
          <w:trPrChange w:id="2547" w:author="DELL" w:date="2020-07-30T14:44:00Z">
            <w:trPr>
              <w:jc w:val="center"/>
            </w:trPr>
          </w:trPrChange>
        </w:trPr>
        <w:tc>
          <w:tcPr>
            <w:tcW w:w="1723" w:type="dxa"/>
            <w:tcPrChange w:id="2548" w:author="DELL" w:date="2020-07-30T14:44:00Z">
              <w:tcPr>
                <w:tcW w:w="3557" w:type="dxa"/>
              </w:tcPr>
            </w:tcPrChange>
          </w:tcPr>
          <w:p w14:paraId="286832E9" w14:textId="77777777" w:rsidR="00770B04" w:rsidRPr="0065358C" w:rsidRDefault="00770B04" w:rsidP="003A27CA">
            <w:pPr>
              <w:jc w:val="center"/>
              <w:rPr>
                <w:ins w:id="2549" w:author="DELL" w:date="2020-07-30T14:44:00Z"/>
                <w:rFonts w:ascii="宋体" w:eastAsia="宋体" w:hAnsi="宋体"/>
                <w:color w:val="000000"/>
                <w:rPrChange w:id="2550" w:author="DELL" w:date="2020-07-30T14:56:00Z">
                  <w:rPr>
                    <w:ins w:id="2551" w:author="DELL" w:date="2020-07-30T14:44:00Z"/>
                    <w:color w:val="000000"/>
                  </w:rPr>
                </w:rPrChange>
              </w:rPr>
            </w:pPr>
            <w:ins w:id="2552" w:author="DELL" w:date="2020-07-30T14:44:00Z">
              <w:r w:rsidRPr="0065358C">
                <w:rPr>
                  <w:rFonts w:ascii="宋体" w:eastAsia="宋体" w:hAnsi="宋体"/>
                  <w:color w:val="000000"/>
                  <w:rPrChange w:id="2553" w:author="DELL" w:date="2020-07-30T14:56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6719" w:type="dxa"/>
            <w:tcPrChange w:id="2554" w:author="DELL" w:date="2020-07-30T14:44:00Z">
              <w:tcPr>
                <w:tcW w:w="6719" w:type="dxa"/>
              </w:tcPr>
            </w:tcPrChange>
          </w:tcPr>
          <w:p w14:paraId="4075EB69" w14:textId="77777777" w:rsidR="00770B04" w:rsidRPr="0065358C" w:rsidRDefault="00770B04" w:rsidP="003A27CA">
            <w:pPr>
              <w:jc w:val="center"/>
              <w:rPr>
                <w:ins w:id="2555" w:author="DELL" w:date="2020-07-30T14:44:00Z"/>
                <w:rFonts w:ascii="宋体" w:eastAsia="宋体" w:hAnsi="宋体"/>
                <w:kern w:val="0"/>
                <w:lang w:val="zh-CN"/>
                <w:rPrChange w:id="2556" w:author="DELL" w:date="2020-07-30T14:56:00Z">
                  <w:rPr>
                    <w:ins w:id="2557" w:author="DELL" w:date="2020-07-30T14:44:00Z"/>
                    <w:kern w:val="0"/>
                    <w:lang w:val="zh-CN"/>
                  </w:rPr>
                </w:rPrChange>
              </w:rPr>
            </w:pPr>
            <w:ins w:id="2558" w:author="DELL" w:date="2020-07-30T14:44:00Z">
              <w:r w:rsidRPr="0065358C">
                <w:rPr>
                  <w:rFonts w:ascii="宋体" w:eastAsia="宋体" w:hAnsi="宋体" w:hint="eastAsia"/>
                  <w:kern w:val="0"/>
                  <w:lang w:val="zh-CN"/>
                  <w:rPrChange w:id="2559" w:author="DELL" w:date="2020-07-30T14:56:00Z">
                    <w:rPr>
                      <w:rFonts w:hint="eastAsia"/>
                      <w:kern w:val="0"/>
                      <w:lang w:val="zh-CN"/>
                    </w:rPr>
                  </w:rPrChange>
                </w:rPr>
                <w:t>女</w:t>
              </w:r>
            </w:ins>
          </w:p>
        </w:tc>
      </w:tr>
    </w:tbl>
    <w:p w14:paraId="7A8C29F6" w14:textId="54197AE4" w:rsidR="00401022" w:rsidRPr="0065358C" w:rsidRDefault="00D44D74">
      <w:pPr>
        <w:rPr>
          <w:ins w:id="2560" w:author="DELL" w:date="2020-07-30T14:47:00Z"/>
          <w:rFonts w:ascii="宋体" w:eastAsia="宋体" w:hAnsi="宋体"/>
        </w:rPr>
      </w:pPr>
      <w:bookmarkStart w:id="2561" w:name="证书请求说明"/>
      <w:ins w:id="2562" w:author="DELL" w:date="2020-07-30T14:47:00Z">
        <w:r w:rsidRPr="0065358C">
          <w:rPr>
            <w:rFonts w:ascii="宋体" w:eastAsia="宋体" w:hAnsi="宋体"/>
          </w:rPr>
          <w:t>证书请求说明</w:t>
        </w:r>
      </w:ins>
    </w:p>
    <w:bookmarkEnd w:id="2561"/>
    <w:p w14:paraId="3DE62942" w14:textId="77777777" w:rsidR="00D44D74" w:rsidRPr="0065358C" w:rsidRDefault="00D44D74" w:rsidP="00D44D74">
      <w:pPr>
        <w:pStyle w:val="ad"/>
        <w:rPr>
          <w:ins w:id="2563" w:author="DELL" w:date="2020-07-30T14:47:00Z"/>
          <w:rFonts w:ascii="宋体" w:hAnsi="宋体"/>
          <w:rPrChange w:id="2564" w:author="DELL" w:date="2020-07-30T14:56:00Z">
            <w:rPr>
              <w:ins w:id="2565" w:author="DELL" w:date="2020-07-30T14:47:00Z"/>
            </w:rPr>
          </w:rPrChange>
        </w:rPr>
      </w:pPr>
      <w:ins w:id="2566" w:author="DELL" w:date="2020-07-30T14:47:00Z">
        <w:r w:rsidRPr="0065358C">
          <w:rPr>
            <w:rFonts w:ascii="宋体" w:hAnsi="宋体" w:hint="eastAsia"/>
            <w:rPrChange w:id="2567" w:author="DELL" w:date="2020-07-30T14:56:00Z">
              <w:rPr>
                <w:rFonts w:hint="eastAsia"/>
              </w:rPr>
            </w:rPrChange>
          </w:rPr>
          <w:t>接口调用者在产生证书请求</w:t>
        </w:r>
        <w:r w:rsidRPr="0065358C">
          <w:rPr>
            <w:rFonts w:ascii="宋体" w:hAnsi="宋体"/>
            <w:rPrChange w:id="2568" w:author="DELL" w:date="2020-07-30T14:56:00Z">
              <w:rPr/>
            </w:rPrChange>
          </w:rPr>
          <w:t>p10</w:t>
        </w:r>
        <w:r w:rsidRPr="0065358C">
          <w:rPr>
            <w:rFonts w:ascii="宋体" w:hAnsi="宋体" w:hint="eastAsia"/>
            <w:rPrChange w:id="2569" w:author="DELL" w:date="2020-07-30T14:56:00Z">
              <w:rPr>
                <w:rFonts w:hint="eastAsia"/>
              </w:rPr>
            </w:rPrChange>
          </w:rPr>
          <w:t>的时候，需要满足如下要求：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1"/>
        <w:gridCol w:w="2841"/>
        <w:gridCol w:w="2684"/>
      </w:tblGrid>
      <w:tr w:rsidR="00D44D74" w:rsidRPr="0065358C" w14:paraId="72AD8890" w14:textId="77777777" w:rsidTr="003A27CA">
        <w:trPr>
          <w:ins w:id="2570" w:author="DELL" w:date="2020-07-30T14:48:00Z"/>
        </w:trPr>
        <w:tc>
          <w:tcPr>
            <w:tcW w:w="3095" w:type="dxa"/>
            <w:shd w:val="clear" w:color="auto" w:fill="D5DCE4" w:themeFill="text2" w:themeFillTint="33"/>
            <w:vAlign w:val="center"/>
          </w:tcPr>
          <w:p w14:paraId="16FE375F" w14:textId="77777777" w:rsidR="00D44D74" w:rsidRPr="0065358C" w:rsidRDefault="00D44D74" w:rsidP="003A27CA">
            <w:pPr>
              <w:pStyle w:val="ad"/>
              <w:ind w:firstLine="0"/>
              <w:jc w:val="center"/>
              <w:rPr>
                <w:ins w:id="2571" w:author="DELL" w:date="2020-07-30T14:48:00Z"/>
                <w:rFonts w:ascii="宋体" w:hAnsi="宋体"/>
                <w:rPrChange w:id="2572" w:author="DELL" w:date="2020-07-30T14:56:00Z">
                  <w:rPr>
                    <w:ins w:id="2573" w:author="DELL" w:date="2020-07-30T14:48:00Z"/>
                  </w:rPr>
                </w:rPrChange>
              </w:rPr>
            </w:pPr>
            <w:ins w:id="2574" w:author="DELL" w:date="2020-07-30T14:48:00Z">
              <w:r w:rsidRPr="0065358C">
                <w:rPr>
                  <w:rFonts w:ascii="宋体" w:hAnsi="宋体" w:hint="eastAsia"/>
                  <w:rPrChange w:id="2575" w:author="DELL" w:date="2020-07-30T14:56:00Z">
                    <w:rPr>
                      <w:rFonts w:hint="eastAsia"/>
                    </w:rPr>
                  </w:rPrChange>
                </w:rPr>
                <w:t>接入的系统</w:t>
              </w:r>
            </w:ins>
          </w:p>
        </w:tc>
        <w:tc>
          <w:tcPr>
            <w:tcW w:w="3095" w:type="dxa"/>
            <w:shd w:val="clear" w:color="auto" w:fill="D5DCE4" w:themeFill="text2" w:themeFillTint="33"/>
            <w:vAlign w:val="center"/>
          </w:tcPr>
          <w:p w14:paraId="319EE837" w14:textId="77777777" w:rsidR="00D44D74" w:rsidRPr="0065358C" w:rsidRDefault="00D44D74" w:rsidP="003A27CA">
            <w:pPr>
              <w:pStyle w:val="ad"/>
              <w:ind w:firstLine="0"/>
              <w:jc w:val="center"/>
              <w:rPr>
                <w:ins w:id="2576" w:author="DELL" w:date="2020-07-30T14:48:00Z"/>
                <w:rFonts w:ascii="宋体" w:hAnsi="宋体"/>
                <w:rPrChange w:id="2577" w:author="DELL" w:date="2020-07-30T14:56:00Z">
                  <w:rPr>
                    <w:ins w:id="2578" w:author="DELL" w:date="2020-07-30T14:48:00Z"/>
                  </w:rPr>
                </w:rPrChange>
              </w:rPr>
            </w:pPr>
            <w:ins w:id="2579" w:author="DELL" w:date="2020-07-30T14:48:00Z">
              <w:r w:rsidRPr="0065358C">
                <w:rPr>
                  <w:rFonts w:ascii="宋体" w:hAnsi="宋体" w:hint="eastAsia"/>
                  <w:rPrChange w:id="2580" w:author="DELL" w:date="2020-07-30T14:56:00Z">
                    <w:rPr>
                      <w:rFonts w:hint="eastAsia"/>
                    </w:rPr>
                  </w:rPrChange>
                </w:rPr>
                <w:t>证书算法</w:t>
              </w:r>
            </w:ins>
          </w:p>
        </w:tc>
        <w:tc>
          <w:tcPr>
            <w:tcW w:w="3096" w:type="dxa"/>
            <w:shd w:val="clear" w:color="auto" w:fill="D5DCE4" w:themeFill="text2" w:themeFillTint="33"/>
            <w:vAlign w:val="center"/>
          </w:tcPr>
          <w:p w14:paraId="383F625E" w14:textId="77777777" w:rsidR="00D44D74" w:rsidRPr="0065358C" w:rsidRDefault="00D44D74" w:rsidP="003A27CA">
            <w:pPr>
              <w:pStyle w:val="ad"/>
              <w:ind w:firstLine="0"/>
              <w:jc w:val="center"/>
              <w:rPr>
                <w:ins w:id="2581" w:author="DELL" w:date="2020-07-30T14:48:00Z"/>
                <w:rFonts w:ascii="宋体" w:hAnsi="宋体"/>
                <w:rPrChange w:id="2582" w:author="DELL" w:date="2020-07-30T14:56:00Z">
                  <w:rPr>
                    <w:ins w:id="2583" w:author="DELL" w:date="2020-07-30T14:48:00Z"/>
                  </w:rPr>
                </w:rPrChange>
              </w:rPr>
            </w:pPr>
            <w:ins w:id="2584" w:author="DELL" w:date="2020-07-30T14:48:00Z">
              <w:r w:rsidRPr="0065358C">
                <w:rPr>
                  <w:rFonts w:ascii="宋体" w:hAnsi="宋体" w:hint="eastAsia"/>
                  <w:rPrChange w:id="2585" w:author="DELL" w:date="2020-07-30T14:56:00Z">
                    <w:rPr>
                      <w:rFonts w:hint="eastAsia"/>
                    </w:rPr>
                  </w:rPrChange>
                </w:rPr>
                <w:t>密钥对位数</w:t>
              </w:r>
            </w:ins>
          </w:p>
        </w:tc>
      </w:tr>
      <w:tr w:rsidR="00D44D74" w:rsidRPr="0065358C" w14:paraId="78FD2F20" w14:textId="77777777" w:rsidTr="003A27CA">
        <w:trPr>
          <w:ins w:id="2586" w:author="DELL" w:date="2020-07-30T14:48:00Z"/>
        </w:trPr>
        <w:tc>
          <w:tcPr>
            <w:tcW w:w="3095" w:type="dxa"/>
            <w:vAlign w:val="center"/>
          </w:tcPr>
          <w:p w14:paraId="065CE30B" w14:textId="77777777" w:rsidR="00D44D74" w:rsidRPr="0065358C" w:rsidRDefault="00D44D74" w:rsidP="003A27CA">
            <w:pPr>
              <w:pStyle w:val="ad"/>
              <w:ind w:firstLine="0"/>
              <w:jc w:val="center"/>
              <w:rPr>
                <w:ins w:id="2587" w:author="DELL" w:date="2020-07-30T14:48:00Z"/>
                <w:rFonts w:ascii="宋体" w:hAnsi="宋体"/>
                <w:rPrChange w:id="2588" w:author="DELL" w:date="2020-07-30T14:56:00Z">
                  <w:rPr>
                    <w:ins w:id="2589" w:author="DELL" w:date="2020-07-30T14:48:00Z"/>
                  </w:rPr>
                </w:rPrChange>
              </w:rPr>
            </w:pPr>
            <w:ins w:id="2590" w:author="DELL" w:date="2020-07-30T14:48:00Z">
              <w:r w:rsidRPr="0065358C">
                <w:rPr>
                  <w:rFonts w:ascii="宋体" w:hAnsi="宋体"/>
                  <w:rPrChange w:id="2591" w:author="DELL" w:date="2020-07-30T14:56:00Z">
                    <w:rPr/>
                  </w:rPrChange>
                </w:rPr>
                <w:t>NETCA2006</w:t>
              </w:r>
            </w:ins>
          </w:p>
        </w:tc>
        <w:tc>
          <w:tcPr>
            <w:tcW w:w="3095" w:type="dxa"/>
            <w:vAlign w:val="center"/>
          </w:tcPr>
          <w:p w14:paraId="347ED1AC" w14:textId="77777777" w:rsidR="00D44D74" w:rsidRPr="0065358C" w:rsidRDefault="00D44D74" w:rsidP="003A27CA">
            <w:pPr>
              <w:pStyle w:val="ad"/>
              <w:ind w:firstLine="0"/>
              <w:jc w:val="center"/>
              <w:rPr>
                <w:ins w:id="2592" w:author="DELL" w:date="2020-07-30T14:48:00Z"/>
                <w:rFonts w:ascii="宋体" w:hAnsi="宋体"/>
                <w:rPrChange w:id="2593" w:author="DELL" w:date="2020-07-30T14:56:00Z">
                  <w:rPr>
                    <w:ins w:id="2594" w:author="DELL" w:date="2020-07-30T14:48:00Z"/>
                  </w:rPr>
                </w:rPrChange>
              </w:rPr>
            </w:pPr>
            <w:ins w:id="2595" w:author="DELL" w:date="2020-07-30T14:48:00Z">
              <w:r w:rsidRPr="0065358C">
                <w:rPr>
                  <w:rFonts w:ascii="宋体" w:hAnsi="宋体"/>
                  <w:rPrChange w:id="2596" w:author="DELL" w:date="2020-07-30T14:56:00Z">
                    <w:rPr/>
                  </w:rPrChange>
                </w:rPr>
                <w:t>SHA1WITHRSA</w:t>
              </w:r>
            </w:ins>
          </w:p>
        </w:tc>
        <w:tc>
          <w:tcPr>
            <w:tcW w:w="3096" w:type="dxa"/>
            <w:vAlign w:val="center"/>
          </w:tcPr>
          <w:p w14:paraId="003E8190" w14:textId="77777777" w:rsidR="00D44D74" w:rsidRPr="0065358C" w:rsidRDefault="00D44D74" w:rsidP="003A27CA">
            <w:pPr>
              <w:pStyle w:val="ad"/>
              <w:ind w:firstLine="0"/>
              <w:jc w:val="center"/>
              <w:rPr>
                <w:ins w:id="2597" w:author="DELL" w:date="2020-07-30T14:48:00Z"/>
                <w:rFonts w:ascii="宋体" w:hAnsi="宋体"/>
                <w:rPrChange w:id="2598" w:author="DELL" w:date="2020-07-30T14:56:00Z">
                  <w:rPr>
                    <w:ins w:id="2599" w:author="DELL" w:date="2020-07-30T14:48:00Z"/>
                  </w:rPr>
                </w:rPrChange>
              </w:rPr>
            </w:pPr>
            <w:ins w:id="2600" w:author="DELL" w:date="2020-07-30T14:48:00Z">
              <w:r w:rsidRPr="0065358C">
                <w:rPr>
                  <w:rFonts w:ascii="宋体" w:hAnsi="宋体"/>
                  <w:rPrChange w:id="2601" w:author="DELL" w:date="2020-07-30T14:56:00Z">
                    <w:rPr/>
                  </w:rPrChange>
                </w:rPr>
                <w:t>1024</w:t>
              </w:r>
              <w:r w:rsidRPr="0065358C">
                <w:rPr>
                  <w:rFonts w:ascii="宋体" w:hAnsi="宋体" w:hint="eastAsia"/>
                  <w:rPrChange w:id="2602" w:author="DELL" w:date="2020-07-30T14:56:00Z">
                    <w:rPr>
                      <w:rFonts w:hint="eastAsia"/>
                    </w:rPr>
                  </w:rPrChange>
                </w:rPr>
                <w:t>或</w:t>
              </w:r>
              <w:r w:rsidRPr="0065358C">
                <w:rPr>
                  <w:rFonts w:ascii="宋体" w:hAnsi="宋体"/>
                  <w:rPrChange w:id="2603" w:author="DELL" w:date="2020-07-30T14:56:00Z">
                    <w:rPr/>
                  </w:rPrChange>
                </w:rPr>
                <w:t>2048</w:t>
              </w:r>
              <w:r w:rsidRPr="0065358C">
                <w:rPr>
                  <w:rFonts w:ascii="宋体" w:hAnsi="宋体" w:hint="eastAsia"/>
                  <w:rPrChange w:id="2604" w:author="DELL" w:date="2020-07-30T14:56:00Z">
                    <w:rPr>
                      <w:rFonts w:hint="eastAsia"/>
                    </w:rPr>
                  </w:rPrChange>
                </w:rPr>
                <w:t>位</w:t>
              </w:r>
            </w:ins>
          </w:p>
        </w:tc>
      </w:tr>
      <w:tr w:rsidR="00D44D74" w:rsidRPr="0065358C" w14:paraId="7690218A" w14:textId="77777777" w:rsidTr="003A27CA">
        <w:trPr>
          <w:ins w:id="2605" w:author="DELL" w:date="2020-07-30T14:48:00Z"/>
        </w:trPr>
        <w:tc>
          <w:tcPr>
            <w:tcW w:w="3095" w:type="dxa"/>
            <w:vMerge w:val="restart"/>
            <w:vAlign w:val="center"/>
          </w:tcPr>
          <w:p w14:paraId="2405D936" w14:textId="77777777" w:rsidR="00D44D74" w:rsidRPr="0065358C" w:rsidRDefault="00D44D74" w:rsidP="003A27CA">
            <w:pPr>
              <w:pStyle w:val="ad"/>
              <w:ind w:firstLine="0"/>
              <w:jc w:val="center"/>
              <w:rPr>
                <w:ins w:id="2606" w:author="DELL" w:date="2020-07-30T14:48:00Z"/>
                <w:rFonts w:ascii="宋体" w:hAnsi="宋体"/>
                <w:rPrChange w:id="2607" w:author="DELL" w:date="2020-07-30T14:56:00Z">
                  <w:rPr>
                    <w:ins w:id="2608" w:author="DELL" w:date="2020-07-30T14:48:00Z"/>
                  </w:rPr>
                </w:rPrChange>
              </w:rPr>
            </w:pPr>
            <w:ins w:id="2609" w:author="DELL" w:date="2020-07-30T14:48:00Z">
              <w:r w:rsidRPr="0065358C">
                <w:rPr>
                  <w:rFonts w:ascii="宋体" w:hAnsi="宋体"/>
                  <w:rPrChange w:id="2610" w:author="DELL" w:date="2020-07-30T14:56:00Z">
                    <w:rPr/>
                  </w:rPrChange>
                </w:rPr>
                <w:t>NETCA2012</w:t>
              </w:r>
            </w:ins>
          </w:p>
        </w:tc>
        <w:tc>
          <w:tcPr>
            <w:tcW w:w="3095" w:type="dxa"/>
            <w:vAlign w:val="center"/>
          </w:tcPr>
          <w:p w14:paraId="0F6AB4C7" w14:textId="77777777" w:rsidR="00D44D74" w:rsidRPr="0065358C" w:rsidRDefault="00D44D74" w:rsidP="003A27CA">
            <w:pPr>
              <w:pStyle w:val="ad"/>
              <w:ind w:firstLine="0"/>
              <w:jc w:val="center"/>
              <w:rPr>
                <w:ins w:id="2611" w:author="DELL" w:date="2020-07-30T14:48:00Z"/>
                <w:rFonts w:ascii="宋体" w:hAnsi="宋体"/>
                <w:rPrChange w:id="2612" w:author="DELL" w:date="2020-07-30T14:56:00Z">
                  <w:rPr>
                    <w:ins w:id="2613" w:author="DELL" w:date="2020-07-30T14:48:00Z"/>
                  </w:rPr>
                </w:rPrChange>
              </w:rPr>
            </w:pPr>
            <w:ins w:id="2614" w:author="DELL" w:date="2020-07-30T14:48:00Z">
              <w:r w:rsidRPr="0065358C">
                <w:rPr>
                  <w:rFonts w:ascii="宋体" w:hAnsi="宋体"/>
                  <w:rPrChange w:id="2615" w:author="DELL" w:date="2020-07-30T14:56:00Z">
                    <w:rPr/>
                  </w:rPrChange>
                </w:rPr>
                <w:t>SHA1WITHRSA</w:t>
              </w:r>
            </w:ins>
          </w:p>
        </w:tc>
        <w:tc>
          <w:tcPr>
            <w:tcW w:w="3096" w:type="dxa"/>
            <w:vAlign w:val="center"/>
          </w:tcPr>
          <w:p w14:paraId="0BA5E6B3" w14:textId="77777777" w:rsidR="00D44D74" w:rsidRPr="0065358C" w:rsidRDefault="00D44D74" w:rsidP="003A27CA">
            <w:pPr>
              <w:pStyle w:val="ad"/>
              <w:ind w:firstLine="0"/>
              <w:jc w:val="center"/>
              <w:rPr>
                <w:ins w:id="2616" w:author="DELL" w:date="2020-07-30T14:48:00Z"/>
                <w:rFonts w:ascii="宋体" w:hAnsi="宋体"/>
                <w:rPrChange w:id="2617" w:author="DELL" w:date="2020-07-30T14:56:00Z">
                  <w:rPr>
                    <w:ins w:id="2618" w:author="DELL" w:date="2020-07-30T14:48:00Z"/>
                  </w:rPr>
                </w:rPrChange>
              </w:rPr>
            </w:pPr>
            <w:ins w:id="2619" w:author="DELL" w:date="2020-07-30T14:48:00Z">
              <w:r w:rsidRPr="0065358C">
                <w:rPr>
                  <w:rFonts w:ascii="宋体" w:hAnsi="宋体"/>
                  <w:rPrChange w:id="2620" w:author="DELL" w:date="2020-07-30T14:56:00Z">
                    <w:rPr/>
                  </w:rPrChange>
                </w:rPr>
                <w:t>1024</w:t>
              </w:r>
              <w:r w:rsidRPr="0065358C">
                <w:rPr>
                  <w:rFonts w:ascii="宋体" w:hAnsi="宋体" w:hint="eastAsia"/>
                  <w:rPrChange w:id="2621" w:author="DELL" w:date="2020-07-30T14:56:00Z">
                    <w:rPr>
                      <w:rFonts w:hint="eastAsia"/>
                    </w:rPr>
                  </w:rPrChange>
                </w:rPr>
                <w:t>或</w:t>
              </w:r>
              <w:r w:rsidRPr="0065358C">
                <w:rPr>
                  <w:rFonts w:ascii="宋体" w:hAnsi="宋体"/>
                  <w:rPrChange w:id="2622" w:author="DELL" w:date="2020-07-30T14:56:00Z">
                    <w:rPr/>
                  </w:rPrChange>
                </w:rPr>
                <w:t>2048</w:t>
              </w:r>
              <w:r w:rsidRPr="0065358C">
                <w:rPr>
                  <w:rFonts w:ascii="宋体" w:hAnsi="宋体" w:hint="eastAsia"/>
                  <w:rPrChange w:id="2623" w:author="DELL" w:date="2020-07-30T14:56:00Z">
                    <w:rPr>
                      <w:rFonts w:hint="eastAsia"/>
                    </w:rPr>
                  </w:rPrChange>
                </w:rPr>
                <w:t>位</w:t>
              </w:r>
            </w:ins>
          </w:p>
        </w:tc>
      </w:tr>
      <w:tr w:rsidR="00D44D74" w:rsidRPr="0065358C" w14:paraId="4E275538" w14:textId="77777777" w:rsidTr="003A27CA">
        <w:trPr>
          <w:ins w:id="2624" w:author="DELL" w:date="2020-07-30T14:48:00Z"/>
        </w:trPr>
        <w:tc>
          <w:tcPr>
            <w:tcW w:w="3095" w:type="dxa"/>
            <w:vMerge/>
            <w:vAlign w:val="center"/>
          </w:tcPr>
          <w:p w14:paraId="12639409" w14:textId="77777777" w:rsidR="00D44D74" w:rsidRPr="0065358C" w:rsidRDefault="00D44D74" w:rsidP="003A27CA">
            <w:pPr>
              <w:pStyle w:val="ad"/>
              <w:ind w:firstLine="0"/>
              <w:jc w:val="center"/>
              <w:rPr>
                <w:ins w:id="2625" w:author="DELL" w:date="2020-07-30T14:48:00Z"/>
                <w:rFonts w:ascii="宋体" w:hAnsi="宋体"/>
                <w:rPrChange w:id="2626" w:author="DELL" w:date="2020-07-30T14:56:00Z">
                  <w:rPr>
                    <w:ins w:id="2627" w:author="DELL" w:date="2020-07-30T14:48:00Z"/>
                  </w:rPr>
                </w:rPrChange>
              </w:rPr>
            </w:pPr>
          </w:p>
        </w:tc>
        <w:tc>
          <w:tcPr>
            <w:tcW w:w="3095" w:type="dxa"/>
            <w:vAlign w:val="center"/>
          </w:tcPr>
          <w:p w14:paraId="1132DC23" w14:textId="77777777" w:rsidR="00D44D74" w:rsidRPr="0065358C" w:rsidRDefault="00D44D74" w:rsidP="003A27CA">
            <w:pPr>
              <w:pStyle w:val="ad"/>
              <w:ind w:firstLine="0"/>
              <w:jc w:val="center"/>
              <w:rPr>
                <w:ins w:id="2628" w:author="DELL" w:date="2020-07-30T14:48:00Z"/>
                <w:rFonts w:ascii="宋体" w:hAnsi="宋体"/>
                <w:rPrChange w:id="2629" w:author="DELL" w:date="2020-07-30T14:56:00Z">
                  <w:rPr>
                    <w:ins w:id="2630" w:author="DELL" w:date="2020-07-30T14:48:00Z"/>
                  </w:rPr>
                </w:rPrChange>
              </w:rPr>
            </w:pPr>
            <w:ins w:id="2631" w:author="DELL" w:date="2020-07-30T14:48:00Z">
              <w:r w:rsidRPr="0065358C">
                <w:rPr>
                  <w:rFonts w:ascii="宋体" w:hAnsi="宋体"/>
                  <w:rPrChange w:id="2632" w:author="DELL" w:date="2020-07-30T14:56:00Z">
                    <w:rPr/>
                  </w:rPrChange>
                </w:rPr>
                <w:t>SHA256WITHRSA</w:t>
              </w:r>
            </w:ins>
          </w:p>
        </w:tc>
        <w:tc>
          <w:tcPr>
            <w:tcW w:w="3096" w:type="dxa"/>
            <w:vAlign w:val="center"/>
          </w:tcPr>
          <w:p w14:paraId="6733ED66" w14:textId="77777777" w:rsidR="00D44D74" w:rsidRPr="0065358C" w:rsidRDefault="00D44D74" w:rsidP="003A27CA">
            <w:pPr>
              <w:pStyle w:val="ad"/>
              <w:ind w:firstLine="0"/>
              <w:jc w:val="center"/>
              <w:rPr>
                <w:ins w:id="2633" w:author="DELL" w:date="2020-07-30T14:48:00Z"/>
                <w:rFonts w:ascii="宋体" w:hAnsi="宋体"/>
                <w:rPrChange w:id="2634" w:author="DELL" w:date="2020-07-30T14:56:00Z">
                  <w:rPr>
                    <w:ins w:id="2635" w:author="DELL" w:date="2020-07-30T14:48:00Z"/>
                  </w:rPr>
                </w:rPrChange>
              </w:rPr>
            </w:pPr>
            <w:ins w:id="2636" w:author="DELL" w:date="2020-07-30T14:48:00Z">
              <w:r w:rsidRPr="0065358C">
                <w:rPr>
                  <w:rFonts w:ascii="宋体" w:hAnsi="宋体"/>
                  <w:rPrChange w:id="2637" w:author="DELL" w:date="2020-07-30T14:56:00Z">
                    <w:rPr/>
                  </w:rPrChange>
                </w:rPr>
                <w:t>1024</w:t>
              </w:r>
              <w:r w:rsidRPr="0065358C">
                <w:rPr>
                  <w:rFonts w:ascii="宋体" w:hAnsi="宋体" w:hint="eastAsia"/>
                  <w:rPrChange w:id="2638" w:author="DELL" w:date="2020-07-30T14:56:00Z">
                    <w:rPr>
                      <w:rFonts w:hint="eastAsia"/>
                    </w:rPr>
                  </w:rPrChange>
                </w:rPr>
                <w:t>或</w:t>
              </w:r>
              <w:r w:rsidRPr="0065358C">
                <w:rPr>
                  <w:rFonts w:ascii="宋体" w:hAnsi="宋体"/>
                  <w:rPrChange w:id="2639" w:author="DELL" w:date="2020-07-30T14:56:00Z">
                    <w:rPr/>
                  </w:rPrChange>
                </w:rPr>
                <w:t>2048</w:t>
              </w:r>
              <w:r w:rsidRPr="0065358C">
                <w:rPr>
                  <w:rFonts w:ascii="宋体" w:hAnsi="宋体" w:hint="eastAsia"/>
                  <w:rPrChange w:id="2640" w:author="DELL" w:date="2020-07-30T14:56:00Z">
                    <w:rPr>
                      <w:rFonts w:hint="eastAsia"/>
                    </w:rPr>
                  </w:rPrChange>
                </w:rPr>
                <w:t>位</w:t>
              </w:r>
            </w:ins>
          </w:p>
        </w:tc>
      </w:tr>
      <w:tr w:rsidR="00D44D74" w:rsidRPr="0065358C" w14:paraId="5EF1B286" w14:textId="77777777" w:rsidTr="003A27CA">
        <w:trPr>
          <w:ins w:id="2641" w:author="DELL" w:date="2020-07-30T14:48:00Z"/>
        </w:trPr>
        <w:tc>
          <w:tcPr>
            <w:tcW w:w="3095" w:type="dxa"/>
            <w:vMerge/>
            <w:vAlign w:val="center"/>
          </w:tcPr>
          <w:p w14:paraId="55FD2626" w14:textId="77777777" w:rsidR="00D44D74" w:rsidRPr="0065358C" w:rsidRDefault="00D44D74" w:rsidP="003A27CA">
            <w:pPr>
              <w:pStyle w:val="ad"/>
              <w:ind w:firstLine="0"/>
              <w:jc w:val="center"/>
              <w:rPr>
                <w:ins w:id="2642" w:author="DELL" w:date="2020-07-30T14:48:00Z"/>
                <w:rFonts w:ascii="宋体" w:hAnsi="宋体"/>
                <w:rPrChange w:id="2643" w:author="DELL" w:date="2020-07-30T14:56:00Z">
                  <w:rPr>
                    <w:ins w:id="2644" w:author="DELL" w:date="2020-07-30T14:48:00Z"/>
                  </w:rPr>
                </w:rPrChange>
              </w:rPr>
            </w:pPr>
          </w:p>
        </w:tc>
        <w:tc>
          <w:tcPr>
            <w:tcW w:w="3095" w:type="dxa"/>
            <w:vAlign w:val="center"/>
          </w:tcPr>
          <w:p w14:paraId="6BAD73B7" w14:textId="77777777" w:rsidR="00D44D74" w:rsidRPr="0065358C" w:rsidRDefault="00D44D74" w:rsidP="003A27CA">
            <w:pPr>
              <w:pStyle w:val="ad"/>
              <w:ind w:firstLine="0"/>
              <w:jc w:val="center"/>
              <w:rPr>
                <w:ins w:id="2645" w:author="DELL" w:date="2020-07-30T14:48:00Z"/>
                <w:rFonts w:ascii="宋体" w:hAnsi="宋体"/>
                <w:rPrChange w:id="2646" w:author="DELL" w:date="2020-07-30T14:56:00Z">
                  <w:rPr>
                    <w:ins w:id="2647" w:author="DELL" w:date="2020-07-30T14:48:00Z"/>
                  </w:rPr>
                </w:rPrChange>
              </w:rPr>
            </w:pPr>
            <w:ins w:id="2648" w:author="DELL" w:date="2020-07-30T14:48:00Z">
              <w:r w:rsidRPr="0065358C">
                <w:rPr>
                  <w:rFonts w:ascii="宋体" w:hAnsi="宋体"/>
                  <w:rPrChange w:id="2649" w:author="DELL" w:date="2020-07-30T14:56:00Z">
                    <w:rPr/>
                  </w:rPrChange>
                </w:rPr>
                <w:t>SM3WITHSM2</w:t>
              </w:r>
            </w:ins>
          </w:p>
        </w:tc>
        <w:tc>
          <w:tcPr>
            <w:tcW w:w="3096" w:type="dxa"/>
            <w:vAlign w:val="center"/>
          </w:tcPr>
          <w:p w14:paraId="783D339B" w14:textId="77777777" w:rsidR="00D44D74" w:rsidRPr="0065358C" w:rsidRDefault="00D44D74" w:rsidP="003A27CA">
            <w:pPr>
              <w:pStyle w:val="ad"/>
              <w:ind w:firstLine="0"/>
              <w:jc w:val="center"/>
              <w:rPr>
                <w:ins w:id="2650" w:author="DELL" w:date="2020-07-30T14:48:00Z"/>
                <w:rFonts w:ascii="宋体" w:hAnsi="宋体"/>
                <w:rPrChange w:id="2651" w:author="DELL" w:date="2020-07-30T14:56:00Z">
                  <w:rPr>
                    <w:ins w:id="2652" w:author="DELL" w:date="2020-07-30T14:48:00Z"/>
                  </w:rPr>
                </w:rPrChange>
              </w:rPr>
            </w:pPr>
            <w:ins w:id="2653" w:author="DELL" w:date="2020-07-30T14:48:00Z">
              <w:r w:rsidRPr="0065358C">
                <w:rPr>
                  <w:rFonts w:ascii="宋体" w:hAnsi="宋体"/>
                  <w:rPrChange w:id="2654" w:author="DELL" w:date="2020-07-30T14:56:00Z">
                    <w:rPr/>
                  </w:rPrChange>
                </w:rPr>
                <w:t>256</w:t>
              </w:r>
              <w:r w:rsidRPr="0065358C">
                <w:rPr>
                  <w:rFonts w:ascii="宋体" w:hAnsi="宋体" w:hint="eastAsia"/>
                  <w:rPrChange w:id="2655" w:author="DELL" w:date="2020-07-30T14:56:00Z">
                    <w:rPr>
                      <w:rFonts w:hint="eastAsia"/>
                    </w:rPr>
                  </w:rPrChange>
                </w:rPr>
                <w:t>位</w:t>
              </w:r>
            </w:ins>
          </w:p>
        </w:tc>
      </w:tr>
    </w:tbl>
    <w:p w14:paraId="708C66D9" w14:textId="77777777" w:rsidR="00D44D74" w:rsidRPr="0065358C" w:rsidRDefault="00D44D74">
      <w:pPr>
        <w:rPr>
          <w:ins w:id="2656" w:author="DELL" w:date="2020-07-30T14:37:00Z"/>
          <w:rFonts w:ascii="宋体" w:eastAsia="宋体" w:hAnsi="宋体"/>
        </w:rPr>
      </w:pPr>
    </w:p>
    <w:p w14:paraId="3C5DBF43" w14:textId="19276201" w:rsidR="00401022" w:rsidRPr="0065358C" w:rsidRDefault="00401022">
      <w:pPr>
        <w:rPr>
          <w:ins w:id="2657" w:author="DELL" w:date="2020-07-30T14:37:00Z"/>
          <w:rFonts w:ascii="宋体" w:eastAsia="宋体" w:hAnsi="宋体"/>
        </w:rPr>
      </w:pPr>
    </w:p>
    <w:p w14:paraId="7BBEE831" w14:textId="77777777" w:rsidR="00401022" w:rsidRPr="0065358C" w:rsidRDefault="00401022">
      <w:pPr>
        <w:rPr>
          <w:ins w:id="2658" w:author="DELL" w:date="2020-07-30T14:37:00Z"/>
          <w:rFonts w:ascii="宋体" w:eastAsia="宋体" w:hAnsi="宋体"/>
        </w:rPr>
      </w:pPr>
      <w:bookmarkStart w:id="2659" w:name="国家、省份、城市常量取值"/>
      <w:ins w:id="2660" w:author="DELL" w:date="2020-07-30T14:37:00Z">
        <w:r w:rsidRPr="0065358C">
          <w:rPr>
            <w:rFonts w:ascii="宋体" w:eastAsia="宋体" w:hAnsi="宋体"/>
          </w:rPr>
          <w:t>国家、省份、城市常量取值</w:t>
        </w:r>
      </w:ins>
    </w:p>
    <w:bookmarkEnd w:id="2659"/>
    <w:p w14:paraId="6259E5F9" w14:textId="77777777" w:rsidR="00401022" w:rsidRPr="0065358C" w:rsidRDefault="00401022" w:rsidP="00401022">
      <w:pPr>
        <w:pStyle w:val="ad"/>
        <w:ind w:firstLine="0"/>
        <w:rPr>
          <w:ins w:id="2661" w:author="DELL" w:date="2020-07-30T14:37:00Z"/>
          <w:rFonts w:ascii="宋体" w:hAnsi="宋体"/>
          <w:b/>
          <w:rPrChange w:id="2662" w:author="DELL" w:date="2020-07-30T14:56:00Z">
            <w:rPr>
              <w:ins w:id="2663" w:author="DELL" w:date="2020-07-30T14:37:00Z"/>
              <w:b/>
            </w:rPr>
          </w:rPrChange>
        </w:rPr>
      </w:pPr>
      <w:ins w:id="2664" w:author="DELL" w:date="2020-07-30T14:37:00Z">
        <w:r w:rsidRPr="0065358C">
          <w:rPr>
            <w:rFonts w:ascii="宋体" w:hAnsi="宋体" w:hint="eastAsia"/>
            <w:b/>
            <w:rPrChange w:id="2665" w:author="DELL" w:date="2020-07-30T14:56:00Z">
              <w:rPr>
                <w:rFonts w:hint="eastAsia"/>
                <w:b/>
              </w:rPr>
            </w:rPrChange>
          </w:rPr>
          <w:t>说明：</w:t>
        </w:r>
      </w:ins>
    </w:p>
    <w:p w14:paraId="2DD86DF4" w14:textId="77777777" w:rsidR="00401022" w:rsidRPr="0065358C" w:rsidRDefault="00401022" w:rsidP="00401022">
      <w:pPr>
        <w:pStyle w:val="ad"/>
        <w:ind w:firstLine="0"/>
        <w:rPr>
          <w:ins w:id="2666" w:author="DELL" w:date="2020-07-30T14:37:00Z"/>
          <w:rFonts w:ascii="宋体" w:hAnsi="宋体"/>
          <w:rPrChange w:id="2667" w:author="DELL" w:date="2020-07-30T14:56:00Z">
            <w:rPr>
              <w:ins w:id="2668" w:author="DELL" w:date="2020-07-30T14:37:00Z"/>
            </w:rPr>
          </w:rPrChange>
        </w:rPr>
      </w:pPr>
      <w:ins w:id="2669" w:author="DELL" w:date="2020-07-30T14:37:00Z">
        <w:r w:rsidRPr="0065358C">
          <w:rPr>
            <w:rFonts w:ascii="宋体" w:hAnsi="宋体"/>
            <w:rPrChange w:id="2670" w:author="DELL" w:date="2020-07-30T14:56:00Z">
              <w:rPr/>
            </w:rPrChange>
          </w:rPr>
          <w:tab/>
        </w:r>
        <w:r w:rsidRPr="0065358C">
          <w:rPr>
            <w:rFonts w:ascii="宋体" w:hAnsi="宋体" w:hint="eastAsia"/>
            <w:rPrChange w:id="2671" w:author="DELL" w:date="2020-07-30T14:56:00Z">
              <w:rPr>
                <w:rFonts w:hint="eastAsia"/>
              </w:rPr>
            </w:rPrChange>
          </w:rPr>
          <w:t>国家字段，取值为：</w:t>
        </w:r>
        <w:r w:rsidRPr="0065358C">
          <w:rPr>
            <w:rFonts w:ascii="宋体" w:hAnsi="宋体"/>
            <w:rPrChange w:id="2672" w:author="DELL" w:date="2020-07-30T14:56:00Z">
              <w:rPr/>
            </w:rPrChange>
          </w:rPr>
          <w:t xml:space="preserve">CN  </w:t>
        </w:r>
        <w:r w:rsidRPr="0065358C">
          <w:rPr>
            <w:rFonts w:ascii="宋体" w:hAnsi="宋体" w:hint="eastAsia"/>
            <w:rPrChange w:id="2673" w:author="DELL" w:date="2020-07-30T14:56:00Z">
              <w:rPr>
                <w:rFonts w:hint="eastAsia"/>
              </w:rPr>
            </w:rPrChange>
          </w:rPr>
          <w:t>，表示中国。暂不支持外国取值。</w:t>
        </w:r>
      </w:ins>
    </w:p>
    <w:p w14:paraId="62FF0414" w14:textId="77777777" w:rsidR="00401022" w:rsidRPr="0065358C" w:rsidRDefault="00401022" w:rsidP="00401022">
      <w:pPr>
        <w:pStyle w:val="ad"/>
        <w:rPr>
          <w:ins w:id="2674" w:author="DELL" w:date="2020-07-30T14:37:00Z"/>
          <w:rFonts w:ascii="宋体" w:hAnsi="宋体"/>
          <w:rPrChange w:id="2675" w:author="DELL" w:date="2020-07-30T14:56:00Z">
            <w:rPr>
              <w:ins w:id="2676" w:author="DELL" w:date="2020-07-30T14:37:00Z"/>
            </w:rPr>
          </w:rPrChange>
        </w:rPr>
      </w:pPr>
      <w:ins w:id="2677" w:author="DELL" w:date="2020-07-30T14:37:00Z">
        <w:r w:rsidRPr="0065358C">
          <w:rPr>
            <w:rFonts w:ascii="宋体" w:hAnsi="宋体" w:hint="eastAsia"/>
            <w:rPrChange w:id="2678" w:author="DELL" w:date="2020-07-30T14:56:00Z">
              <w:rPr>
                <w:rFonts w:hint="eastAsia"/>
              </w:rPr>
            </w:rPrChange>
          </w:rPr>
          <w:t>省份和城市的取值都使用</w:t>
        </w:r>
        <w:r w:rsidRPr="0065358C">
          <w:rPr>
            <w:rFonts w:ascii="宋体" w:hAnsi="宋体" w:hint="eastAsia"/>
            <w:i/>
            <w:u w:val="single"/>
            <w:rPrChange w:id="2679" w:author="DELL" w:date="2020-07-30T14:56:00Z">
              <w:rPr>
                <w:rFonts w:hint="eastAsia"/>
                <w:i/>
                <w:u w:val="single"/>
              </w:rPr>
            </w:rPrChange>
          </w:rPr>
          <w:t>拼音字符串</w:t>
        </w:r>
        <w:r w:rsidRPr="0065358C">
          <w:rPr>
            <w:rFonts w:ascii="宋体" w:hAnsi="宋体" w:hint="eastAsia"/>
            <w:rPrChange w:id="2680" w:author="DELL" w:date="2020-07-30T14:56:00Z">
              <w:rPr>
                <w:rFonts w:hint="eastAsia"/>
              </w:rPr>
            </w:rPrChange>
          </w:rPr>
          <w:t>，如：广东对应取值为：</w:t>
        </w:r>
        <w:r w:rsidRPr="0065358C">
          <w:rPr>
            <w:rFonts w:ascii="宋体" w:hAnsi="宋体"/>
            <w:rPrChange w:id="2681" w:author="DELL" w:date="2020-07-30T14:56:00Z">
              <w:rPr/>
            </w:rPrChange>
          </w:rPr>
          <w:t xml:space="preserve">Guangdong </w:t>
        </w:r>
        <w:r w:rsidRPr="0065358C">
          <w:rPr>
            <w:rFonts w:ascii="宋体" w:hAnsi="宋体" w:hint="eastAsia"/>
            <w:rPrChange w:id="2682" w:author="DELL" w:date="2020-07-30T14:56:00Z">
              <w:rPr>
                <w:rFonts w:hint="eastAsia"/>
              </w:rPr>
            </w:rPrChange>
          </w:rPr>
          <w:t>；此时城市的取值为广东下面划分的城市，如广州取值为：</w:t>
        </w:r>
        <w:r w:rsidRPr="0065358C">
          <w:rPr>
            <w:rFonts w:ascii="宋体" w:hAnsi="宋体"/>
            <w:rPrChange w:id="2683" w:author="DELL" w:date="2020-07-30T14:56:00Z">
              <w:rPr/>
            </w:rPrChange>
          </w:rPr>
          <w:t xml:space="preserve">Guangzhou </w:t>
        </w:r>
        <w:r w:rsidRPr="0065358C">
          <w:rPr>
            <w:rFonts w:ascii="宋体" w:hAnsi="宋体" w:hint="eastAsia"/>
            <w:rPrChange w:id="2684" w:author="DELL" w:date="2020-07-30T14:56:00Z">
              <w:rPr>
                <w:rFonts w:hint="eastAsia"/>
              </w:rPr>
            </w:rPrChange>
          </w:rPr>
          <w:t>。即，省份和城市是二级联动的关系。</w:t>
        </w:r>
      </w:ins>
    </w:p>
    <w:p w14:paraId="6C4C5652" w14:textId="77777777" w:rsidR="00401022" w:rsidRPr="0065358C" w:rsidRDefault="00401022" w:rsidP="00401022">
      <w:pPr>
        <w:pStyle w:val="ad"/>
        <w:ind w:firstLine="0"/>
        <w:rPr>
          <w:ins w:id="2685" w:author="DELL" w:date="2020-07-30T14:37:00Z"/>
          <w:rFonts w:ascii="宋体" w:hAnsi="宋体"/>
          <w:rPrChange w:id="2686" w:author="DELL" w:date="2020-07-30T14:56:00Z">
            <w:rPr>
              <w:ins w:id="2687" w:author="DELL" w:date="2020-07-30T14:37:00Z"/>
            </w:rPr>
          </w:rPrChange>
        </w:rPr>
      </w:pPr>
      <w:ins w:id="2688" w:author="DELL" w:date="2020-07-30T14:37:00Z">
        <w:r w:rsidRPr="0065358C">
          <w:rPr>
            <w:rFonts w:ascii="宋体" w:hAnsi="宋体"/>
            <w:rPrChange w:id="2689" w:author="DELL" w:date="2020-07-30T14:56:00Z">
              <w:rPr/>
            </w:rPrChange>
          </w:rPr>
          <w:tab/>
        </w:r>
        <w:r w:rsidRPr="0065358C">
          <w:rPr>
            <w:rFonts w:ascii="宋体" w:hAnsi="宋体" w:hint="eastAsia"/>
            <w:rPrChange w:id="2690" w:author="DELL" w:date="2020-07-30T14:56:00Z">
              <w:rPr>
                <w:rFonts w:hint="eastAsia"/>
              </w:rPr>
            </w:rPrChange>
          </w:rPr>
          <w:t>其联动的对应关系见如下两个</w:t>
        </w:r>
        <w:r w:rsidRPr="0065358C">
          <w:rPr>
            <w:rFonts w:ascii="宋体" w:hAnsi="宋体"/>
            <w:rPrChange w:id="2691" w:author="DELL" w:date="2020-07-30T14:56:00Z">
              <w:rPr/>
            </w:rPrChange>
          </w:rPr>
          <w:t>excel</w:t>
        </w:r>
        <w:r w:rsidRPr="0065358C">
          <w:rPr>
            <w:rFonts w:ascii="宋体" w:hAnsi="宋体" w:hint="eastAsia"/>
            <w:rPrChange w:id="2692" w:author="DELL" w:date="2020-07-30T14:56:00Z">
              <w:rPr>
                <w:rFonts w:hint="eastAsia"/>
              </w:rPr>
            </w:rPrChange>
          </w:rPr>
          <w:t>表。</w:t>
        </w:r>
      </w:ins>
    </w:p>
    <w:p w14:paraId="47986693" w14:textId="77777777" w:rsidR="00401022" w:rsidRPr="0065358C" w:rsidRDefault="00401022" w:rsidP="00401022">
      <w:pPr>
        <w:pStyle w:val="ad"/>
        <w:ind w:firstLine="0"/>
        <w:rPr>
          <w:ins w:id="2693" w:author="DELL" w:date="2020-07-30T14:37:00Z"/>
          <w:rFonts w:ascii="宋体" w:hAnsi="宋体"/>
          <w:rPrChange w:id="2694" w:author="DELL" w:date="2020-07-30T14:56:00Z">
            <w:rPr>
              <w:ins w:id="2695" w:author="DELL" w:date="2020-07-30T14:37:00Z"/>
            </w:rPr>
          </w:rPrChange>
        </w:rPr>
      </w:pPr>
    </w:p>
    <w:p w14:paraId="3CA3E6B3" w14:textId="77777777" w:rsidR="00401022" w:rsidRPr="0065358C" w:rsidRDefault="00401022" w:rsidP="00401022">
      <w:pPr>
        <w:pStyle w:val="ad"/>
        <w:ind w:firstLine="0"/>
        <w:rPr>
          <w:ins w:id="2696" w:author="DELL" w:date="2020-07-30T14:37:00Z"/>
          <w:rFonts w:ascii="宋体" w:hAnsi="宋体"/>
          <w:b/>
          <w:rPrChange w:id="2697" w:author="DELL" w:date="2020-07-30T14:56:00Z">
            <w:rPr>
              <w:ins w:id="2698" w:author="DELL" w:date="2020-07-30T14:37:00Z"/>
              <w:b/>
            </w:rPr>
          </w:rPrChange>
        </w:rPr>
      </w:pPr>
      <w:ins w:id="2699" w:author="DELL" w:date="2020-07-30T14:37:00Z">
        <w:r w:rsidRPr="0065358C">
          <w:rPr>
            <w:rFonts w:ascii="宋体" w:hAnsi="宋体"/>
            <w:b/>
            <w:rPrChange w:id="2700" w:author="DELL" w:date="2020-07-30T14:56:00Z">
              <w:rPr>
                <w:b/>
              </w:rPr>
            </w:rPrChange>
          </w:rPr>
          <w:t>1</w:t>
        </w:r>
        <w:r w:rsidRPr="0065358C">
          <w:rPr>
            <w:rFonts w:ascii="宋体" w:hAnsi="宋体" w:hint="eastAsia"/>
            <w:b/>
            <w:rPrChange w:id="2701" w:author="DELL" w:date="2020-07-30T14:56:00Z">
              <w:rPr>
                <w:rFonts w:hint="eastAsia"/>
                <w:b/>
              </w:rPr>
            </w:rPrChange>
          </w:rPr>
          <w:t>、省份常量取值</w:t>
        </w:r>
      </w:ins>
    </w:p>
    <w:bookmarkStart w:id="2702" w:name="_MON_1609153833"/>
    <w:bookmarkEnd w:id="2702"/>
    <w:p w14:paraId="76D63DEF" w14:textId="6EDFC221" w:rsidR="00401022" w:rsidRPr="0065358C" w:rsidRDefault="00401022" w:rsidP="00401022">
      <w:pPr>
        <w:pStyle w:val="ad"/>
        <w:ind w:firstLine="0"/>
        <w:rPr>
          <w:ins w:id="2703" w:author="DELL" w:date="2020-07-30T14:37:00Z"/>
          <w:rFonts w:ascii="宋体" w:hAnsi="宋体"/>
          <w:rPrChange w:id="2704" w:author="DELL" w:date="2020-07-30T14:56:00Z">
            <w:rPr>
              <w:ins w:id="2705" w:author="DELL" w:date="2020-07-30T14:37:00Z"/>
            </w:rPr>
          </w:rPrChange>
        </w:rPr>
      </w:pPr>
      <w:ins w:id="2706" w:author="DELL" w:date="2020-07-30T14:37:00Z">
        <w:r w:rsidRPr="0065358C">
          <w:rPr>
            <w:rFonts w:ascii="宋体" w:hAnsi="宋体"/>
            <w:rPrChange w:id="2707" w:author="DELL" w:date="2020-07-30T14:56:00Z">
              <w:rPr>
                <w:rFonts w:ascii="宋体" w:hAnsi="宋体"/>
              </w:rPr>
            </w:rPrChange>
          </w:rPr>
          <w:object w:dxaOrig="1562" w:dyaOrig="1134" w14:anchorId="51CF67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7.75pt;height:57.6pt" o:ole="">
              <v:imagedata r:id="rId9" o:title=""/>
            </v:shape>
            <o:OLEObject Type="Embed" ProgID="Excel.Sheet.12" ShapeID="_x0000_i1025" DrawAspect="Icon" ObjectID="_1657710729" r:id="rId10"/>
          </w:object>
        </w:r>
      </w:ins>
    </w:p>
    <w:p w14:paraId="14130305" w14:textId="77777777" w:rsidR="00401022" w:rsidRPr="0065358C" w:rsidRDefault="00401022" w:rsidP="00401022">
      <w:pPr>
        <w:pStyle w:val="ad"/>
        <w:ind w:firstLine="0"/>
        <w:rPr>
          <w:ins w:id="2708" w:author="DELL" w:date="2020-07-30T14:37:00Z"/>
          <w:rFonts w:ascii="宋体" w:hAnsi="宋体"/>
          <w:b/>
          <w:rPrChange w:id="2709" w:author="DELL" w:date="2020-07-30T14:56:00Z">
            <w:rPr>
              <w:ins w:id="2710" w:author="DELL" w:date="2020-07-30T14:37:00Z"/>
              <w:b/>
            </w:rPr>
          </w:rPrChange>
        </w:rPr>
      </w:pPr>
      <w:ins w:id="2711" w:author="DELL" w:date="2020-07-30T14:37:00Z">
        <w:r w:rsidRPr="0065358C">
          <w:rPr>
            <w:rFonts w:ascii="宋体" w:hAnsi="宋体"/>
            <w:b/>
            <w:rPrChange w:id="2712" w:author="DELL" w:date="2020-07-30T14:56:00Z">
              <w:rPr>
                <w:b/>
              </w:rPr>
            </w:rPrChange>
          </w:rPr>
          <w:t>2</w:t>
        </w:r>
        <w:r w:rsidRPr="0065358C">
          <w:rPr>
            <w:rFonts w:ascii="宋体" w:hAnsi="宋体" w:hint="eastAsia"/>
            <w:b/>
            <w:rPrChange w:id="2713" w:author="DELL" w:date="2020-07-30T14:56:00Z">
              <w:rPr>
                <w:rFonts w:hint="eastAsia"/>
                <w:b/>
              </w:rPr>
            </w:rPrChange>
          </w:rPr>
          <w:t>、城市常量取值</w:t>
        </w:r>
      </w:ins>
    </w:p>
    <w:p w14:paraId="20BF23EF" w14:textId="77777777" w:rsidR="0086545B" w:rsidRDefault="00A13FA4">
      <w:pPr>
        <w:rPr>
          <w:ins w:id="2714" w:author="DELL" w:date="2020-07-30T15:03:00Z"/>
          <w:rFonts w:ascii="宋体" w:eastAsia="宋体" w:hAnsi="宋体"/>
        </w:rPr>
      </w:pPr>
      <w:ins w:id="2715" w:author="DELL" w:date="2020-07-30T14:37:00Z">
        <w:r w:rsidRPr="0065358C">
          <w:rPr>
            <w:rFonts w:ascii="宋体" w:eastAsia="宋体" w:hAnsi="宋体"/>
            <w:rPrChange w:id="2716" w:author="DELL" w:date="2020-07-30T14:56:00Z">
              <w:rPr>
                <w:rFonts w:ascii="宋体" w:eastAsia="宋体" w:hAnsi="宋体"/>
              </w:rPr>
            </w:rPrChange>
          </w:rPr>
          <w:object w:dxaOrig="1562" w:dyaOrig="1134" w14:anchorId="1CBEE4BD">
            <v:shape id="_x0000_i1026" type="#_x0000_t75" style="width:77.75pt;height:57.6pt" o:ole="">
              <v:imagedata r:id="rId11" o:title=""/>
            </v:shape>
            <o:OLEObject Type="Embed" ProgID="Excel.Sheet.12" ShapeID="_x0000_i1026" DrawAspect="Icon" ObjectID="_1657710730" r:id="rId12"/>
          </w:object>
        </w:r>
      </w:ins>
    </w:p>
    <w:p w14:paraId="233EDC59" w14:textId="77777777" w:rsidR="0086545B" w:rsidRDefault="0086545B">
      <w:pPr>
        <w:rPr>
          <w:ins w:id="2717" w:author="DELL" w:date="2020-07-30T15:03:00Z"/>
          <w:rFonts w:ascii="宋体" w:eastAsia="宋体" w:hAnsi="宋体"/>
        </w:rPr>
      </w:pPr>
    </w:p>
    <w:p w14:paraId="39007DC5" w14:textId="15D90449" w:rsidR="002B25B1" w:rsidRPr="003A27CA" w:rsidDel="00DB3ECB" w:rsidRDefault="004B792A">
      <w:pPr>
        <w:widowControl/>
        <w:jc w:val="left"/>
        <w:rPr>
          <w:del w:id="2718" w:author="DELL" w:date="2020-07-30T11:41:00Z"/>
          <w:rFonts w:ascii="宋体" w:eastAsia="宋体" w:hAnsi="宋体" w:cs="宋体"/>
          <w:kern w:val="0"/>
          <w:szCs w:val="21"/>
          <w:rPrChange w:id="2719" w:author="DELL" w:date="2020-07-31T12:47:00Z">
            <w:rPr>
              <w:del w:id="2720" w:author="DELL" w:date="2020-07-30T11:41:00Z"/>
              <w:rFonts w:ascii="宋体" w:eastAsia="宋体" w:hAnsi="宋体"/>
            </w:rPr>
          </w:rPrChange>
        </w:rPr>
        <w:pPrChange w:id="2721" w:author="DELL" w:date="2020-07-31T12:47:00Z">
          <w:pPr/>
        </w:pPrChange>
      </w:pPr>
      <w:del w:id="2722" w:author="DELL" w:date="2020-07-30T11:41:00Z">
        <w:r w:rsidRPr="0065358C" w:rsidDel="00DB3ECB">
          <w:rPr>
            <w:rFonts w:ascii="宋体" w:eastAsia="宋体" w:hAnsi="宋体" w:hint="eastAsia"/>
          </w:rPr>
          <w:delText>示例：</w:delText>
        </w:r>
      </w:del>
    </w:p>
    <w:p w14:paraId="62E5B2C0" w14:textId="31D9321E" w:rsidR="007566AE" w:rsidRPr="0065358C" w:rsidDel="00DB3ECB" w:rsidRDefault="007566AE">
      <w:pPr>
        <w:rPr>
          <w:del w:id="2723" w:author="DELL" w:date="2020-07-30T11:41:00Z"/>
          <w:rFonts w:ascii="宋体" w:eastAsia="宋体" w:hAnsi="宋体"/>
        </w:rPr>
      </w:pPr>
      <w:del w:id="2724" w:author="DELL" w:date="2020-07-30T11:41:00Z">
        <w:r w:rsidRPr="0065358C" w:rsidDel="00DB3ECB">
          <w:rPr>
            <w:rFonts w:ascii="宋体" w:eastAsia="宋体" w:hAnsi="宋体"/>
          </w:rPr>
          <w:delText>1、添加插件</w:delText>
        </w:r>
      </w:del>
    </w:p>
    <w:p w14:paraId="210754D5" w14:textId="1B902286" w:rsidR="007566AE" w:rsidRPr="0065358C" w:rsidDel="00DB3ECB" w:rsidRDefault="007566AE">
      <w:pPr>
        <w:rPr>
          <w:del w:id="2725" w:author="DELL" w:date="2020-07-30T11:41:00Z"/>
          <w:rFonts w:ascii="宋体" w:eastAsia="宋体" w:hAnsi="宋体"/>
        </w:rPr>
      </w:pPr>
      <w:del w:id="2726" w:author="DELL" w:date="2020-07-30T11:41:00Z">
        <w:r w:rsidRPr="0065358C" w:rsidDel="00DB3ECB">
          <w:rPr>
            <w:rFonts w:ascii="宋体" w:eastAsia="宋体" w:hAnsi="宋体" w:hint="eastAsia"/>
          </w:rPr>
          <w:delText>在使用插件前，首先要在小程序管理后台的“设置</w:delText>
        </w:r>
        <w:r w:rsidRPr="0065358C" w:rsidDel="00DB3ECB">
          <w:rPr>
            <w:rFonts w:ascii="宋体" w:eastAsia="宋体" w:hAnsi="宋体"/>
          </w:rPr>
          <w:delText>-第三方服务-插件管理”中添加插件</w:delText>
        </w:r>
        <w:r w:rsidR="00A54D8F" w:rsidRPr="0065358C" w:rsidDel="00DB3ECB">
          <w:rPr>
            <w:rFonts w:ascii="宋体" w:eastAsia="宋体" w:hAnsi="宋体" w:hint="eastAsia"/>
          </w:rPr>
          <w:delText>。开发者可登录小程序管理后台，通过</w:delText>
        </w:r>
        <w:r w:rsidR="00A54D8F" w:rsidRPr="0065358C" w:rsidDel="00DB3ECB">
          <w:rPr>
            <w:rFonts w:ascii="宋体" w:eastAsia="宋体" w:hAnsi="宋体"/>
          </w:rPr>
          <w:delText xml:space="preserve"> appid 查找插件并添加</w:delText>
        </w:r>
        <w:r w:rsidR="00A54D8F" w:rsidRPr="0065358C" w:rsidDel="00DB3ECB">
          <w:rPr>
            <w:rFonts w:ascii="宋体" w:eastAsia="宋体" w:hAnsi="宋体" w:hint="eastAsia"/>
          </w:rPr>
          <w:delText>。</w:delText>
        </w:r>
      </w:del>
    </w:p>
    <w:p w14:paraId="314E2421" w14:textId="27D42063" w:rsidR="007566AE" w:rsidRPr="0065358C" w:rsidDel="00DB3ECB" w:rsidRDefault="007566AE">
      <w:pPr>
        <w:rPr>
          <w:del w:id="2727" w:author="DELL" w:date="2020-07-30T11:41:00Z"/>
          <w:rFonts w:ascii="宋体" w:eastAsia="宋体" w:hAnsi="宋体"/>
        </w:rPr>
      </w:pPr>
      <w:del w:id="2728" w:author="DELL" w:date="2020-07-30T11:41:00Z">
        <w:r w:rsidRPr="0065358C" w:rsidDel="00DB3ECB">
          <w:rPr>
            <w:rFonts w:ascii="宋体" w:eastAsia="宋体" w:hAnsi="宋体"/>
          </w:rPr>
          <w:delText>2、引入插件代码包</w:delText>
        </w:r>
      </w:del>
    </w:p>
    <w:p w14:paraId="1DCCDB09" w14:textId="636AF908" w:rsidR="007566AE" w:rsidRPr="0065358C" w:rsidDel="00DB3ECB" w:rsidRDefault="007566AE">
      <w:pPr>
        <w:rPr>
          <w:del w:id="2729" w:author="DELL" w:date="2020-07-30T11:41:00Z"/>
          <w:rFonts w:ascii="宋体" w:eastAsia="宋体" w:hAnsi="宋体"/>
        </w:rPr>
      </w:pPr>
      <w:del w:id="2730" w:author="DELL" w:date="2020-07-30T11:41:00Z">
        <w:r w:rsidRPr="0065358C" w:rsidDel="00DB3ECB">
          <w:rPr>
            <w:rFonts w:ascii="宋体" w:eastAsia="宋体" w:hAnsi="宋体"/>
          </w:rPr>
          <w:delText>app.json 中声明需要使用的插件</w:delText>
        </w:r>
      </w:del>
    </w:p>
    <w:p w14:paraId="56FBA1F7" w14:textId="56B5B8D9" w:rsidR="007566AE" w:rsidRPr="0065358C" w:rsidDel="00DB3ECB" w:rsidRDefault="007566AE">
      <w:pPr>
        <w:rPr>
          <w:del w:id="2731" w:author="DELL" w:date="2020-07-30T11:41:00Z"/>
          <w:rFonts w:ascii="宋体" w:eastAsia="宋体" w:hAnsi="宋体"/>
        </w:rPr>
      </w:pPr>
      <w:del w:id="2732" w:author="DELL" w:date="2020-07-30T11:41:00Z">
        <w:r w:rsidRPr="0065358C" w:rsidDel="00DB3ECB">
          <w:rPr>
            <w:rFonts w:ascii="宋体" w:eastAsia="宋体" w:hAnsi="宋体"/>
          </w:rPr>
          <w:delText>{</w:delText>
        </w:r>
      </w:del>
    </w:p>
    <w:p w14:paraId="0E815554" w14:textId="3E3D5D96" w:rsidR="007566AE" w:rsidRPr="0065358C" w:rsidDel="00DB3ECB" w:rsidRDefault="007566AE">
      <w:pPr>
        <w:rPr>
          <w:del w:id="2733" w:author="DELL" w:date="2020-07-30T11:41:00Z"/>
          <w:rFonts w:ascii="宋体" w:eastAsia="宋体" w:hAnsi="宋体"/>
        </w:rPr>
      </w:pPr>
      <w:del w:id="2734" w:author="DELL" w:date="2020-07-30T11:41:00Z">
        <w:r w:rsidRPr="0065358C" w:rsidDel="00DB3ECB">
          <w:rPr>
            <w:rFonts w:ascii="宋体" w:eastAsia="宋体" w:hAnsi="宋体"/>
          </w:rPr>
          <w:delText xml:space="preserve">  "plugins": {</w:delText>
        </w:r>
      </w:del>
    </w:p>
    <w:p w14:paraId="12B32DC4" w14:textId="41D1337C" w:rsidR="007566AE" w:rsidRPr="0065358C" w:rsidDel="00DB3ECB" w:rsidRDefault="007566AE">
      <w:pPr>
        <w:rPr>
          <w:del w:id="2735" w:author="DELL" w:date="2020-07-30T11:41:00Z"/>
          <w:rFonts w:ascii="宋体" w:eastAsia="宋体" w:hAnsi="宋体"/>
        </w:rPr>
      </w:pPr>
      <w:del w:id="2736" w:author="DELL" w:date="2020-07-30T11:41:00Z">
        <w:r w:rsidRPr="0065358C" w:rsidDel="00DB3ECB">
          <w:rPr>
            <w:rFonts w:ascii="宋体" w:eastAsia="宋体" w:hAnsi="宋体"/>
          </w:rPr>
          <w:delText xml:space="preserve">    "myPlugin": {</w:delText>
        </w:r>
      </w:del>
    </w:p>
    <w:p w14:paraId="7EEF7F28" w14:textId="4DEF8A76" w:rsidR="007566AE" w:rsidRPr="0065358C" w:rsidDel="00DB3ECB" w:rsidRDefault="007566AE">
      <w:pPr>
        <w:rPr>
          <w:del w:id="2737" w:author="DELL" w:date="2020-07-30T11:41:00Z"/>
          <w:rFonts w:ascii="宋体" w:eastAsia="宋体" w:hAnsi="宋体"/>
        </w:rPr>
      </w:pPr>
      <w:del w:id="2738" w:author="DELL" w:date="2020-07-30T11:41:00Z">
        <w:r w:rsidRPr="0065358C" w:rsidDel="00DB3ECB">
          <w:rPr>
            <w:rFonts w:ascii="宋体" w:eastAsia="宋体" w:hAnsi="宋体"/>
          </w:rPr>
          <w:delText xml:space="preserve">      "version": "1.0.0",</w:delText>
        </w:r>
      </w:del>
    </w:p>
    <w:p w14:paraId="44EE2242" w14:textId="000B14E9" w:rsidR="007566AE" w:rsidRPr="0065358C" w:rsidDel="00DB3ECB" w:rsidRDefault="007566AE">
      <w:pPr>
        <w:rPr>
          <w:del w:id="2739" w:author="DELL" w:date="2020-07-30T11:41:00Z"/>
          <w:rFonts w:ascii="宋体" w:eastAsia="宋体" w:hAnsi="宋体"/>
        </w:rPr>
      </w:pPr>
      <w:del w:id="2740" w:author="DELL" w:date="2020-07-30T11:41:00Z">
        <w:r w:rsidRPr="0065358C" w:rsidDel="00DB3ECB">
          <w:rPr>
            <w:rFonts w:ascii="宋体" w:eastAsia="宋体" w:hAnsi="宋体"/>
          </w:rPr>
          <w:delText xml:space="preserve">      "provider": "wxidxxxxxxxxxxxxxxxx"</w:delText>
        </w:r>
      </w:del>
    </w:p>
    <w:p w14:paraId="7EA51A36" w14:textId="2D37A8BB" w:rsidR="007566AE" w:rsidRPr="0065358C" w:rsidDel="00DB3ECB" w:rsidRDefault="007566AE">
      <w:pPr>
        <w:rPr>
          <w:del w:id="2741" w:author="DELL" w:date="2020-07-30T11:41:00Z"/>
          <w:rFonts w:ascii="宋体" w:eastAsia="宋体" w:hAnsi="宋体"/>
        </w:rPr>
      </w:pPr>
      <w:del w:id="2742" w:author="DELL" w:date="2020-07-30T11:41:00Z">
        <w:r w:rsidRPr="0065358C" w:rsidDel="00DB3ECB">
          <w:rPr>
            <w:rFonts w:ascii="宋体" w:eastAsia="宋体" w:hAnsi="宋体"/>
          </w:rPr>
          <w:delText xml:space="preserve">    }</w:delText>
        </w:r>
      </w:del>
    </w:p>
    <w:p w14:paraId="1EEB7A76" w14:textId="7A79615B" w:rsidR="007566AE" w:rsidRPr="0065358C" w:rsidDel="00DB3ECB" w:rsidRDefault="007566AE">
      <w:pPr>
        <w:rPr>
          <w:del w:id="2743" w:author="DELL" w:date="2020-07-30T11:41:00Z"/>
          <w:rFonts w:ascii="宋体" w:eastAsia="宋体" w:hAnsi="宋体"/>
        </w:rPr>
      </w:pPr>
      <w:del w:id="2744" w:author="DELL" w:date="2020-07-30T11:41:00Z">
        <w:r w:rsidRPr="0065358C" w:rsidDel="00DB3ECB">
          <w:rPr>
            <w:rFonts w:ascii="宋体" w:eastAsia="宋体" w:hAnsi="宋体"/>
          </w:rPr>
          <w:delText xml:space="preserve">  }</w:delText>
        </w:r>
      </w:del>
    </w:p>
    <w:p w14:paraId="4AC5C99F" w14:textId="0CB7FDE7" w:rsidR="007566AE" w:rsidRPr="0065358C" w:rsidDel="00DB3ECB" w:rsidRDefault="007566AE">
      <w:pPr>
        <w:rPr>
          <w:del w:id="2745" w:author="DELL" w:date="2020-07-30T11:41:00Z"/>
          <w:rFonts w:ascii="宋体" w:eastAsia="宋体" w:hAnsi="宋体"/>
        </w:rPr>
      </w:pPr>
      <w:del w:id="2746" w:author="DELL" w:date="2020-07-30T11:41:00Z">
        <w:r w:rsidRPr="0065358C" w:rsidDel="00DB3ECB">
          <w:rPr>
            <w:rFonts w:ascii="宋体" w:eastAsia="宋体" w:hAnsi="宋体"/>
          </w:rPr>
          <w:delText>}</w:delText>
        </w:r>
      </w:del>
    </w:p>
    <w:p w14:paraId="20D4C0EA" w14:textId="49645488" w:rsidR="00A54D8F" w:rsidRPr="0065358C" w:rsidDel="00DB3ECB" w:rsidRDefault="00A54D8F">
      <w:pPr>
        <w:rPr>
          <w:del w:id="2747" w:author="DELL" w:date="2020-07-30T11:41:00Z"/>
          <w:rFonts w:ascii="宋体" w:eastAsia="宋体" w:hAnsi="宋体"/>
        </w:rPr>
      </w:pPr>
      <w:del w:id="2748" w:author="DELL" w:date="2020-07-30T11:41:00Z">
        <w:r w:rsidRPr="0065358C" w:rsidDel="00DB3ECB">
          <w:rPr>
            <w:rFonts w:ascii="宋体" w:eastAsia="宋体" w:hAnsi="宋体" w:hint="eastAsia"/>
          </w:rPr>
          <w:delText>如上例所示，</w:delText>
        </w:r>
        <w:r w:rsidRPr="0065358C" w:rsidDel="00DB3ECB">
          <w:rPr>
            <w:rFonts w:ascii="宋体" w:eastAsia="宋体" w:hAnsi="宋体"/>
          </w:rPr>
          <w:delText xml:space="preserve"> plugins 定义段中可以包含多个插件声明，每个插件声明以一个使用者自定义的插件引用名作为标识，并指明插件的 appid 和需要使用的版本号。其中，引用名（如上例中的 myPlugin）由使用者自定义，无需和插件开发者保持一致或与开发者协调。在后续的插件使用中，该引用名将被用于表示该插件。</w:delText>
        </w:r>
      </w:del>
    </w:p>
    <w:p w14:paraId="1CF996EB" w14:textId="4A560D3D" w:rsidR="007566AE" w:rsidRPr="0065358C" w:rsidDel="00DB3ECB" w:rsidRDefault="00A54D8F">
      <w:pPr>
        <w:rPr>
          <w:del w:id="2749" w:author="DELL" w:date="2020-07-30T11:41:00Z"/>
          <w:rFonts w:ascii="宋体" w:eastAsia="宋体" w:hAnsi="宋体"/>
        </w:rPr>
      </w:pPr>
      <w:del w:id="2750" w:author="DELL" w:date="2020-07-30T11:41:00Z">
        <w:r w:rsidRPr="0065358C" w:rsidDel="00DB3ECB">
          <w:rPr>
            <w:rFonts w:ascii="宋体" w:eastAsia="宋体" w:hAnsi="宋体"/>
          </w:rPr>
          <w:delText>3</w:delText>
        </w:r>
        <w:r w:rsidR="007566AE" w:rsidRPr="0065358C" w:rsidDel="00DB3ECB">
          <w:rPr>
            <w:rFonts w:ascii="宋体" w:eastAsia="宋体" w:hAnsi="宋体" w:hint="eastAsia"/>
          </w:rPr>
          <w:delText>、使用插件：</w:delText>
        </w:r>
      </w:del>
    </w:p>
    <w:p w14:paraId="2E1F7AE8" w14:textId="4A90C203" w:rsidR="00E45AF2" w:rsidRPr="0065358C" w:rsidDel="00DB3ECB" w:rsidRDefault="00E45AF2">
      <w:pPr>
        <w:rPr>
          <w:del w:id="2751" w:author="DELL" w:date="2020-07-30T11:41:00Z"/>
          <w:rFonts w:ascii="宋体" w:eastAsia="宋体" w:hAnsi="宋体"/>
        </w:rPr>
      </w:pPr>
      <w:del w:id="2752" w:author="DELL" w:date="2020-07-30T11:41:00Z">
        <w:r w:rsidRPr="0065358C" w:rsidDel="00DB3ECB">
          <w:rPr>
            <w:rFonts w:ascii="宋体" w:eastAsia="宋体" w:hAnsi="宋体"/>
          </w:rPr>
          <w:delText xml:space="preserve">var plugin </w:delText>
        </w:r>
        <w:r w:rsidR="007566AE" w:rsidRPr="0065358C" w:rsidDel="00DB3ECB">
          <w:rPr>
            <w:rFonts w:ascii="宋体" w:eastAsia="宋体" w:hAnsi="宋体"/>
          </w:rPr>
          <w:delText>= requirePlugin(“myPlugin”</w:delText>
        </w:r>
        <w:r w:rsidRPr="0065358C" w:rsidDel="00DB3ECB">
          <w:rPr>
            <w:rFonts w:ascii="宋体" w:eastAsia="宋体" w:hAnsi="宋体"/>
          </w:rPr>
          <w:delText>);</w:delText>
        </w:r>
      </w:del>
    </w:p>
    <w:p w14:paraId="08BADF57" w14:textId="176BAD1F" w:rsidR="004B792A" w:rsidRPr="0065358C" w:rsidDel="00DB3ECB" w:rsidRDefault="00E45AF2">
      <w:pPr>
        <w:rPr>
          <w:del w:id="2753" w:author="DELL" w:date="2020-07-30T11:41:00Z"/>
          <w:rFonts w:ascii="宋体" w:eastAsia="宋体" w:hAnsi="宋体"/>
        </w:rPr>
      </w:pPr>
      <w:del w:id="2754" w:author="DELL" w:date="2020-07-30T11:41:00Z">
        <w:r w:rsidRPr="0065358C" w:rsidDel="00DB3ECB">
          <w:rPr>
            <w:rFonts w:ascii="宋体" w:eastAsia="宋体" w:hAnsi="宋体"/>
          </w:rPr>
          <w:delText>plugin.</w:delText>
        </w:r>
        <w:r w:rsidR="004B792A" w:rsidRPr="0065358C" w:rsidDel="00DB3ECB">
          <w:rPr>
            <w:rFonts w:ascii="宋体" w:eastAsia="宋体" w:hAnsi="宋体"/>
          </w:rPr>
          <w:delText>startApplyCert({</w:delText>
        </w:r>
      </w:del>
    </w:p>
    <w:p w14:paraId="0416C3E8" w14:textId="7C73072B" w:rsidR="004B792A" w:rsidRPr="0065358C" w:rsidDel="00DB3ECB" w:rsidRDefault="004B792A">
      <w:pPr>
        <w:rPr>
          <w:del w:id="2755" w:author="DELL" w:date="2020-07-30T11:41:00Z"/>
          <w:rFonts w:ascii="宋体" w:eastAsia="宋体" w:hAnsi="宋体"/>
        </w:rPr>
      </w:pPr>
      <w:del w:id="2756" w:author="DELL" w:date="2020-07-30T11:41:00Z">
        <w:r w:rsidRPr="0065358C" w:rsidDel="00DB3ECB">
          <w:rPr>
            <w:rFonts w:ascii="宋体" w:eastAsia="宋体" w:hAnsi="宋体"/>
          </w:rPr>
          <w:tab/>
          <w:delText>“user”:{</w:delText>
        </w:r>
      </w:del>
    </w:p>
    <w:p w14:paraId="786650B4" w14:textId="2AE2172A" w:rsidR="004B792A" w:rsidRPr="0065358C" w:rsidDel="00DB3ECB" w:rsidRDefault="004B792A">
      <w:pPr>
        <w:rPr>
          <w:del w:id="2757" w:author="DELL" w:date="2020-07-30T11:41:00Z"/>
          <w:rFonts w:ascii="宋体" w:eastAsia="宋体" w:hAnsi="宋体"/>
        </w:rPr>
      </w:pPr>
      <w:del w:id="2758" w:author="DELL" w:date="2020-07-30T11:41:00Z">
        <w:r w:rsidRPr="0065358C" w:rsidDel="00DB3ECB">
          <w:rPr>
            <w:rFonts w:ascii="宋体" w:eastAsia="宋体" w:hAnsi="宋体"/>
          </w:rPr>
          <w:tab/>
        </w:r>
        <w:r w:rsidRPr="0065358C" w:rsidDel="00DB3ECB">
          <w:rPr>
            <w:rFonts w:ascii="宋体" w:eastAsia="宋体" w:hAnsi="宋体"/>
          </w:rPr>
          <w:tab/>
          <w:delText>“userId”:”u1233344”,</w:delText>
        </w:r>
      </w:del>
    </w:p>
    <w:p w14:paraId="0832F6CA" w14:textId="04C07643" w:rsidR="004B792A" w:rsidRPr="0065358C" w:rsidDel="00DB3ECB" w:rsidRDefault="004B792A">
      <w:pPr>
        <w:rPr>
          <w:del w:id="2759" w:author="DELL" w:date="2020-07-30T11:41:00Z"/>
          <w:rFonts w:ascii="宋体" w:eastAsia="宋体" w:hAnsi="宋体"/>
        </w:rPr>
      </w:pPr>
      <w:del w:id="2760" w:author="DELL" w:date="2020-07-30T11:41:00Z">
        <w:r w:rsidRPr="0065358C" w:rsidDel="00DB3ECB">
          <w:rPr>
            <w:rFonts w:ascii="宋体" w:eastAsia="宋体" w:hAnsi="宋体"/>
          </w:rPr>
          <w:tab/>
        </w:r>
        <w:r w:rsidRPr="0065358C" w:rsidDel="00DB3ECB">
          <w:rPr>
            <w:rFonts w:ascii="宋体" w:eastAsia="宋体" w:hAnsi="宋体"/>
          </w:rPr>
          <w:tab/>
          <w:delText>“clientId”:”c12345”</w:delText>
        </w:r>
      </w:del>
    </w:p>
    <w:p w14:paraId="26325E5A" w14:textId="5281F919" w:rsidR="004B792A" w:rsidRPr="0065358C" w:rsidDel="00DB3ECB" w:rsidRDefault="004B792A">
      <w:pPr>
        <w:rPr>
          <w:del w:id="2761" w:author="DELL" w:date="2020-07-30T11:41:00Z"/>
          <w:rFonts w:ascii="宋体" w:eastAsia="宋体" w:hAnsi="宋体"/>
        </w:rPr>
        <w:pPrChange w:id="2762" w:author="DELL" w:date="2020-07-30T14:17:00Z">
          <w:pPr>
            <w:ind w:firstLine="420"/>
          </w:pPr>
        </w:pPrChange>
      </w:pPr>
      <w:del w:id="2763" w:author="DELL" w:date="2020-07-30T11:41:00Z">
        <w:r w:rsidRPr="0065358C" w:rsidDel="00DB3ECB">
          <w:rPr>
            <w:rFonts w:ascii="宋体" w:eastAsia="宋体" w:hAnsi="宋体"/>
          </w:rPr>
          <w:delText>}</w:delText>
        </w:r>
        <w:r w:rsidR="00323C32" w:rsidRPr="0065358C" w:rsidDel="00DB3ECB">
          <w:rPr>
            <w:rFonts w:ascii="宋体" w:eastAsia="宋体" w:hAnsi="宋体"/>
          </w:rPr>
          <w:delText>,</w:delText>
        </w:r>
      </w:del>
    </w:p>
    <w:p w14:paraId="755A7AA8" w14:textId="6CF62DE4" w:rsidR="00323C32" w:rsidRPr="0065358C" w:rsidDel="00DB3ECB" w:rsidRDefault="00323C32">
      <w:pPr>
        <w:rPr>
          <w:del w:id="2764" w:author="DELL" w:date="2020-07-30T11:41:00Z"/>
          <w:rFonts w:ascii="宋体" w:eastAsia="宋体" w:hAnsi="宋体"/>
        </w:rPr>
        <w:pPrChange w:id="2765" w:author="DELL" w:date="2020-07-30T14:17:00Z">
          <w:pPr>
            <w:ind w:firstLine="420"/>
          </w:pPr>
        </w:pPrChange>
      </w:pPr>
      <w:del w:id="2766" w:author="DELL" w:date="2020-07-30T11:41:00Z">
        <w:r w:rsidRPr="0065358C" w:rsidDel="00DB3ECB">
          <w:rPr>
            <w:rFonts w:ascii="宋体" w:eastAsia="宋体" w:hAnsi="宋体"/>
          </w:rPr>
          <w:delText>“linkman”:{</w:delText>
        </w:r>
      </w:del>
    </w:p>
    <w:p w14:paraId="2B2088AD" w14:textId="5AE41AED" w:rsidR="00323C32" w:rsidRPr="0065358C" w:rsidDel="00DB3ECB" w:rsidRDefault="00323C32">
      <w:pPr>
        <w:rPr>
          <w:del w:id="2767" w:author="DELL" w:date="2020-07-30T11:41:00Z"/>
          <w:rFonts w:ascii="宋体" w:eastAsia="宋体" w:hAnsi="宋体"/>
        </w:rPr>
        <w:pPrChange w:id="2768" w:author="DELL" w:date="2020-07-30T14:17:00Z">
          <w:pPr>
            <w:ind w:firstLine="420"/>
          </w:pPr>
        </w:pPrChange>
      </w:pPr>
      <w:del w:id="2769" w:author="DELL" w:date="2020-07-30T11:41:00Z">
        <w:r w:rsidRPr="0065358C" w:rsidDel="00DB3ECB">
          <w:rPr>
            <w:rFonts w:ascii="宋体" w:eastAsia="宋体" w:hAnsi="宋体"/>
          </w:rPr>
          <w:tab/>
          <w:delText>“id”:”xxxx”,</w:delText>
        </w:r>
      </w:del>
    </w:p>
    <w:p w14:paraId="1A282240" w14:textId="3B252D9C" w:rsidR="00323C32" w:rsidRPr="0065358C" w:rsidDel="00DB3ECB" w:rsidRDefault="00323C32">
      <w:pPr>
        <w:rPr>
          <w:del w:id="2770" w:author="DELL" w:date="2020-07-30T11:41:00Z"/>
          <w:rFonts w:ascii="宋体" w:eastAsia="宋体" w:hAnsi="宋体"/>
        </w:rPr>
        <w:pPrChange w:id="2771" w:author="DELL" w:date="2020-07-30T14:17:00Z">
          <w:pPr>
            <w:ind w:firstLine="420"/>
          </w:pPr>
        </w:pPrChange>
      </w:pPr>
      <w:del w:id="2772" w:author="DELL" w:date="2020-07-30T11:41:00Z">
        <w:r w:rsidRPr="0065358C" w:rsidDel="00DB3ECB">
          <w:rPr>
            <w:rFonts w:ascii="宋体" w:eastAsia="宋体" w:hAnsi="宋体"/>
          </w:rPr>
          <w:tab/>
          <w:delText>“identityType”:”</w:delText>
        </w:r>
        <w:r w:rsidR="001E106C" w:rsidRPr="0065358C" w:rsidDel="00DB3ECB">
          <w:rPr>
            <w:rFonts w:ascii="宋体" w:eastAsia="宋体" w:hAnsi="宋体" w:hint="eastAsia"/>
          </w:rPr>
          <w:delText>身份证</w:delText>
        </w:r>
        <w:r w:rsidRPr="0065358C" w:rsidDel="00DB3ECB">
          <w:rPr>
            <w:rFonts w:ascii="宋体" w:eastAsia="宋体" w:hAnsi="宋体"/>
          </w:rPr>
          <w:delText>”</w:delText>
        </w:r>
      </w:del>
    </w:p>
    <w:p w14:paraId="10B6BD15" w14:textId="4D4C7C1B" w:rsidR="00323C32" w:rsidRPr="0065358C" w:rsidDel="00DB3ECB" w:rsidRDefault="00323C32">
      <w:pPr>
        <w:rPr>
          <w:del w:id="2773" w:author="DELL" w:date="2020-07-30T11:41:00Z"/>
          <w:rFonts w:ascii="宋体" w:eastAsia="宋体" w:hAnsi="宋体"/>
        </w:rPr>
        <w:pPrChange w:id="2774" w:author="DELL" w:date="2020-07-30T14:17:00Z">
          <w:pPr>
            <w:ind w:firstLine="420"/>
          </w:pPr>
        </w:pPrChange>
      </w:pPr>
      <w:del w:id="2775" w:author="DELL" w:date="2020-07-30T11:41:00Z">
        <w:r w:rsidRPr="0065358C" w:rsidDel="00DB3ECB">
          <w:rPr>
            <w:rFonts w:ascii="宋体" w:eastAsia="宋体" w:hAnsi="宋体"/>
          </w:rPr>
          <w:delText>}</w:delText>
        </w:r>
        <w:r w:rsidR="00D711B7" w:rsidRPr="0065358C" w:rsidDel="00DB3ECB">
          <w:rPr>
            <w:rFonts w:ascii="宋体" w:eastAsia="宋体" w:hAnsi="宋体" w:hint="eastAsia"/>
          </w:rPr>
          <w:delText>，</w:delText>
        </w:r>
      </w:del>
    </w:p>
    <w:p w14:paraId="4D807B36" w14:textId="01342564" w:rsidR="00D711B7" w:rsidRPr="0065358C" w:rsidDel="00DB3ECB" w:rsidRDefault="00D711B7">
      <w:pPr>
        <w:rPr>
          <w:del w:id="2776" w:author="DELL" w:date="2020-07-30T11:41:00Z"/>
          <w:rFonts w:ascii="宋体" w:eastAsia="宋体" w:hAnsi="宋体"/>
        </w:rPr>
        <w:pPrChange w:id="2777" w:author="DELL" w:date="2020-07-30T14:17:00Z">
          <w:pPr>
            <w:ind w:firstLine="420"/>
          </w:pPr>
        </w:pPrChange>
      </w:pPr>
      <w:del w:id="2778" w:author="DELL" w:date="2020-07-30T11:41:00Z">
        <w:r w:rsidRPr="0065358C" w:rsidDel="00DB3ECB">
          <w:rPr>
            <w:rFonts w:ascii="宋体" w:eastAsia="宋体" w:hAnsi="宋体" w:hint="eastAsia"/>
          </w:rPr>
          <w:delText>“</w:delText>
        </w:r>
        <w:r w:rsidRPr="0065358C" w:rsidDel="00DB3ECB">
          <w:rPr>
            <w:rFonts w:ascii="宋体" w:eastAsia="宋体" w:hAnsi="宋体"/>
          </w:rPr>
          <w:delText>consignee</w:delText>
        </w:r>
        <w:r w:rsidRPr="0065358C" w:rsidDel="00DB3ECB">
          <w:rPr>
            <w:rFonts w:ascii="宋体" w:eastAsia="宋体" w:hAnsi="宋体" w:hint="eastAsia"/>
          </w:rPr>
          <w:delText>”：</w:delText>
        </w:r>
        <w:r w:rsidRPr="0065358C" w:rsidDel="00DB3ECB">
          <w:rPr>
            <w:rFonts w:ascii="宋体" w:eastAsia="宋体" w:hAnsi="宋体"/>
          </w:rPr>
          <w:delText>{</w:delText>
        </w:r>
      </w:del>
    </w:p>
    <w:p w14:paraId="5503A361" w14:textId="08F9BAA4" w:rsidR="00D711B7" w:rsidRPr="0065358C" w:rsidDel="00DB3ECB" w:rsidRDefault="00D711B7">
      <w:pPr>
        <w:rPr>
          <w:del w:id="2779" w:author="DELL" w:date="2020-07-30T11:41:00Z"/>
          <w:rFonts w:ascii="宋体" w:eastAsia="宋体" w:hAnsi="宋体"/>
        </w:rPr>
        <w:pPrChange w:id="2780" w:author="DELL" w:date="2020-07-30T14:17:00Z">
          <w:pPr>
            <w:ind w:firstLine="420"/>
          </w:pPr>
        </w:pPrChange>
      </w:pPr>
      <w:del w:id="2781" w:author="DELL" w:date="2020-07-30T11:41:00Z">
        <w:r w:rsidRPr="0065358C" w:rsidDel="00DB3ECB">
          <w:rPr>
            <w:rFonts w:ascii="宋体" w:eastAsia="宋体" w:hAnsi="宋体"/>
          </w:rPr>
          <w:tab/>
        </w:r>
        <w:r w:rsidRPr="0065358C" w:rsidDel="00DB3ECB">
          <w:rPr>
            <w:rFonts w:ascii="宋体" w:eastAsia="宋体" w:hAnsi="宋体" w:hint="eastAsia"/>
          </w:rPr>
          <w:delText>“</w:delText>
        </w:r>
        <w:r w:rsidRPr="0065358C" w:rsidDel="00DB3ECB">
          <w:rPr>
            <w:rFonts w:ascii="宋体" w:eastAsia="宋体" w:hAnsi="宋体"/>
          </w:rPr>
          <w:delText>name</w:delText>
        </w:r>
        <w:r w:rsidRPr="0065358C" w:rsidDel="00DB3ECB">
          <w:rPr>
            <w:rFonts w:ascii="宋体" w:eastAsia="宋体" w:hAnsi="宋体" w:hint="eastAsia"/>
          </w:rPr>
          <w:delText>”</w:delText>
        </w:r>
        <w:r w:rsidRPr="0065358C" w:rsidDel="00DB3ECB">
          <w:rPr>
            <w:rFonts w:ascii="宋体" w:eastAsia="宋体" w:hAnsi="宋体"/>
          </w:rPr>
          <w:delText>:”xx”</w:delText>
        </w:r>
      </w:del>
    </w:p>
    <w:p w14:paraId="079F9523" w14:textId="39F4B788" w:rsidR="00D711B7" w:rsidRPr="0065358C" w:rsidDel="00DB3ECB" w:rsidRDefault="00D711B7">
      <w:pPr>
        <w:rPr>
          <w:del w:id="2782" w:author="DELL" w:date="2020-07-30T11:41:00Z"/>
          <w:rFonts w:ascii="宋体" w:eastAsia="宋体" w:hAnsi="宋体"/>
        </w:rPr>
        <w:pPrChange w:id="2783" w:author="DELL" w:date="2020-07-30T14:17:00Z">
          <w:pPr>
            <w:ind w:firstLine="420"/>
          </w:pPr>
        </w:pPrChange>
      </w:pPr>
      <w:del w:id="2784" w:author="DELL" w:date="2020-07-30T11:41:00Z">
        <w:r w:rsidRPr="0065358C" w:rsidDel="00DB3ECB">
          <w:rPr>
            <w:rFonts w:ascii="宋体" w:eastAsia="宋体" w:hAnsi="宋体"/>
          </w:rPr>
          <w:delText>},</w:delText>
        </w:r>
      </w:del>
    </w:p>
    <w:p w14:paraId="10290B7A" w14:textId="1AF57761" w:rsidR="00D711B7" w:rsidRPr="0065358C" w:rsidDel="00DB3ECB" w:rsidRDefault="00D711B7">
      <w:pPr>
        <w:rPr>
          <w:del w:id="2785" w:author="DELL" w:date="2020-07-30T11:41:00Z"/>
          <w:rFonts w:ascii="宋体" w:eastAsia="宋体" w:hAnsi="宋体"/>
        </w:rPr>
        <w:pPrChange w:id="2786" w:author="DELL" w:date="2020-07-30T14:17:00Z">
          <w:pPr>
            <w:ind w:firstLine="420"/>
          </w:pPr>
        </w:pPrChange>
      </w:pPr>
      <w:del w:id="2787" w:author="DELL" w:date="2020-07-30T11:41:00Z">
        <w:r w:rsidRPr="0065358C" w:rsidDel="00DB3ECB">
          <w:rPr>
            <w:rFonts w:ascii="宋体" w:eastAsia="宋体" w:hAnsi="宋体"/>
          </w:rPr>
          <w:delText>“reqId”:”21213143131”</w:delText>
        </w:r>
      </w:del>
    </w:p>
    <w:p w14:paraId="11A9FDCC" w14:textId="2DA12119" w:rsidR="004B792A" w:rsidRPr="0065358C" w:rsidRDefault="004B792A">
      <w:pPr>
        <w:rPr>
          <w:rFonts w:ascii="宋体" w:eastAsia="宋体" w:hAnsi="宋体"/>
        </w:rPr>
      </w:pPr>
      <w:del w:id="2788" w:author="DELL" w:date="2020-07-30T11:41:00Z">
        <w:r w:rsidRPr="0065358C" w:rsidDel="00DB3ECB">
          <w:rPr>
            <w:rFonts w:ascii="宋体" w:eastAsia="宋体" w:hAnsi="宋体"/>
          </w:rPr>
          <w:delText>})</w:delText>
        </w:r>
      </w:del>
    </w:p>
    <w:sectPr w:rsidR="004B792A" w:rsidRPr="00653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34" w:author="梁家声" w:date="2020-07-31T10:08:00Z" w:initials="梁家声">
    <w:p w14:paraId="165568A5" w14:textId="7FF27F2B" w:rsidR="003A27CA" w:rsidRDefault="003A27CA">
      <w:pPr>
        <w:pStyle w:val="af0"/>
      </w:pPr>
      <w:r>
        <w:rPr>
          <w:rStyle w:val="af"/>
        </w:rPr>
        <w:annotationRef/>
      </w:r>
      <w:r w:rsidRPr="007F1EDF">
        <w:t>新申请证书，是没有旧证书信息的，cert的部分参数删了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5568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E6C12" w16cex:dateUtc="2020-07-31T0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5568A5" w16cid:durableId="22CE6C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81428" w14:textId="77777777" w:rsidR="00714BBD" w:rsidRDefault="00714BBD" w:rsidP="007566AE">
      <w:r>
        <w:separator/>
      </w:r>
    </w:p>
  </w:endnote>
  <w:endnote w:type="continuationSeparator" w:id="0">
    <w:p w14:paraId="264DE442" w14:textId="77777777" w:rsidR="00714BBD" w:rsidRDefault="00714BBD" w:rsidP="00756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2B6DB" w14:textId="77777777" w:rsidR="00714BBD" w:rsidRDefault="00714BBD" w:rsidP="007566AE">
      <w:r>
        <w:separator/>
      </w:r>
    </w:p>
  </w:footnote>
  <w:footnote w:type="continuationSeparator" w:id="0">
    <w:p w14:paraId="4A516537" w14:textId="77777777" w:rsidR="00714BBD" w:rsidRDefault="00714BBD" w:rsidP="007566A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None" w15:userId="DELL"/>
  </w15:person>
  <w15:person w15:author="梁家声">
    <w15:presenceInfo w15:providerId="None" w15:userId="梁家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92"/>
    <w:rsid w:val="000058B2"/>
    <w:rsid w:val="00036121"/>
    <w:rsid w:val="000E65ED"/>
    <w:rsid w:val="000F5B83"/>
    <w:rsid w:val="001262C9"/>
    <w:rsid w:val="00141EFD"/>
    <w:rsid w:val="0015179E"/>
    <w:rsid w:val="00153276"/>
    <w:rsid w:val="001E106C"/>
    <w:rsid w:val="0020300A"/>
    <w:rsid w:val="00227FA3"/>
    <w:rsid w:val="00255564"/>
    <w:rsid w:val="00274759"/>
    <w:rsid w:val="002A58FE"/>
    <w:rsid w:val="002B25B1"/>
    <w:rsid w:val="002B6C5A"/>
    <w:rsid w:val="002B7209"/>
    <w:rsid w:val="002D46F3"/>
    <w:rsid w:val="002D4761"/>
    <w:rsid w:val="002F6EF2"/>
    <w:rsid w:val="00302EA4"/>
    <w:rsid w:val="00323C32"/>
    <w:rsid w:val="003644BD"/>
    <w:rsid w:val="00395EEE"/>
    <w:rsid w:val="003A27CA"/>
    <w:rsid w:val="003A32BB"/>
    <w:rsid w:val="003B6206"/>
    <w:rsid w:val="003C7686"/>
    <w:rsid w:val="003C7BBF"/>
    <w:rsid w:val="003E4AC7"/>
    <w:rsid w:val="003E52AA"/>
    <w:rsid w:val="003F21FB"/>
    <w:rsid w:val="00401022"/>
    <w:rsid w:val="00402DD4"/>
    <w:rsid w:val="00433893"/>
    <w:rsid w:val="0048724F"/>
    <w:rsid w:val="004A1DB1"/>
    <w:rsid w:val="004B792A"/>
    <w:rsid w:val="00560604"/>
    <w:rsid w:val="005869DC"/>
    <w:rsid w:val="005A70C3"/>
    <w:rsid w:val="00613054"/>
    <w:rsid w:val="006219BB"/>
    <w:rsid w:val="0065358C"/>
    <w:rsid w:val="00677604"/>
    <w:rsid w:val="006D6A65"/>
    <w:rsid w:val="00707889"/>
    <w:rsid w:val="00714BBD"/>
    <w:rsid w:val="00732812"/>
    <w:rsid w:val="00750CC6"/>
    <w:rsid w:val="007566AE"/>
    <w:rsid w:val="00760D31"/>
    <w:rsid w:val="00770B04"/>
    <w:rsid w:val="007C3A92"/>
    <w:rsid w:val="007C5CEB"/>
    <w:rsid w:val="007F1EDF"/>
    <w:rsid w:val="007F713B"/>
    <w:rsid w:val="00800250"/>
    <w:rsid w:val="008454C9"/>
    <w:rsid w:val="00860DBF"/>
    <w:rsid w:val="008627A5"/>
    <w:rsid w:val="008643A7"/>
    <w:rsid w:val="0086545B"/>
    <w:rsid w:val="008A7E0E"/>
    <w:rsid w:val="008C43CB"/>
    <w:rsid w:val="00937A7E"/>
    <w:rsid w:val="0095127C"/>
    <w:rsid w:val="00962AB7"/>
    <w:rsid w:val="009754F7"/>
    <w:rsid w:val="009830A6"/>
    <w:rsid w:val="009923DD"/>
    <w:rsid w:val="009E53E0"/>
    <w:rsid w:val="009E6F42"/>
    <w:rsid w:val="00A13FA4"/>
    <w:rsid w:val="00A155DD"/>
    <w:rsid w:val="00A16948"/>
    <w:rsid w:val="00A43512"/>
    <w:rsid w:val="00A473DC"/>
    <w:rsid w:val="00A54D8F"/>
    <w:rsid w:val="00A56D1C"/>
    <w:rsid w:val="00AC661C"/>
    <w:rsid w:val="00AD5DC7"/>
    <w:rsid w:val="00B3760D"/>
    <w:rsid w:val="00B51C8F"/>
    <w:rsid w:val="00B76BFA"/>
    <w:rsid w:val="00BB2B1D"/>
    <w:rsid w:val="00BE2434"/>
    <w:rsid w:val="00BF4C69"/>
    <w:rsid w:val="00BF50D6"/>
    <w:rsid w:val="00C13F27"/>
    <w:rsid w:val="00C21A82"/>
    <w:rsid w:val="00C27631"/>
    <w:rsid w:val="00C50E15"/>
    <w:rsid w:val="00C80682"/>
    <w:rsid w:val="00C93929"/>
    <w:rsid w:val="00CC738D"/>
    <w:rsid w:val="00CD5577"/>
    <w:rsid w:val="00D13F27"/>
    <w:rsid w:val="00D16633"/>
    <w:rsid w:val="00D27D83"/>
    <w:rsid w:val="00D44D74"/>
    <w:rsid w:val="00D502F4"/>
    <w:rsid w:val="00D57E23"/>
    <w:rsid w:val="00D616AA"/>
    <w:rsid w:val="00D66BBA"/>
    <w:rsid w:val="00D711B7"/>
    <w:rsid w:val="00D8077C"/>
    <w:rsid w:val="00DB2BD5"/>
    <w:rsid w:val="00DB3ECB"/>
    <w:rsid w:val="00DC3468"/>
    <w:rsid w:val="00DF2880"/>
    <w:rsid w:val="00DF2AC6"/>
    <w:rsid w:val="00E319E2"/>
    <w:rsid w:val="00E45AF2"/>
    <w:rsid w:val="00E560BB"/>
    <w:rsid w:val="00E60137"/>
    <w:rsid w:val="00EB6292"/>
    <w:rsid w:val="00EB6FD4"/>
    <w:rsid w:val="00ED327D"/>
    <w:rsid w:val="00ED5309"/>
    <w:rsid w:val="00F17819"/>
    <w:rsid w:val="00F70709"/>
    <w:rsid w:val="00F75FD5"/>
    <w:rsid w:val="00F77339"/>
    <w:rsid w:val="00F97DFD"/>
    <w:rsid w:val="00FA3C8D"/>
    <w:rsid w:val="00FB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32B87"/>
  <w15:chartTrackingRefBased/>
  <w15:docId w15:val="{647AB862-A85B-4D86-A278-A469DE2D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B25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07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54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rsid w:val="003C7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3C7BB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jsonkey">
    <w:name w:val="json_key"/>
    <w:basedOn w:val="a0"/>
    <w:rsid w:val="00DF2AC6"/>
  </w:style>
  <w:style w:type="character" w:customStyle="1" w:styleId="jsonnumber">
    <w:name w:val="json_number"/>
    <w:basedOn w:val="a0"/>
    <w:rsid w:val="00DF2AC6"/>
  </w:style>
  <w:style w:type="paragraph" w:styleId="a4">
    <w:name w:val="Title"/>
    <w:basedOn w:val="a"/>
    <w:next w:val="a"/>
    <w:link w:val="a5"/>
    <w:uiPriority w:val="10"/>
    <w:qFormat/>
    <w:rsid w:val="000361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361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B25B1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2B25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25B1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2B25B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B25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B25B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B25B1"/>
  </w:style>
  <w:style w:type="paragraph" w:styleId="a8">
    <w:name w:val="header"/>
    <w:basedOn w:val="a"/>
    <w:link w:val="a9"/>
    <w:uiPriority w:val="99"/>
    <w:unhideWhenUsed/>
    <w:rsid w:val="00756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566A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56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566AE"/>
    <w:rPr>
      <w:sz w:val="18"/>
      <w:szCs w:val="18"/>
    </w:rPr>
  </w:style>
  <w:style w:type="table" w:customStyle="1" w:styleId="1">
    <w:name w:val="网格型1"/>
    <w:basedOn w:val="a1"/>
    <w:next w:val="a3"/>
    <w:uiPriority w:val="39"/>
    <w:qFormat/>
    <w:rsid w:val="0070788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sid w:val="00707889"/>
    <w:rPr>
      <w:color w:val="0000FF"/>
      <w:u w:val="single"/>
    </w:rPr>
  </w:style>
  <w:style w:type="paragraph" w:customStyle="1" w:styleId="ad">
    <w:name w:val="中文正文"/>
    <w:basedOn w:val="a"/>
    <w:qFormat/>
    <w:rsid w:val="00707889"/>
    <w:pPr>
      <w:spacing w:line="360" w:lineRule="auto"/>
      <w:ind w:firstLine="425"/>
    </w:pPr>
    <w:rPr>
      <w:rFonts w:ascii="Times New Roman" w:eastAsia="宋体" w:hAnsi="Times New Roman" w:cs="Times New Roman"/>
      <w:szCs w:val="20"/>
    </w:rPr>
  </w:style>
  <w:style w:type="table" w:customStyle="1" w:styleId="21">
    <w:name w:val="网格型2"/>
    <w:basedOn w:val="a1"/>
    <w:next w:val="a3"/>
    <w:uiPriority w:val="99"/>
    <w:qFormat/>
    <w:rsid w:val="0070788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07889"/>
    <w:rPr>
      <w:b/>
      <w:bCs/>
      <w:sz w:val="32"/>
      <w:szCs w:val="32"/>
    </w:rPr>
  </w:style>
  <w:style w:type="table" w:customStyle="1" w:styleId="31">
    <w:name w:val="网格型3"/>
    <w:basedOn w:val="a1"/>
    <w:next w:val="a3"/>
    <w:uiPriority w:val="99"/>
    <w:qFormat/>
    <w:rsid w:val="003F21F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DB3ECB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EB6FD4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EB6FD4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EB6FD4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B6FD4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EB6FD4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EB6FD4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EB6FD4"/>
    <w:rPr>
      <w:sz w:val="18"/>
      <w:szCs w:val="18"/>
    </w:rPr>
  </w:style>
  <w:style w:type="character" w:styleId="af6">
    <w:name w:val="Intense Emphasis"/>
    <w:basedOn w:val="a0"/>
    <w:uiPriority w:val="21"/>
    <w:qFormat/>
    <w:rsid w:val="007F713B"/>
    <w:rPr>
      <w:i/>
      <w:iCs/>
      <w:color w:val="5B9BD5" w:themeColor="accent1"/>
    </w:rPr>
  </w:style>
  <w:style w:type="character" w:customStyle="1" w:styleId="40">
    <w:name w:val="标题 4 字符"/>
    <w:basedOn w:val="a0"/>
    <w:link w:val="4"/>
    <w:uiPriority w:val="9"/>
    <w:rsid w:val="008654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package" Target="embeddings/Microsoft_Excel____1.xlsx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___.xls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058E2-A29D-446C-86F6-40A4D6A44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119</cp:revision>
  <dcterms:created xsi:type="dcterms:W3CDTF">2020-07-29T01:58:00Z</dcterms:created>
  <dcterms:modified xsi:type="dcterms:W3CDTF">2020-07-31T06:26:00Z</dcterms:modified>
</cp:coreProperties>
</file>